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ustomXmlInsRangeStart w:id="0" w:author="Sheena Tolentino" w:date="2021-07-07T17:45:00Z"/>
    <w:sdt>
      <w:sdtPr>
        <w:id w:val="921293310"/>
        <w:docPartObj>
          <w:docPartGallery w:val="Cover Pages"/>
          <w:docPartUnique/>
        </w:docPartObj>
      </w:sdtPr>
      <w:sdtEndPr>
        <w:rPr>
          <w:rFonts w:ascii="Arial" w:eastAsia="Arial" w:hAnsi="Arial" w:cs="Arial"/>
          <w:sz w:val="16"/>
          <w:szCs w:val="16"/>
        </w:rPr>
      </w:sdtEndPr>
      <w:sdtContent>
        <w:customXmlInsRangeEnd w:id="0"/>
        <w:p w14:paraId="689A4EAB" w14:textId="60028A80" w:rsidR="00A023B6" w:rsidRDefault="00A023B6">
          <w:pPr>
            <w:rPr>
              <w:ins w:id="1" w:author="Sheena Tolentino" w:date="2021-07-07T17:45:00Z"/>
            </w:rPr>
          </w:pPr>
        </w:p>
        <w:p w14:paraId="4B32378D" w14:textId="4392CB90" w:rsidR="00A023B6" w:rsidRDefault="00A023B6" w:rsidP="00A023B6">
          <w:pPr>
            <w:widowControl/>
            <w:jc w:val="center"/>
            <w:rPr>
              <w:ins w:id="2" w:author="Sheena Tolentino" w:date="2021-07-07T17:53:00Z"/>
              <w:rFonts w:ascii="Arial" w:eastAsia="Arial" w:hAnsi="Arial" w:cs="Arial"/>
              <w:sz w:val="16"/>
              <w:szCs w:val="16"/>
            </w:rPr>
          </w:pPr>
          <w:ins w:id="3" w:author="Sheena Tolentino" w:date="2021-07-07T17:53:00Z">
            <w:r>
              <w:rPr>
                <w:noProof/>
              </w:rPr>
              <mc:AlternateContent>
                <mc:Choice Requires="wps">
                  <w:drawing>
                    <wp:anchor distT="0" distB="0" distL="114300" distR="114300" simplePos="0" relativeHeight="251666432" behindDoc="0" locked="0" layoutInCell="1" allowOverlap="1" wp14:anchorId="71981C4A" wp14:editId="04E0D162">
                      <wp:simplePos x="0" y="0"/>
                      <wp:positionH relativeFrom="column">
                        <wp:posOffset>-174244</wp:posOffset>
                      </wp:positionH>
                      <wp:positionV relativeFrom="paragraph">
                        <wp:posOffset>2903703</wp:posOffset>
                      </wp:positionV>
                      <wp:extent cx="7307885" cy="4879238"/>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7307885" cy="4879238"/>
                              </a:xfrm>
                              <a:prstGeom prst="rect">
                                <a:avLst/>
                              </a:prstGeom>
                              <a:solidFill>
                                <a:schemeClr val="lt1"/>
                              </a:solidFill>
                              <a:ln w="6350">
                                <a:noFill/>
                              </a:ln>
                            </wps:spPr>
                            <wps:txbx>
                              <w:txbxContent>
                                <w:p w14:paraId="44772A90" w14:textId="77777777" w:rsidR="00E81BAB" w:rsidRDefault="00E81BAB" w:rsidP="00A023B6">
                                  <w:pPr>
                                    <w:rPr>
                                      <w:ins w:id="4" w:author="Sheena Tolentino" w:date="2021-07-07T17:57:00Z"/>
                                      <w:b/>
                                      <w:bCs/>
                                    </w:rPr>
                                  </w:pPr>
                                </w:p>
                                <w:p w14:paraId="26CD9F12" w14:textId="77777777" w:rsidR="00E81BAB" w:rsidRDefault="00E81BAB" w:rsidP="00A023B6">
                                  <w:pPr>
                                    <w:rPr>
                                      <w:ins w:id="5" w:author="Sheena Tolentino" w:date="2021-07-07T17:57:00Z"/>
                                      <w:b/>
                                      <w:bCs/>
                                    </w:rPr>
                                  </w:pPr>
                                </w:p>
                                <w:p w14:paraId="4A1B092F" w14:textId="2AA8BFAA" w:rsidR="00A023B6" w:rsidRDefault="00A023B6" w:rsidP="00A023B6">
                                  <w:pPr>
                                    <w:rPr>
                                      <w:ins w:id="6" w:author="Sheena Tolentino" w:date="2021-07-07T17:56:00Z"/>
                                      <w:b/>
                                      <w:bCs/>
                                    </w:rPr>
                                  </w:pPr>
                                  <w:ins w:id="7" w:author="Sheena Tolentino" w:date="2021-07-07T17:53:00Z">
                                    <w:r w:rsidRPr="00A023B6">
                                      <w:rPr>
                                        <w:b/>
                                        <w:bCs/>
                                        <w:rPrChange w:id="8" w:author="Sheena Tolentino" w:date="2021-07-07T17:55:00Z">
                                          <w:rPr/>
                                        </w:rPrChange>
                                      </w:rPr>
                                      <w:t>Authorization to perform Traffic Engineering Studies</w:t>
                                    </w:r>
                                  </w:ins>
                                </w:p>
                                <w:p w14:paraId="69023024" w14:textId="77777777" w:rsidR="00A023B6" w:rsidRPr="00F961E6" w:rsidRDefault="00A023B6">
                                  <w:pPr>
                                    <w:rPr>
                                      <w:ins w:id="9" w:author="Sheena Tolentino" w:date="2021-07-07T17:53:00Z"/>
                                      <w:bCs/>
                                    </w:rPr>
                                    <w:pPrChange w:id="10" w:author="Sheena Tolentino" w:date="2021-07-07T17:55:00Z">
                                      <w:pPr>
                                        <w:pStyle w:val="ATGHeading2"/>
                                      </w:pPr>
                                    </w:pPrChange>
                                  </w:pPr>
                                </w:p>
                                <w:p w14:paraId="0A3C1C81" w14:textId="67622BE7" w:rsidR="00A023B6" w:rsidRDefault="00A023B6" w:rsidP="00A023B6">
                                  <w:pPr>
                                    <w:pStyle w:val="ATGBodyText"/>
                                    <w:rPr>
                                      <w:ins w:id="11" w:author="Sheena Tolentino" w:date="2021-07-07T17:53:00Z"/>
                                    </w:rPr>
                                  </w:pPr>
                                  <w:ins w:id="12" w:author="Sheena Tolentino" w:date="2021-07-07T17:53:00Z">
                                    <w:r w:rsidRPr="005178F5">
                                      <w:t>Services covered by this authorization shall be performed in accordance with the Standard Provisions which the undersigned client has read and approved.</w:t>
                                    </w:r>
                                  </w:ins>
                                </w:p>
                                <w:p w14:paraId="3F1E3ED4" w14:textId="77777777" w:rsidR="00A023B6" w:rsidRPr="00AC4DE3" w:rsidRDefault="00A023B6" w:rsidP="00A023B6">
                                  <w:pPr>
                                    <w:pStyle w:val="ATGBodyText"/>
                                    <w:rPr>
                                      <w:ins w:id="13" w:author="Sheena Tolentino" w:date="2021-07-07T17:53:00Z"/>
                                      <w:rPrChange w:id="14" w:author="Sheena Tolentino" w:date="2021-10-19T16:50:00Z">
                                        <w:rPr>
                                          <w:ins w:id="15" w:author="Sheena Tolentino" w:date="2021-07-07T17:53:00Z"/>
                                          <w:color w:val="FF0000"/>
                                        </w:rPr>
                                      </w:rPrChange>
                                    </w:rPr>
                                  </w:pPr>
                                  <w:ins w:id="16" w:author="Sheena Tolentino" w:date="2021-07-07T17:53:00Z">
                                    <w:r w:rsidRPr="00AC4DE3">
                                      <w:rPr>
                                        <w:rPrChange w:id="17" w:author="Sheena Tolentino" w:date="2021-10-19T16:50:00Z">
                                          <w:rPr>
                                            <w:color w:val="FF0000"/>
                                          </w:rPr>
                                        </w:rPrChange>
                                      </w:rPr>
                                      <w:t xml:space="preserve">Each Party, and each signer herein that is signing on behalf of said Party, hereby represents and warrants that this Agreement is executed by an officer or authorized representative of that Party who has the authority to execute and to enter into this Agreement on behalf of that Party and to thereby bind that Party and has taken all actions and obtained all approvals required to exercise that authority.  Upon request by Alliance, Client shall confirm or provide proof of the signer’s authority to enter into this Agreement on behalf of Client.  </w:t>
                                    </w:r>
                                  </w:ins>
                                </w:p>
                                <w:p w14:paraId="065D2D2D" w14:textId="77777777" w:rsidR="00A023B6" w:rsidRDefault="00A023B6" w:rsidP="00A023B6">
                                  <w:pPr>
                                    <w:pStyle w:val="ATGBodyText"/>
                                    <w:rPr>
                                      <w:ins w:id="18" w:author="Sheena Tolentino" w:date="2021-07-07T17:53:00Z"/>
                                    </w:rPr>
                                  </w:pPr>
                                </w:p>
                                <w:tbl>
                                  <w:tblPr>
                                    <w:tblStyle w:val="TableGrid"/>
                                    <w:tblW w:w="9384" w:type="dxa"/>
                                    <w:tblLook w:val="04A0" w:firstRow="1" w:lastRow="0" w:firstColumn="1" w:lastColumn="0" w:noHBand="0" w:noVBand="1"/>
                                  </w:tblPr>
                                  <w:tblGrid>
                                    <w:gridCol w:w="4317"/>
                                    <w:gridCol w:w="749"/>
                                    <w:gridCol w:w="4318"/>
                                  </w:tblGrid>
                                  <w:tr w:rsidR="00A023B6" w14:paraId="3CD0E473" w14:textId="77777777" w:rsidTr="00821572">
                                    <w:trPr>
                                      <w:ins w:id="19" w:author="Sheena Tolentino" w:date="2021-07-07T17:53:00Z"/>
                                    </w:trPr>
                                    <w:tc>
                                      <w:tcPr>
                                        <w:tcW w:w="4317" w:type="dxa"/>
                                        <w:tcBorders>
                                          <w:top w:val="nil"/>
                                          <w:left w:val="nil"/>
                                          <w:bottom w:val="nil"/>
                                          <w:right w:val="nil"/>
                                        </w:tcBorders>
                                      </w:tcPr>
                                      <w:p w14:paraId="3F9AC8E0" w14:textId="079A8C77" w:rsidR="00A023B6" w:rsidRPr="005178F5" w:rsidRDefault="00E81BAB" w:rsidP="00A023B6">
                                        <w:pPr>
                                          <w:pStyle w:val="ATGBodyText"/>
                                          <w:rPr>
                                            <w:ins w:id="20" w:author="Sheena Tolentino" w:date="2021-07-07T17:53:00Z"/>
                                            <w:b/>
                                          </w:rPr>
                                        </w:pPr>
                                        <w:ins w:id="21" w:author="Sheena Tolentino" w:date="2021-07-07T17:56:00Z">
                                          <w:r w:rsidRPr="00667445">
                                            <w:rPr>
                                              <w:b/>
                                              <w:rPrChange w:id="22" w:author="Sheena Tolentino" w:date="2021-10-19T16:51:00Z">
                                                <w:rPr>
                                                  <w:b/>
                                                </w:rPr>
                                              </w:rPrChange>
                                            </w:rPr>
                                            <w:t>INSERT CLIENT NAME</w:t>
                                          </w:r>
                                        </w:ins>
                                      </w:p>
                                    </w:tc>
                                    <w:tc>
                                      <w:tcPr>
                                        <w:tcW w:w="749" w:type="dxa"/>
                                        <w:tcBorders>
                                          <w:top w:val="nil"/>
                                          <w:left w:val="nil"/>
                                          <w:bottom w:val="nil"/>
                                          <w:right w:val="nil"/>
                                        </w:tcBorders>
                                      </w:tcPr>
                                      <w:p w14:paraId="301915B0" w14:textId="77777777" w:rsidR="00A023B6" w:rsidRDefault="00A023B6" w:rsidP="00A023B6">
                                        <w:pPr>
                                          <w:pStyle w:val="ATGBodyText"/>
                                          <w:rPr>
                                            <w:ins w:id="23" w:author="Sheena Tolentino" w:date="2021-07-07T17:53:00Z"/>
                                          </w:rPr>
                                        </w:pPr>
                                      </w:p>
                                    </w:tc>
                                    <w:tc>
                                      <w:tcPr>
                                        <w:tcW w:w="4318" w:type="dxa"/>
                                        <w:tcBorders>
                                          <w:top w:val="nil"/>
                                          <w:left w:val="nil"/>
                                          <w:bottom w:val="nil"/>
                                          <w:right w:val="nil"/>
                                        </w:tcBorders>
                                      </w:tcPr>
                                      <w:p w14:paraId="4D61D262" w14:textId="77777777" w:rsidR="00A023B6" w:rsidRPr="005178F5" w:rsidRDefault="00A023B6" w:rsidP="00A023B6">
                                        <w:pPr>
                                          <w:pStyle w:val="ATGBodyText"/>
                                          <w:rPr>
                                            <w:ins w:id="24" w:author="Sheena Tolentino" w:date="2021-07-07T17:53:00Z"/>
                                            <w:b/>
                                          </w:rPr>
                                        </w:pPr>
                                        <w:ins w:id="25" w:author="Sheena Tolentino" w:date="2021-07-07T17:53:00Z">
                                          <w:r w:rsidRPr="005178F5">
                                            <w:rPr>
                                              <w:b/>
                                            </w:rPr>
                                            <w:t>Alliance Transportation Group, Inc.</w:t>
                                          </w:r>
                                        </w:ins>
                                      </w:p>
                                    </w:tc>
                                  </w:tr>
                                  <w:tr w:rsidR="00A023B6" w14:paraId="6B225DB6" w14:textId="77777777" w:rsidTr="00821572">
                                    <w:trPr>
                                      <w:trHeight w:val="692"/>
                                      <w:ins w:id="26" w:author="Sheena Tolentino" w:date="2021-07-07T17:53:00Z"/>
                                    </w:trPr>
                                    <w:tc>
                                      <w:tcPr>
                                        <w:tcW w:w="4317" w:type="dxa"/>
                                        <w:tcBorders>
                                          <w:top w:val="nil"/>
                                          <w:left w:val="nil"/>
                                          <w:bottom w:val="single" w:sz="4" w:space="0" w:color="auto"/>
                                          <w:right w:val="nil"/>
                                        </w:tcBorders>
                                      </w:tcPr>
                                      <w:p w14:paraId="34D8EA5E" w14:textId="77777777" w:rsidR="00A023B6" w:rsidRDefault="00A023B6" w:rsidP="00A023B6">
                                        <w:pPr>
                                          <w:pStyle w:val="ATGBodyText"/>
                                          <w:rPr>
                                            <w:ins w:id="27" w:author="Sheena Tolentino" w:date="2021-07-07T17:53:00Z"/>
                                          </w:rPr>
                                        </w:pPr>
                                      </w:p>
                                    </w:tc>
                                    <w:tc>
                                      <w:tcPr>
                                        <w:tcW w:w="749" w:type="dxa"/>
                                        <w:tcBorders>
                                          <w:top w:val="nil"/>
                                          <w:left w:val="nil"/>
                                          <w:bottom w:val="nil"/>
                                          <w:right w:val="nil"/>
                                        </w:tcBorders>
                                      </w:tcPr>
                                      <w:p w14:paraId="00A3E2C8" w14:textId="77777777" w:rsidR="00A023B6" w:rsidRDefault="00A023B6" w:rsidP="00A023B6">
                                        <w:pPr>
                                          <w:pStyle w:val="ATGBodyText"/>
                                          <w:rPr>
                                            <w:ins w:id="28" w:author="Sheena Tolentino" w:date="2021-07-07T17:53:00Z"/>
                                          </w:rPr>
                                        </w:pPr>
                                      </w:p>
                                    </w:tc>
                                    <w:tc>
                                      <w:tcPr>
                                        <w:tcW w:w="4318" w:type="dxa"/>
                                        <w:tcBorders>
                                          <w:top w:val="nil"/>
                                          <w:left w:val="nil"/>
                                          <w:bottom w:val="single" w:sz="4" w:space="0" w:color="auto"/>
                                          <w:right w:val="nil"/>
                                        </w:tcBorders>
                                      </w:tcPr>
                                      <w:p w14:paraId="2A3FC2D6" w14:textId="77777777" w:rsidR="00A023B6" w:rsidRDefault="00A023B6" w:rsidP="00A023B6">
                                        <w:pPr>
                                          <w:pStyle w:val="ATGBodyText"/>
                                          <w:rPr>
                                            <w:ins w:id="29" w:author="Sheena Tolentino" w:date="2021-07-07T17:53:00Z"/>
                                          </w:rPr>
                                        </w:pPr>
                                        <w:ins w:id="30" w:author="Sheena Tolentino" w:date="2021-07-07T17:53:00Z">
                                          <w:r>
                                            <w:tab/>
                                          </w:r>
                                          <w:r>
                                            <w:tab/>
                                          </w:r>
                                        </w:ins>
                                      </w:p>
                                    </w:tc>
                                  </w:tr>
                                  <w:tr w:rsidR="00A023B6" w14:paraId="0B1B9090" w14:textId="77777777" w:rsidTr="00821572">
                                    <w:trPr>
                                      <w:ins w:id="31" w:author="Sheena Tolentino" w:date="2021-07-07T17:53:00Z"/>
                                    </w:trPr>
                                    <w:tc>
                                      <w:tcPr>
                                        <w:tcW w:w="4317" w:type="dxa"/>
                                        <w:tcBorders>
                                          <w:left w:val="nil"/>
                                          <w:bottom w:val="nil"/>
                                          <w:right w:val="nil"/>
                                        </w:tcBorders>
                                      </w:tcPr>
                                      <w:p w14:paraId="20720FE2" w14:textId="77777777" w:rsidR="00A023B6" w:rsidRPr="005178F5" w:rsidRDefault="00A023B6" w:rsidP="00A023B6">
                                        <w:pPr>
                                          <w:pStyle w:val="ATGBodyText"/>
                                          <w:rPr>
                                            <w:ins w:id="32" w:author="Sheena Tolentino" w:date="2021-07-07T17:53:00Z"/>
                                            <w:b/>
                                          </w:rPr>
                                        </w:pPr>
                                        <w:ins w:id="33" w:author="Sheena Tolentino" w:date="2021-07-07T17:53:00Z">
                                          <w:r w:rsidRPr="005178F5">
                                            <w:rPr>
                                              <w:b/>
                                            </w:rPr>
                                            <w:t>Authorized Signature</w:t>
                                          </w:r>
                                        </w:ins>
                                      </w:p>
                                    </w:tc>
                                    <w:tc>
                                      <w:tcPr>
                                        <w:tcW w:w="749" w:type="dxa"/>
                                        <w:tcBorders>
                                          <w:top w:val="nil"/>
                                          <w:left w:val="nil"/>
                                          <w:bottom w:val="nil"/>
                                          <w:right w:val="nil"/>
                                        </w:tcBorders>
                                      </w:tcPr>
                                      <w:p w14:paraId="52D81D9A" w14:textId="77777777" w:rsidR="00A023B6" w:rsidRDefault="00A023B6" w:rsidP="00A023B6">
                                        <w:pPr>
                                          <w:pStyle w:val="ATGBodyText"/>
                                          <w:rPr>
                                            <w:ins w:id="34" w:author="Sheena Tolentino" w:date="2021-07-07T17:53:00Z"/>
                                          </w:rPr>
                                        </w:pPr>
                                      </w:p>
                                    </w:tc>
                                    <w:tc>
                                      <w:tcPr>
                                        <w:tcW w:w="4318" w:type="dxa"/>
                                        <w:tcBorders>
                                          <w:left w:val="nil"/>
                                          <w:bottom w:val="nil"/>
                                          <w:right w:val="nil"/>
                                        </w:tcBorders>
                                      </w:tcPr>
                                      <w:p w14:paraId="47F4883E" w14:textId="77777777" w:rsidR="00A023B6" w:rsidRPr="005178F5" w:rsidRDefault="00A023B6" w:rsidP="00A023B6">
                                        <w:pPr>
                                          <w:pStyle w:val="ATGBodyText"/>
                                          <w:rPr>
                                            <w:ins w:id="35" w:author="Sheena Tolentino" w:date="2021-07-07T17:53:00Z"/>
                                            <w:b/>
                                          </w:rPr>
                                        </w:pPr>
                                        <w:ins w:id="36" w:author="Sheena Tolentino" w:date="2021-07-07T17:53:00Z">
                                          <w:r w:rsidRPr="005178F5">
                                            <w:rPr>
                                              <w:b/>
                                            </w:rPr>
                                            <w:t>Authorized Signature</w:t>
                                          </w:r>
                                        </w:ins>
                                      </w:p>
                                    </w:tc>
                                  </w:tr>
                                  <w:tr w:rsidR="00A023B6" w14:paraId="2C9A6E4A" w14:textId="77777777" w:rsidTr="00821572">
                                    <w:trPr>
                                      <w:ins w:id="37" w:author="Sheena Tolentino" w:date="2021-07-07T17:53:00Z"/>
                                    </w:trPr>
                                    <w:tc>
                                      <w:tcPr>
                                        <w:tcW w:w="4317" w:type="dxa"/>
                                        <w:tcBorders>
                                          <w:top w:val="nil"/>
                                          <w:left w:val="nil"/>
                                          <w:bottom w:val="single" w:sz="4" w:space="0" w:color="auto"/>
                                          <w:right w:val="nil"/>
                                        </w:tcBorders>
                                      </w:tcPr>
                                      <w:p w14:paraId="3B859637" w14:textId="77777777" w:rsidR="00A023B6" w:rsidRDefault="00A023B6" w:rsidP="00A023B6">
                                        <w:pPr>
                                          <w:pStyle w:val="ATGBodyText"/>
                                          <w:spacing w:before="120" w:after="0"/>
                                          <w:rPr>
                                            <w:ins w:id="38" w:author="Sheena Tolentino" w:date="2021-07-07T17:53:00Z"/>
                                          </w:rPr>
                                        </w:pPr>
                                      </w:p>
                                    </w:tc>
                                    <w:tc>
                                      <w:tcPr>
                                        <w:tcW w:w="749" w:type="dxa"/>
                                        <w:tcBorders>
                                          <w:top w:val="nil"/>
                                          <w:left w:val="nil"/>
                                          <w:bottom w:val="nil"/>
                                          <w:right w:val="nil"/>
                                        </w:tcBorders>
                                      </w:tcPr>
                                      <w:p w14:paraId="0EE094C6" w14:textId="77777777" w:rsidR="00A023B6" w:rsidRDefault="00A023B6" w:rsidP="00A023B6">
                                        <w:pPr>
                                          <w:pStyle w:val="ATGBodyText"/>
                                          <w:spacing w:before="120" w:after="0"/>
                                          <w:rPr>
                                            <w:ins w:id="39" w:author="Sheena Tolentino" w:date="2021-07-07T17:53:00Z"/>
                                          </w:rPr>
                                        </w:pPr>
                                      </w:p>
                                    </w:tc>
                                    <w:tc>
                                      <w:tcPr>
                                        <w:tcW w:w="4318" w:type="dxa"/>
                                        <w:tcBorders>
                                          <w:top w:val="nil"/>
                                          <w:left w:val="nil"/>
                                          <w:bottom w:val="single" w:sz="4" w:space="0" w:color="auto"/>
                                          <w:right w:val="nil"/>
                                        </w:tcBorders>
                                      </w:tcPr>
                                      <w:p w14:paraId="58B82CC5" w14:textId="37BE27D4" w:rsidR="00A023B6" w:rsidRDefault="00A023B6" w:rsidP="00A023B6">
                                        <w:pPr>
                                          <w:pStyle w:val="ATGBodyText"/>
                                          <w:spacing w:before="120" w:after="0"/>
                                          <w:rPr>
                                            <w:ins w:id="40" w:author="Sheena Tolentino" w:date="2021-07-07T17:53:00Z"/>
                                          </w:rPr>
                                        </w:pPr>
                                      </w:p>
                                    </w:tc>
                                  </w:tr>
                                  <w:tr w:rsidR="00A023B6" w14:paraId="0C73C798" w14:textId="77777777" w:rsidTr="00821572">
                                    <w:trPr>
                                      <w:ins w:id="41" w:author="Sheena Tolentino" w:date="2021-07-07T17:53:00Z"/>
                                    </w:trPr>
                                    <w:tc>
                                      <w:tcPr>
                                        <w:tcW w:w="4317" w:type="dxa"/>
                                        <w:tcBorders>
                                          <w:left w:val="nil"/>
                                          <w:bottom w:val="nil"/>
                                          <w:right w:val="nil"/>
                                        </w:tcBorders>
                                      </w:tcPr>
                                      <w:p w14:paraId="3B85D5DD" w14:textId="77777777" w:rsidR="00A023B6" w:rsidRPr="005178F5" w:rsidRDefault="00A023B6" w:rsidP="00A023B6">
                                        <w:pPr>
                                          <w:pStyle w:val="ATGBodyText"/>
                                          <w:rPr>
                                            <w:ins w:id="42" w:author="Sheena Tolentino" w:date="2021-07-07T17:53:00Z"/>
                                            <w:b/>
                                          </w:rPr>
                                        </w:pPr>
                                        <w:ins w:id="43" w:author="Sheena Tolentino" w:date="2021-07-07T17:53:00Z">
                                          <w:r w:rsidRPr="005178F5">
                                            <w:rPr>
                                              <w:b/>
                                            </w:rPr>
                                            <w:t>Name</w:t>
                                          </w:r>
                                        </w:ins>
                                      </w:p>
                                    </w:tc>
                                    <w:tc>
                                      <w:tcPr>
                                        <w:tcW w:w="749" w:type="dxa"/>
                                        <w:tcBorders>
                                          <w:top w:val="nil"/>
                                          <w:left w:val="nil"/>
                                          <w:bottom w:val="nil"/>
                                          <w:right w:val="nil"/>
                                        </w:tcBorders>
                                      </w:tcPr>
                                      <w:p w14:paraId="186A55FB" w14:textId="77777777" w:rsidR="00A023B6" w:rsidRDefault="00A023B6" w:rsidP="00A023B6">
                                        <w:pPr>
                                          <w:pStyle w:val="ATGBodyText"/>
                                          <w:rPr>
                                            <w:ins w:id="44" w:author="Sheena Tolentino" w:date="2021-07-07T17:53:00Z"/>
                                          </w:rPr>
                                        </w:pPr>
                                      </w:p>
                                    </w:tc>
                                    <w:tc>
                                      <w:tcPr>
                                        <w:tcW w:w="4318" w:type="dxa"/>
                                        <w:tcBorders>
                                          <w:left w:val="nil"/>
                                          <w:bottom w:val="nil"/>
                                          <w:right w:val="nil"/>
                                        </w:tcBorders>
                                      </w:tcPr>
                                      <w:p w14:paraId="427137BB" w14:textId="77777777" w:rsidR="00A023B6" w:rsidRPr="005178F5" w:rsidRDefault="00A023B6" w:rsidP="00A023B6">
                                        <w:pPr>
                                          <w:pStyle w:val="ATGBodyText"/>
                                          <w:rPr>
                                            <w:ins w:id="45" w:author="Sheena Tolentino" w:date="2021-07-07T17:53:00Z"/>
                                            <w:b/>
                                          </w:rPr>
                                        </w:pPr>
                                        <w:ins w:id="46" w:author="Sheena Tolentino" w:date="2021-07-07T17:53:00Z">
                                          <w:r w:rsidRPr="005178F5">
                                            <w:rPr>
                                              <w:b/>
                                            </w:rPr>
                                            <w:t>Name</w:t>
                                          </w:r>
                                        </w:ins>
                                      </w:p>
                                    </w:tc>
                                  </w:tr>
                                  <w:tr w:rsidR="00A023B6" w14:paraId="12D835E3" w14:textId="77777777" w:rsidTr="00821572">
                                    <w:trPr>
                                      <w:ins w:id="47" w:author="Sheena Tolentino" w:date="2021-07-07T17:53:00Z"/>
                                    </w:trPr>
                                    <w:tc>
                                      <w:tcPr>
                                        <w:tcW w:w="4317" w:type="dxa"/>
                                        <w:tcBorders>
                                          <w:top w:val="nil"/>
                                          <w:left w:val="nil"/>
                                          <w:bottom w:val="single" w:sz="4" w:space="0" w:color="auto"/>
                                          <w:right w:val="nil"/>
                                        </w:tcBorders>
                                      </w:tcPr>
                                      <w:p w14:paraId="50BCD0B5" w14:textId="77777777" w:rsidR="00A023B6" w:rsidRDefault="00A023B6" w:rsidP="00A023B6">
                                        <w:pPr>
                                          <w:pStyle w:val="ATGBodyText"/>
                                          <w:spacing w:before="120" w:after="0"/>
                                          <w:rPr>
                                            <w:ins w:id="48" w:author="Sheena Tolentino" w:date="2021-07-07T17:53:00Z"/>
                                          </w:rPr>
                                        </w:pPr>
                                      </w:p>
                                    </w:tc>
                                    <w:tc>
                                      <w:tcPr>
                                        <w:tcW w:w="749" w:type="dxa"/>
                                        <w:tcBorders>
                                          <w:top w:val="nil"/>
                                          <w:left w:val="nil"/>
                                          <w:bottom w:val="nil"/>
                                          <w:right w:val="nil"/>
                                        </w:tcBorders>
                                      </w:tcPr>
                                      <w:p w14:paraId="769F9C52" w14:textId="77777777" w:rsidR="00A023B6" w:rsidRDefault="00A023B6" w:rsidP="00A023B6">
                                        <w:pPr>
                                          <w:pStyle w:val="ATGBodyText"/>
                                          <w:spacing w:before="120" w:after="0"/>
                                          <w:rPr>
                                            <w:ins w:id="49" w:author="Sheena Tolentino" w:date="2021-07-07T17:53:00Z"/>
                                          </w:rPr>
                                        </w:pPr>
                                      </w:p>
                                    </w:tc>
                                    <w:tc>
                                      <w:tcPr>
                                        <w:tcW w:w="4318" w:type="dxa"/>
                                        <w:tcBorders>
                                          <w:top w:val="nil"/>
                                          <w:left w:val="nil"/>
                                          <w:bottom w:val="single" w:sz="4" w:space="0" w:color="auto"/>
                                          <w:right w:val="nil"/>
                                        </w:tcBorders>
                                      </w:tcPr>
                                      <w:p w14:paraId="643CFD8F" w14:textId="575F45B7" w:rsidR="00A023B6" w:rsidRDefault="00A023B6" w:rsidP="00A023B6">
                                        <w:pPr>
                                          <w:pStyle w:val="ATGBodyText"/>
                                          <w:spacing w:before="120" w:after="0"/>
                                          <w:rPr>
                                            <w:ins w:id="50" w:author="Sheena Tolentino" w:date="2021-07-07T17:53:00Z"/>
                                          </w:rPr>
                                        </w:pPr>
                                      </w:p>
                                    </w:tc>
                                  </w:tr>
                                  <w:tr w:rsidR="00A023B6" w14:paraId="2F6E9EB4" w14:textId="77777777" w:rsidTr="00821572">
                                    <w:trPr>
                                      <w:ins w:id="51" w:author="Sheena Tolentino" w:date="2021-07-07T17:53:00Z"/>
                                    </w:trPr>
                                    <w:tc>
                                      <w:tcPr>
                                        <w:tcW w:w="4317" w:type="dxa"/>
                                        <w:tcBorders>
                                          <w:left w:val="nil"/>
                                          <w:bottom w:val="nil"/>
                                          <w:right w:val="nil"/>
                                        </w:tcBorders>
                                      </w:tcPr>
                                      <w:p w14:paraId="0B97FE44" w14:textId="77777777" w:rsidR="00A023B6" w:rsidRPr="005178F5" w:rsidRDefault="00A023B6" w:rsidP="00A023B6">
                                        <w:pPr>
                                          <w:pStyle w:val="ATGBodyText"/>
                                          <w:rPr>
                                            <w:ins w:id="52" w:author="Sheena Tolentino" w:date="2021-07-07T17:53:00Z"/>
                                            <w:b/>
                                          </w:rPr>
                                        </w:pPr>
                                        <w:ins w:id="53" w:author="Sheena Tolentino" w:date="2021-07-07T17:53:00Z">
                                          <w:r w:rsidRPr="005178F5">
                                            <w:rPr>
                                              <w:b/>
                                            </w:rPr>
                                            <w:t>Title</w:t>
                                          </w:r>
                                        </w:ins>
                                      </w:p>
                                    </w:tc>
                                    <w:tc>
                                      <w:tcPr>
                                        <w:tcW w:w="749" w:type="dxa"/>
                                        <w:tcBorders>
                                          <w:top w:val="nil"/>
                                          <w:left w:val="nil"/>
                                          <w:bottom w:val="nil"/>
                                          <w:right w:val="nil"/>
                                        </w:tcBorders>
                                      </w:tcPr>
                                      <w:p w14:paraId="61021E0A" w14:textId="77777777" w:rsidR="00A023B6" w:rsidRDefault="00A023B6" w:rsidP="00A023B6">
                                        <w:pPr>
                                          <w:pStyle w:val="ATGBodyText"/>
                                          <w:rPr>
                                            <w:ins w:id="54" w:author="Sheena Tolentino" w:date="2021-07-07T17:53:00Z"/>
                                          </w:rPr>
                                        </w:pPr>
                                      </w:p>
                                    </w:tc>
                                    <w:tc>
                                      <w:tcPr>
                                        <w:tcW w:w="4318" w:type="dxa"/>
                                        <w:tcBorders>
                                          <w:left w:val="nil"/>
                                          <w:bottom w:val="nil"/>
                                          <w:right w:val="nil"/>
                                        </w:tcBorders>
                                      </w:tcPr>
                                      <w:p w14:paraId="29474D56" w14:textId="77777777" w:rsidR="00A023B6" w:rsidRPr="005178F5" w:rsidRDefault="00A023B6" w:rsidP="00A023B6">
                                        <w:pPr>
                                          <w:pStyle w:val="ATGBodyText"/>
                                          <w:rPr>
                                            <w:ins w:id="55" w:author="Sheena Tolentino" w:date="2021-07-07T17:53:00Z"/>
                                            <w:b/>
                                          </w:rPr>
                                        </w:pPr>
                                        <w:ins w:id="56" w:author="Sheena Tolentino" w:date="2021-07-07T17:53:00Z">
                                          <w:r w:rsidRPr="005178F5">
                                            <w:rPr>
                                              <w:b/>
                                            </w:rPr>
                                            <w:t>Title</w:t>
                                          </w:r>
                                        </w:ins>
                                      </w:p>
                                    </w:tc>
                                  </w:tr>
                                  <w:tr w:rsidR="00A023B6" w14:paraId="1612EDB8" w14:textId="77777777" w:rsidTr="00821572">
                                    <w:trPr>
                                      <w:ins w:id="57" w:author="Sheena Tolentino" w:date="2021-07-07T17:53:00Z"/>
                                    </w:trPr>
                                    <w:tc>
                                      <w:tcPr>
                                        <w:tcW w:w="4317" w:type="dxa"/>
                                        <w:tcBorders>
                                          <w:top w:val="nil"/>
                                          <w:left w:val="nil"/>
                                          <w:right w:val="nil"/>
                                        </w:tcBorders>
                                      </w:tcPr>
                                      <w:p w14:paraId="41CB3DA7" w14:textId="77777777" w:rsidR="00A023B6" w:rsidRDefault="00A023B6" w:rsidP="00A023B6">
                                        <w:pPr>
                                          <w:pStyle w:val="ATGBodyText"/>
                                          <w:spacing w:before="120" w:after="0"/>
                                          <w:rPr>
                                            <w:ins w:id="58" w:author="Sheena Tolentino" w:date="2021-07-07T17:53:00Z"/>
                                          </w:rPr>
                                        </w:pPr>
                                      </w:p>
                                    </w:tc>
                                    <w:tc>
                                      <w:tcPr>
                                        <w:tcW w:w="749" w:type="dxa"/>
                                        <w:tcBorders>
                                          <w:top w:val="nil"/>
                                          <w:left w:val="nil"/>
                                          <w:bottom w:val="nil"/>
                                          <w:right w:val="nil"/>
                                        </w:tcBorders>
                                      </w:tcPr>
                                      <w:p w14:paraId="2D08F67A" w14:textId="77777777" w:rsidR="00A023B6" w:rsidRPr="00542FD4" w:rsidRDefault="00A023B6" w:rsidP="00A023B6">
                                        <w:pPr>
                                          <w:pStyle w:val="ATGBodyText"/>
                                          <w:spacing w:before="120" w:after="0"/>
                                          <w:rPr>
                                            <w:ins w:id="59" w:author="Sheena Tolentino" w:date="2021-07-07T17:53:00Z"/>
                                          </w:rPr>
                                        </w:pPr>
                                      </w:p>
                                    </w:tc>
                                    <w:tc>
                                      <w:tcPr>
                                        <w:tcW w:w="4318" w:type="dxa"/>
                                        <w:tcBorders>
                                          <w:top w:val="nil"/>
                                          <w:left w:val="nil"/>
                                          <w:right w:val="nil"/>
                                        </w:tcBorders>
                                      </w:tcPr>
                                      <w:p w14:paraId="4BE472BF" w14:textId="77777777" w:rsidR="00A023B6" w:rsidRPr="00542FD4" w:rsidRDefault="00A023B6" w:rsidP="00A023B6">
                                        <w:pPr>
                                          <w:pStyle w:val="ATGBodyText"/>
                                          <w:spacing w:before="120" w:after="0"/>
                                          <w:rPr>
                                            <w:ins w:id="60" w:author="Sheena Tolentino" w:date="2021-07-07T17:53:00Z"/>
                                          </w:rPr>
                                        </w:pPr>
                                      </w:p>
                                    </w:tc>
                                  </w:tr>
                                  <w:tr w:rsidR="00A023B6" w14:paraId="5364CE94" w14:textId="77777777" w:rsidTr="00821572">
                                    <w:trPr>
                                      <w:ins w:id="61" w:author="Sheena Tolentino" w:date="2021-07-07T17:53:00Z"/>
                                    </w:trPr>
                                    <w:tc>
                                      <w:tcPr>
                                        <w:tcW w:w="4317" w:type="dxa"/>
                                        <w:tcBorders>
                                          <w:left w:val="nil"/>
                                          <w:bottom w:val="nil"/>
                                          <w:right w:val="nil"/>
                                        </w:tcBorders>
                                      </w:tcPr>
                                      <w:p w14:paraId="6F3667A2" w14:textId="77777777" w:rsidR="00A023B6" w:rsidRPr="005178F5" w:rsidRDefault="00A023B6" w:rsidP="00A023B6">
                                        <w:pPr>
                                          <w:pStyle w:val="ATGBodyText"/>
                                          <w:rPr>
                                            <w:ins w:id="62" w:author="Sheena Tolentino" w:date="2021-07-07T17:53:00Z"/>
                                            <w:b/>
                                          </w:rPr>
                                        </w:pPr>
                                        <w:ins w:id="63" w:author="Sheena Tolentino" w:date="2021-07-07T17:53:00Z">
                                          <w:r w:rsidRPr="005178F5">
                                            <w:rPr>
                                              <w:b/>
                                            </w:rPr>
                                            <w:t>Date</w:t>
                                          </w:r>
                                        </w:ins>
                                      </w:p>
                                    </w:tc>
                                    <w:tc>
                                      <w:tcPr>
                                        <w:tcW w:w="749" w:type="dxa"/>
                                        <w:tcBorders>
                                          <w:top w:val="nil"/>
                                          <w:left w:val="nil"/>
                                          <w:bottom w:val="nil"/>
                                          <w:right w:val="nil"/>
                                        </w:tcBorders>
                                      </w:tcPr>
                                      <w:p w14:paraId="1532B01C" w14:textId="77777777" w:rsidR="00A023B6" w:rsidRDefault="00A023B6" w:rsidP="00A023B6">
                                        <w:pPr>
                                          <w:pStyle w:val="ATGBodyText"/>
                                          <w:rPr>
                                            <w:ins w:id="64" w:author="Sheena Tolentino" w:date="2021-07-07T17:53:00Z"/>
                                          </w:rPr>
                                        </w:pPr>
                                      </w:p>
                                    </w:tc>
                                    <w:tc>
                                      <w:tcPr>
                                        <w:tcW w:w="4318" w:type="dxa"/>
                                        <w:tcBorders>
                                          <w:left w:val="nil"/>
                                          <w:bottom w:val="nil"/>
                                          <w:right w:val="nil"/>
                                        </w:tcBorders>
                                      </w:tcPr>
                                      <w:p w14:paraId="549AD832" w14:textId="77777777" w:rsidR="00A023B6" w:rsidRPr="005178F5" w:rsidRDefault="00A023B6" w:rsidP="00A023B6">
                                        <w:pPr>
                                          <w:pStyle w:val="ATGBodyText"/>
                                          <w:rPr>
                                            <w:ins w:id="65" w:author="Sheena Tolentino" w:date="2021-07-07T17:53:00Z"/>
                                            <w:b/>
                                          </w:rPr>
                                        </w:pPr>
                                        <w:ins w:id="66" w:author="Sheena Tolentino" w:date="2021-07-07T17:53:00Z">
                                          <w:r w:rsidRPr="005178F5">
                                            <w:rPr>
                                              <w:b/>
                                            </w:rPr>
                                            <w:t>Date</w:t>
                                          </w:r>
                                        </w:ins>
                                      </w:p>
                                    </w:tc>
                                  </w:tr>
                                </w:tbl>
                                <w:p w14:paraId="5D55EA7E" w14:textId="77777777" w:rsidR="00A023B6" w:rsidRDefault="00A023B6" w:rsidP="00A023B6">
                                  <w:pPr>
                                    <w:pStyle w:val="ATGBodyText"/>
                                    <w:rPr>
                                      <w:ins w:id="67" w:author="Sheena Tolentino" w:date="2021-07-07T17:53:00Z"/>
                                    </w:rPr>
                                  </w:pPr>
                                </w:p>
                                <w:p w14:paraId="1681F7B0" w14:textId="77777777" w:rsidR="00A023B6" w:rsidRDefault="00A023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981C4A" id="_x0000_t202" coordsize="21600,21600" o:spt="202" path="m,l,21600r21600,l21600,xe">
                      <v:stroke joinstyle="miter"/>
                      <v:path gradientshapeok="t" o:connecttype="rect"/>
                    </v:shapetype>
                    <v:shape id="Text Box 8" o:spid="_x0000_s1026" type="#_x0000_t202" style="position:absolute;left:0;text-align:left;margin-left:-13.7pt;margin-top:228.65pt;width:575.4pt;height:384.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" fillcolor="white [3201]" stroked="f" strokeweight=".5pt">
                      <v:textbox>
                        <w:txbxContent>
                          <w:p w14:paraId="44772A90" w14:textId="77777777" w:rsidR="00E81BAB" w:rsidRDefault="00E81BAB" w:rsidP="00A023B6">
                            <w:pPr>
                              <w:rPr>
                                <w:ins w:id="68" w:author="Sheena Tolentino" w:date="2021-07-07T17:57:00Z"/>
                                <w:b/>
                                <w:bCs/>
                              </w:rPr>
                            </w:pPr>
                          </w:p>
                          <w:p w14:paraId="26CD9F12" w14:textId="77777777" w:rsidR="00E81BAB" w:rsidRDefault="00E81BAB" w:rsidP="00A023B6">
                            <w:pPr>
                              <w:rPr>
                                <w:ins w:id="69" w:author="Sheena Tolentino" w:date="2021-07-07T17:57:00Z"/>
                                <w:b/>
                                <w:bCs/>
                              </w:rPr>
                            </w:pPr>
                          </w:p>
                          <w:p w14:paraId="4A1B092F" w14:textId="2AA8BFAA" w:rsidR="00A023B6" w:rsidRDefault="00A023B6" w:rsidP="00A023B6">
                            <w:pPr>
                              <w:rPr>
                                <w:ins w:id="70" w:author="Sheena Tolentino" w:date="2021-07-07T17:56:00Z"/>
                                <w:b/>
                                <w:bCs/>
                              </w:rPr>
                            </w:pPr>
                            <w:ins w:id="71" w:author="Sheena Tolentino" w:date="2021-07-07T17:53:00Z">
                              <w:r w:rsidRPr="00A023B6">
                                <w:rPr>
                                  <w:b/>
                                  <w:bCs/>
                                  <w:rPrChange w:id="72" w:author="Sheena Tolentino" w:date="2021-07-07T17:55:00Z">
                                    <w:rPr/>
                                  </w:rPrChange>
                                </w:rPr>
                                <w:t>Authorization to perform Traffic Engineering Studies</w:t>
                              </w:r>
                            </w:ins>
                          </w:p>
                          <w:p w14:paraId="69023024" w14:textId="77777777" w:rsidR="00A023B6" w:rsidRPr="00F961E6" w:rsidRDefault="00A023B6">
                            <w:pPr>
                              <w:rPr>
                                <w:ins w:id="73" w:author="Sheena Tolentino" w:date="2021-07-07T17:53:00Z"/>
                                <w:bCs/>
                              </w:rPr>
                              <w:pPrChange w:id="74" w:author="Sheena Tolentino" w:date="2021-07-07T17:55:00Z">
                                <w:pPr>
                                  <w:pStyle w:val="ATGHeading2"/>
                                </w:pPr>
                              </w:pPrChange>
                            </w:pPr>
                          </w:p>
                          <w:p w14:paraId="0A3C1C81" w14:textId="67622BE7" w:rsidR="00A023B6" w:rsidRDefault="00A023B6" w:rsidP="00A023B6">
                            <w:pPr>
                              <w:pStyle w:val="ATGBodyText"/>
                              <w:rPr>
                                <w:ins w:id="75" w:author="Sheena Tolentino" w:date="2021-07-07T17:53:00Z"/>
                              </w:rPr>
                            </w:pPr>
                            <w:ins w:id="76" w:author="Sheena Tolentino" w:date="2021-07-07T17:53:00Z">
                              <w:r w:rsidRPr="005178F5">
                                <w:t>Services covered by this authorization shall be performed in accordance with the Standard Provisions which the undersigned client has read and approved.</w:t>
                              </w:r>
                            </w:ins>
                          </w:p>
                          <w:p w14:paraId="3F1E3ED4" w14:textId="77777777" w:rsidR="00A023B6" w:rsidRPr="00AC4DE3" w:rsidRDefault="00A023B6" w:rsidP="00A023B6">
                            <w:pPr>
                              <w:pStyle w:val="ATGBodyText"/>
                              <w:rPr>
                                <w:ins w:id="77" w:author="Sheena Tolentino" w:date="2021-07-07T17:53:00Z"/>
                                <w:rPrChange w:id="78" w:author="Sheena Tolentino" w:date="2021-10-19T16:50:00Z">
                                  <w:rPr>
                                    <w:ins w:id="79" w:author="Sheena Tolentino" w:date="2021-07-07T17:53:00Z"/>
                                    <w:color w:val="FF0000"/>
                                  </w:rPr>
                                </w:rPrChange>
                              </w:rPr>
                            </w:pPr>
                            <w:ins w:id="80" w:author="Sheena Tolentino" w:date="2021-07-07T17:53:00Z">
                              <w:r w:rsidRPr="00AC4DE3">
                                <w:rPr>
                                  <w:rPrChange w:id="81" w:author="Sheena Tolentino" w:date="2021-10-19T16:50:00Z">
                                    <w:rPr>
                                      <w:color w:val="FF0000"/>
                                    </w:rPr>
                                  </w:rPrChange>
                                </w:rPr>
                                <w:t xml:space="preserve">Each Party, and each signer herein that is signing on behalf of said Party, hereby represents and warrants that this Agreement is executed by an officer or authorized representative of that Party who has the authority to execute and to enter into this Agreement on behalf of that Party and to thereby bind that Party and has taken all actions and obtained all approvals required to exercise that authority.  Upon request by Alliance, Client shall confirm or provide proof of the signer’s authority to enter into this Agreement on behalf of Client.  </w:t>
                              </w:r>
                            </w:ins>
                          </w:p>
                          <w:p w14:paraId="065D2D2D" w14:textId="77777777" w:rsidR="00A023B6" w:rsidRDefault="00A023B6" w:rsidP="00A023B6">
                            <w:pPr>
                              <w:pStyle w:val="ATGBodyText"/>
                              <w:rPr>
                                <w:ins w:id="82" w:author="Sheena Tolentino" w:date="2021-07-07T17:53:00Z"/>
                              </w:rPr>
                            </w:pPr>
                          </w:p>
                          <w:tbl>
                            <w:tblPr>
                              <w:tblStyle w:val="TableGrid"/>
                              <w:tblW w:w="9384" w:type="dxa"/>
                              <w:tblLook w:val="04A0" w:firstRow="1" w:lastRow="0" w:firstColumn="1" w:lastColumn="0" w:noHBand="0" w:noVBand="1"/>
                            </w:tblPr>
                            <w:tblGrid>
                              <w:gridCol w:w="4317"/>
                              <w:gridCol w:w="749"/>
                              <w:gridCol w:w="4318"/>
                            </w:tblGrid>
                            <w:tr w:rsidR="00A023B6" w14:paraId="3CD0E473" w14:textId="77777777" w:rsidTr="00821572">
                              <w:trPr>
                                <w:ins w:id="83" w:author="Sheena Tolentino" w:date="2021-07-07T17:53:00Z"/>
                              </w:trPr>
                              <w:tc>
                                <w:tcPr>
                                  <w:tcW w:w="4317" w:type="dxa"/>
                                  <w:tcBorders>
                                    <w:top w:val="nil"/>
                                    <w:left w:val="nil"/>
                                    <w:bottom w:val="nil"/>
                                    <w:right w:val="nil"/>
                                  </w:tcBorders>
                                </w:tcPr>
                                <w:p w14:paraId="3F9AC8E0" w14:textId="079A8C77" w:rsidR="00A023B6" w:rsidRPr="005178F5" w:rsidRDefault="00E81BAB" w:rsidP="00A023B6">
                                  <w:pPr>
                                    <w:pStyle w:val="ATGBodyText"/>
                                    <w:rPr>
                                      <w:ins w:id="84" w:author="Sheena Tolentino" w:date="2021-07-07T17:53:00Z"/>
                                      <w:b/>
                                    </w:rPr>
                                  </w:pPr>
                                  <w:ins w:id="85" w:author="Sheena Tolentino" w:date="2021-07-07T17:56:00Z">
                                    <w:r w:rsidRPr="00667445">
                                      <w:rPr>
                                        <w:b/>
                                        <w:rPrChange w:id="86" w:author="Sheena Tolentino" w:date="2021-10-19T16:51:00Z">
                                          <w:rPr>
                                            <w:b/>
                                          </w:rPr>
                                        </w:rPrChange>
                                      </w:rPr>
                                      <w:t>INSERT CLIENT NAME</w:t>
                                    </w:r>
                                  </w:ins>
                                </w:p>
                              </w:tc>
                              <w:tc>
                                <w:tcPr>
                                  <w:tcW w:w="749" w:type="dxa"/>
                                  <w:tcBorders>
                                    <w:top w:val="nil"/>
                                    <w:left w:val="nil"/>
                                    <w:bottom w:val="nil"/>
                                    <w:right w:val="nil"/>
                                  </w:tcBorders>
                                </w:tcPr>
                                <w:p w14:paraId="301915B0" w14:textId="77777777" w:rsidR="00A023B6" w:rsidRDefault="00A023B6" w:rsidP="00A023B6">
                                  <w:pPr>
                                    <w:pStyle w:val="ATGBodyText"/>
                                    <w:rPr>
                                      <w:ins w:id="87" w:author="Sheena Tolentino" w:date="2021-07-07T17:53:00Z"/>
                                    </w:rPr>
                                  </w:pPr>
                                </w:p>
                              </w:tc>
                              <w:tc>
                                <w:tcPr>
                                  <w:tcW w:w="4318" w:type="dxa"/>
                                  <w:tcBorders>
                                    <w:top w:val="nil"/>
                                    <w:left w:val="nil"/>
                                    <w:bottom w:val="nil"/>
                                    <w:right w:val="nil"/>
                                  </w:tcBorders>
                                </w:tcPr>
                                <w:p w14:paraId="4D61D262" w14:textId="77777777" w:rsidR="00A023B6" w:rsidRPr="005178F5" w:rsidRDefault="00A023B6" w:rsidP="00A023B6">
                                  <w:pPr>
                                    <w:pStyle w:val="ATGBodyText"/>
                                    <w:rPr>
                                      <w:ins w:id="88" w:author="Sheena Tolentino" w:date="2021-07-07T17:53:00Z"/>
                                      <w:b/>
                                    </w:rPr>
                                  </w:pPr>
                                  <w:ins w:id="89" w:author="Sheena Tolentino" w:date="2021-07-07T17:53:00Z">
                                    <w:r w:rsidRPr="005178F5">
                                      <w:rPr>
                                        <w:b/>
                                      </w:rPr>
                                      <w:t>Alliance Transportation Group, Inc.</w:t>
                                    </w:r>
                                  </w:ins>
                                </w:p>
                              </w:tc>
                            </w:tr>
                            <w:tr w:rsidR="00A023B6" w14:paraId="6B225DB6" w14:textId="77777777" w:rsidTr="00821572">
                              <w:trPr>
                                <w:trHeight w:val="692"/>
                                <w:ins w:id="90" w:author="Sheena Tolentino" w:date="2021-07-07T17:53:00Z"/>
                              </w:trPr>
                              <w:tc>
                                <w:tcPr>
                                  <w:tcW w:w="4317" w:type="dxa"/>
                                  <w:tcBorders>
                                    <w:top w:val="nil"/>
                                    <w:left w:val="nil"/>
                                    <w:bottom w:val="single" w:sz="4" w:space="0" w:color="auto"/>
                                    <w:right w:val="nil"/>
                                  </w:tcBorders>
                                </w:tcPr>
                                <w:p w14:paraId="34D8EA5E" w14:textId="77777777" w:rsidR="00A023B6" w:rsidRDefault="00A023B6" w:rsidP="00A023B6">
                                  <w:pPr>
                                    <w:pStyle w:val="ATGBodyText"/>
                                    <w:rPr>
                                      <w:ins w:id="91" w:author="Sheena Tolentino" w:date="2021-07-07T17:53:00Z"/>
                                    </w:rPr>
                                  </w:pPr>
                                </w:p>
                              </w:tc>
                              <w:tc>
                                <w:tcPr>
                                  <w:tcW w:w="749" w:type="dxa"/>
                                  <w:tcBorders>
                                    <w:top w:val="nil"/>
                                    <w:left w:val="nil"/>
                                    <w:bottom w:val="nil"/>
                                    <w:right w:val="nil"/>
                                  </w:tcBorders>
                                </w:tcPr>
                                <w:p w14:paraId="00A3E2C8" w14:textId="77777777" w:rsidR="00A023B6" w:rsidRDefault="00A023B6" w:rsidP="00A023B6">
                                  <w:pPr>
                                    <w:pStyle w:val="ATGBodyText"/>
                                    <w:rPr>
                                      <w:ins w:id="92" w:author="Sheena Tolentino" w:date="2021-07-07T17:53:00Z"/>
                                    </w:rPr>
                                  </w:pPr>
                                </w:p>
                              </w:tc>
                              <w:tc>
                                <w:tcPr>
                                  <w:tcW w:w="4318" w:type="dxa"/>
                                  <w:tcBorders>
                                    <w:top w:val="nil"/>
                                    <w:left w:val="nil"/>
                                    <w:bottom w:val="single" w:sz="4" w:space="0" w:color="auto"/>
                                    <w:right w:val="nil"/>
                                  </w:tcBorders>
                                </w:tcPr>
                                <w:p w14:paraId="2A3FC2D6" w14:textId="77777777" w:rsidR="00A023B6" w:rsidRDefault="00A023B6" w:rsidP="00A023B6">
                                  <w:pPr>
                                    <w:pStyle w:val="ATGBodyText"/>
                                    <w:rPr>
                                      <w:ins w:id="93" w:author="Sheena Tolentino" w:date="2021-07-07T17:53:00Z"/>
                                    </w:rPr>
                                  </w:pPr>
                                  <w:ins w:id="94" w:author="Sheena Tolentino" w:date="2021-07-07T17:53:00Z">
                                    <w:r>
                                      <w:tab/>
                                    </w:r>
                                    <w:r>
                                      <w:tab/>
                                    </w:r>
                                  </w:ins>
                                </w:p>
                              </w:tc>
                            </w:tr>
                            <w:tr w:rsidR="00A023B6" w14:paraId="0B1B9090" w14:textId="77777777" w:rsidTr="00821572">
                              <w:trPr>
                                <w:ins w:id="95" w:author="Sheena Tolentino" w:date="2021-07-07T17:53:00Z"/>
                              </w:trPr>
                              <w:tc>
                                <w:tcPr>
                                  <w:tcW w:w="4317" w:type="dxa"/>
                                  <w:tcBorders>
                                    <w:left w:val="nil"/>
                                    <w:bottom w:val="nil"/>
                                    <w:right w:val="nil"/>
                                  </w:tcBorders>
                                </w:tcPr>
                                <w:p w14:paraId="20720FE2" w14:textId="77777777" w:rsidR="00A023B6" w:rsidRPr="005178F5" w:rsidRDefault="00A023B6" w:rsidP="00A023B6">
                                  <w:pPr>
                                    <w:pStyle w:val="ATGBodyText"/>
                                    <w:rPr>
                                      <w:ins w:id="96" w:author="Sheena Tolentino" w:date="2021-07-07T17:53:00Z"/>
                                      <w:b/>
                                    </w:rPr>
                                  </w:pPr>
                                  <w:ins w:id="97" w:author="Sheena Tolentino" w:date="2021-07-07T17:53:00Z">
                                    <w:r w:rsidRPr="005178F5">
                                      <w:rPr>
                                        <w:b/>
                                      </w:rPr>
                                      <w:t>Authorized Signature</w:t>
                                    </w:r>
                                  </w:ins>
                                </w:p>
                              </w:tc>
                              <w:tc>
                                <w:tcPr>
                                  <w:tcW w:w="749" w:type="dxa"/>
                                  <w:tcBorders>
                                    <w:top w:val="nil"/>
                                    <w:left w:val="nil"/>
                                    <w:bottom w:val="nil"/>
                                    <w:right w:val="nil"/>
                                  </w:tcBorders>
                                </w:tcPr>
                                <w:p w14:paraId="52D81D9A" w14:textId="77777777" w:rsidR="00A023B6" w:rsidRDefault="00A023B6" w:rsidP="00A023B6">
                                  <w:pPr>
                                    <w:pStyle w:val="ATGBodyText"/>
                                    <w:rPr>
                                      <w:ins w:id="98" w:author="Sheena Tolentino" w:date="2021-07-07T17:53:00Z"/>
                                    </w:rPr>
                                  </w:pPr>
                                </w:p>
                              </w:tc>
                              <w:tc>
                                <w:tcPr>
                                  <w:tcW w:w="4318" w:type="dxa"/>
                                  <w:tcBorders>
                                    <w:left w:val="nil"/>
                                    <w:bottom w:val="nil"/>
                                    <w:right w:val="nil"/>
                                  </w:tcBorders>
                                </w:tcPr>
                                <w:p w14:paraId="47F4883E" w14:textId="77777777" w:rsidR="00A023B6" w:rsidRPr="005178F5" w:rsidRDefault="00A023B6" w:rsidP="00A023B6">
                                  <w:pPr>
                                    <w:pStyle w:val="ATGBodyText"/>
                                    <w:rPr>
                                      <w:ins w:id="99" w:author="Sheena Tolentino" w:date="2021-07-07T17:53:00Z"/>
                                      <w:b/>
                                    </w:rPr>
                                  </w:pPr>
                                  <w:ins w:id="100" w:author="Sheena Tolentino" w:date="2021-07-07T17:53:00Z">
                                    <w:r w:rsidRPr="005178F5">
                                      <w:rPr>
                                        <w:b/>
                                      </w:rPr>
                                      <w:t>Authorized Signature</w:t>
                                    </w:r>
                                  </w:ins>
                                </w:p>
                              </w:tc>
                            </w:tr>
                            <w:tr w:rsidR="00A023B6" w14:paraId="2C9A6E4A" w14:textId="77777777" w:rsidTr="00821572">
                              <w:trPr>
                                <w:ins w:id="101" w:author="Sheena Tolentino" w:date="2021-07-07T17:53:00Z"/>
                              </w:trPr>
                              <w:tc>
                                <w:tcPr>
                                  <w:tcW w:w="4317" w:type="dxa"/>
                                  <w:tcBorders>
                                    <w:top w:val="nil"/>
                                    <w:left w:val="nil"/>
                                    <w:bottom w:val="single" w:sz="4" w:space="0" w:color="auto"/>
                                    <w:right w:val="nil"/>
                                  </w:tcBorders>
                                </w:tcPr>
                                <w:p w14:paraId="3B859637" w14:textId="77777777" w:rsidR="00A023B6" w:rsidRDefault="00A023B6" w:rsidP="00A023B6">
                                  <w:pPr>
                                    <w:pStyle w:val="ATGBodyText"/>
                                    <w:spacing w:before="120" w:after="0"/>
                                    <w:rPr>
                                      <w:ins w:id="102" w:author="Sheena Tolentino" w:date="2021-07-07T17:53:00Z"/>
                                    </w:rPr>
                                  </w:pPr>
                                </w:p>
                              </w:tc>
                              <w:tc>
                                <w:tcPr>
                                  <w:tcW w:w="749" w:type="dxa"/>
                                  <w:tcBorders>
                                    <w:top w:val="nil"/>
                                    <w:left w:val="nil"/>
                                    <w:bottom w:val="nil"/>
                                    <w:right w:val="nil"/>
                                  </w:tcBorders>
                                </w:tcPr>
                                <w:p w14:paraId="0EE094C6" w14:textId="77777777" w:rsidR="00A023B6" w:rsidRDefault="00A023B6" w:rsidP="00A023B6">
                                  <w:pPr>
                                    <w:pStyle w:val="ATGBodyText"/>
                                    <w:spacing w:before="120" w:after="0"/>
                                    <w:rPr>
                                      <w:ins w:id="103" w:author="Sheena Tolentino" w:date="2021-07-07T17:53:00Z"/>
                                    </w:rPr>
                                  </w:pPr>
                                </w:p>
                              </w:tc>
                              <w:tc>
                                <w:tcPr>
                                  <w:tcW w:w="4318" w:type="dxa"/>
                                  <w:tcBorders>
                                    <w:top w:val="nil"/>
                                    <w:left w:val="nil"/>
                                    <w:bottom w:val="single" w:sz="4" w:space="0" w:color="auto"/>
                                    <w:right w:val="nil"/>
                                  </w:tcBorders>
                                </w:tcPr>
                                <w:p w14:paraId="58B82CC5" w14:textId="37BE27D4" w:rsidR="00A023B6" w:rsidRDefault="00A023B6" w:rsidP="00A023B6">
                                  <w:pPr>
                                    <w:pStyle w:val="ATGBodyText"/>
                                    <w:spacing w:before="120" w:after="0"/>
                                    <w:rPr>
                                      <w:ins w:id="104" w:author="Sheena Tolentino" w:date="2021-07-07T17:53:00Z"/>
                                    </w:rPr>
                                  </w:pPr>
                                </w:p>
                              </w:tc>
                            </w:tr>
                            <w:tr w:rsidR="00A023B6" w14:paraId="0C73C798" w14:textId="77777777" w:rsidTr="00821572">
                              <w:trPr>
                                <w:ins w:id="105" w:author="Sheena Tolentino" w:date="2021-07-07T17:53:00Z"/>
                              </w:trPr>
                              <w:tc>
                                <w:tcPr>
                                  <w:tcW w:w="4317" w:type="dxa"/>
                                  <w:tcBorders>
                                    <w:left w:val="nil"/>
                                    <w:bottom w:val="nil"/>
                                    <w:right w:val="nil"/>
                                  </w:tcBorders>
                                </w:tcPr>
                                <w:p w14:paraId="3B85D5DD" w14:textId="77777777" w:rsidR="00A023B6" w:rsidRPr="005178F5" w:rsidRDefault="00A023B6" w:rsidP="00A023B6">
                                  <w:pPr>
                                    <w:pStyle w:val="ATGBodyText"/>
                                    <w:rPr>
                                      <w:ins w:id="106" w:author="Sheena Tolentino" w:date="2021-07-07T17:53:00Z"/>
                                      <w:b/>
                                    </w:rPr>
                                  </w:pPr>
                                  <w:ins w:id="107" w:author="Sheena Tolentino" w:date="2021-07-07T17:53:00Z">
                                    <w:r w:rsidRPr="005178F5">
                                      <w:rPr>
                                        <w:b/>
                                      </w:rPr>
                                      <w:t>Name</w:t>
                                    </w:r>
                                  </w:ins>
                                </w:p>
                              </w:tc>
                              <w:tc>
                                <w:tcPr>
                                  <w:tcW w:w="749" w:type="dxa"/>
                                  <w:tcBorders>
                                    <w:top w:val="nil"/>
                                    <w:left w:val="nil"/>
                                    <w:bottom w:val="nil"/>
                                    <w:right w:val="nil"/>
                                  </w:tcBorders>
                                </w:tcPr>
                                <w:p w14:paraId="186A55FB" w14:textId="77777777" w:rsidR="00A023B6" w:rsidRDefault="00A023B6" w:rsidP="00A023B6">
                                  <w:pPr>
                                    <w:pStyle w:val="ATGBodyText"/>
                                    <w:rPr>
                                      <w:ins w:id="108" w:author="Sheena Tolentino" w:date="2021-07-07T17:53:00Z"/>
                                    </w:rPr>
                                  </w:pPr>
                                </w:p>
                              </w:tc>
                              <w:tc>
                                <w:tcPr>
                                  <w:tcW w:w="4318" w:type="dxa"/>
                                  <w:tcBorders>
                                    <w:left w:val="nil"/>
                                    <w:bottom w:val="nil"/>
                                    <w:right w:val="nil"/>
                                  </w:tcBorders>
                                </w:tcPr>
                                <w:p w14:paraId="427137BB" w14:textId="77777777" w:rsidR="00A023B6" w:rsidRPr="005178F5" w:rsidRDefault="00A023B6" w:rsidP="00A023B6">
                                  <w:pPr>
                                    <w:pStyle w:val="ATGBodyText"/>
                                    <w:rPr>
                                      <w:ins w:id="109" w:author="Sheena Tolentino" w:date="2021-07-07T17:53:00Z"/>
                                      <w:b/>
                                    </w:rPr>
                                  </w:pPr>
                                  <w:ins w:id="110" w:author="Sheena Tolentino" w:date="2021-07-07T17:53:00Z">
                                    <w:r w:rsidRPr="005178F5">
                                      <w:rPr>
                                        <w:b/>
                                      </w:rPr>
                                      <w:t>Name</w:t>
                                    </w:r>
                                  </w:ins>
                                </w:p>
                              </w:tc>
                            </w:tr>
                            <w:tr w:rsidR="00A023B6" w14:paraId="12D835E3" w14:textId="77777777" w:rsidTr="00821572">
                              <w:trPr>
                                <w:ins w:id="111" w:author="Sheena Tolentino" w:date="2021-07-07T17:53:00Z"/>
                              </w:trPr>
                              <w:tc>
                                <w:tcPr>
                                  <w:tcW w:w="4317" w:type="dxa"/>
                                  <w:tcBorders>
                                    <w:top w:val="nil"/>
                                    <w:left w:val="nil"/>
                                    <w:bottom w:val="single" w:sz="4" w:space="0" w:color="auto"/>
                                    <w:right w:val="nil"/>
                                  </w:tcBorders>
                                </w:tcPr>
                                <w:p w14:paraId="50BCD0B5" w14:textId="77777777" w:rsidR="00A023B6" w:rsidRDefault="00A023B6" w:rsidP="00A023B6">
                                  <w:pPr>
                                    <w:pStyle w:val="ATGBodyText"/>
                                    <w:spacing w:before="120" w:after="0"/>
                                    <w:rPr>
                                      <w:ins w:id="112" w:author="Sheena Tolentino" w:date="2021-07-07T17:53:00Z"/>
                                    </w:rPr>
                                  </w:pPr>
                                </w:p>
                              </w:tc>
                              <w:tc>
                                <w:tcPr>
                                  <w:tcW w:w="749" w:type="dxa"/>
                                  <w:tcBorders>
                                    <w:top w:val="nil"/>
                                    <w:left w:val="nil"/>
                                    <w:bottom w:val="nil"/>
                                    <w:right w:val="nil"/>
                                  </w:tcBorders>
                                </w:tcPr>
                                <w:p w14:paraId="769F9C52" w14:textId="77777777" w:rsidR="00A023B6" w:rsidRDefault="00A023B6" w:rsidP="00A023B6">
                                  <w:pPr>
                                    <w:pStyle w:val="ATGBodyText"/>
                                    <w:spacing w:before="120" w:after="0"/>
                                    <w:rPr>
                                      <w:ins w:id="113" w:author="Sheena Tolentino" w:date="2021-07-07T17:53:00Z"/>
                                    </w:rPr>
                                  </w:pPr>
                                </w:p>
                              </w:tc>
                              <w:tc>
                                <w:tcPr>
                                  <w:tcW w:w="4318" w:type="dxa"/>
                                  <w:tcBorders>
                                    <w:top w:val="nil"/>
                                    <w:left w:val="nil"/>
                                    <w:bottom w:val="single" w:sz="4" w:space="0" w:color="auto"/>
                                    <w:right w:val="nil"/>
                                  </w:tcBorders>
                                </w:tcPr>
                                <w:p w14:paraId="643CFD8F" w14:textId="575F45B7" w:rsidR="00A023B6" w:rsidRDefault="00A023B6" w:rsidP="00A023B6">
                                  <w:pPr>
                                    <w:pStyle w:val="ATGBodyText"/>
                                    <w:spacing w:before="120" w:after="0"/>
                                    <w:rPr>
                                      <w:ins w:id="114" w:author="Sheena Tolentino" w:date="2021-07-07T17:53:00Z"/>
                                    </w:rPr>
                                  </w:pPr>
                                </w:p>
                              </w:tc>
                            </w:tr>
                            <w:tr w:rsidR="00A023B6" w14:paraId="2F6E9EB4" w14:textId="77777777" w:rsidTr="00821572">
                              <w:trPr>
                                <w:ins w:id="115" w:author="Sheena Tolentino" w:date="2021-07-07T17:53:00Z"/>
                              </w:trPr>
                              <w:tc>
                                <w:tcPr>
                                  <w:tcW w:w="4317" w:type="dxa"/>
                                  <w:tcBorders>
                                    <w:left w:val="nil"/>
                                    <w:bottom w:val="nil"/>
                                    <w:right w:val="nil"/>
                                  </w:tcBorders>
                                </w:tcPr>
                                <w:p w14:paraId="0B97FE44" w14:textId="77777777" w:rsidR="00A023B6" w:rsidRPr="005178F5" w:rsidRDefault="00A023B6" w:rsidP="00A023B6">
                                  <w:pPr>
                                    <w:pStyle w:val="ATGBodyText"/>
                                    <w:rPr>
                                      <w:ins w:id="116" w:author="Sheena Tolentino" w:date="2021-07-07T17:53:00Z"/>
                                      <w:b/>
                                    </w:rPr>
                                  </w:pPr>
                                  <w:ins w:id="117" w:author="Sheena Tolentino" w:date="2021-07-07T17:53:00Z">
                                    <w:r w:rsidRPr="005178F5">
                                      <w:rPr>
                                        <w:b/>
                                      </w:rPr>
                                      <w:t>Title</w:t>
                                    </w:r>
                                  </w:ins>
                                </w:p>
                              </w:tc>
                              <w:tc>
                                <w:tcPr>
                                  <w:tcW w:w="749" w:type="dxa"/>
                                  <w:tcBorders>
                                    <w:top w:val="nil"/>
                                    <w:left w:val="nil"/>
                                    <w:bottom w:val="nil"/>
                                    <w:right w:val="nil"/>
                                  </w:tcBorders>
                                </w:tcPr>
                                <w:p w14:paraId="61021E0A" w14:textId="77777777" w:rsidR="00A023B6" w:rsidRDefault="00A023B6" w:rsidP="00A023B6">
                                  <w:pPr>
                                    <w:pStyle w:val="ATGBodyText"/>
                                    <w:rPr>
                                      <w:ins w:id="118" w:author="Sheena Tolentino" w:date="2021-07-07T17:53:00Z"/>
                                    </w:rPr>
                                  </w:pPr>
                                </w:p>
                              </w:tc>
                              <w:tc>
                                <w:tcPr>
                                  <w:tcW w:w="4318" w:type="dxa"/>
                                  <w:tcBorders>
                                    <w:left w:val="nil"/>
                                    <w:bottom w:val="nil"/>
                                    <w:right w:val="nil"/>
                                  </w:tcBorders>
                                </w:tcPr>
                                <w:p w14:paraId="29474D56" w14:textId="77777777" w:rsidR="00A023B6" w:rsidRPr="005178F5" w:rsidRDefault="00A023B6" w:rsidP="00A023B6">
                                  <w:pPr>
                                    <w:pStyle w:val="ATGBodyText"/>
                                    <w:rPr>
                                      <w:ins w:id="119" w:author="Sheena Tolentino" w:date="2021-07-07T17:53:00Z"/>
                                      <w:b/>
                                    </w:rPr>
                                  </w:pPr>
                                  <w:ins w:id="120" w:author="Sheena Tolentino" w:date="2021-07-07T17:53:00Z">
                                    <w:r w:rsidRPr="005178F5">
                                      <w:rPr>
                                        <w:b/>
                                      </w:rPr>
                                      <w:t>Title</w:t>
                                    </w:r>
                                  </w:ins>
                                </w:p>
                              </w:tc>
                            </w:tr>
                            <w:tr w:rsidR="00A023B6" w14:paraId="1612EDB8" w14:textId="77777777" w:rsidTr="00821572">
                              <w:trPr>
                                <w:ins w:id="121" w:author="Sheena Tolentino" w:date="2021-07-07T17:53:00Z"/>
                              </w:trPr>
                              <w:tc>
                                <w:tcPr>
                                  <w:tcW w:w="4317" w:type="dxa"/>
                                  <w:tcBorders>
                                    <w:top w:val="nil"/>
                                    <w:left w:val="nil"/>
                                    <w:right w:val="nil"/>
                                  </w:tcBorders>
                                </w:tcPr>
                                <w:p w14:paraId="41CB3DA7" w14:textId="77777777" w:rsidR="00A023B6" w:rsidRDefault="00A023B6" w:rsidP="00A023B6">
                                  <w:pPr>
                                    <w:pStyle w:val="ATGBodyText"/>
                                    <w:spacing w:before="120" w:after="0"/>
                                    <w:rPr>
                                      <w:ins w:id="122" w:author="Sheena Tolentino" w:date="2021-07-07T17:53:00Z"/>
                                    </w:rPr>
                                  </w:pPr>
                                </w:p>
                              </w:tc>
                              <w:tc>
                                <w:tcPr>
                                  <w:tcW w:w="749" w:type="dxa"/>
                                  <w:tcBorders>
                                    <w:top w:val="nil"/>
                                    <w:left w:val="nil"/>
                                    <w:bottom w:val="nil"/>
                                    <w:right w:val="nil"/>
                                  </w:tcBorders>
                                </w:tcPr>
                                <w:p w14:paraId="2D08F67A" w14:textId="77777777" w:rsidR="00A023B6" w:rsidRPr="00542FD4" w:rsidRDefault="00A023B6" w:rsidP="00A023B6">
                                  <w:pPr>
                                    <w:pStyle w:val="ATGBodyText"/>
                                    <w:spacing w:before="120" w:after="0"/>
                                    <w:rPr>
                                      <w:ins w:id="123" w:author="Sheena Tolentino" w:date="2021-07-07T17:53:00Z"/>
                                    </w:rPr>
                                  </w:pPr>
                                </w:p>
                              </w:tc>
                              <w:tc>
                                <w:tcPr>
                                  <w:tcW w:w="4318" w:type="dxa"/>
                                  <w:tcBorders>
                                    <w:top w:val="nil"/>
                                    <w:left w:val="nil"/>
                                    <w:right w:val="nil"/>
                                  </w:tcBorders>
                                </w:tcPr>
                                <w:p w14:paraId="4BE472BF" w14:textId="77777777" w:rsidR="00A023B6" w:rsidRPr="00542FD4" w:rsidRDefault="00A023B6" w:rsidP="00A023B6">
                                  <w:pPr>
                                    <w:pStyle w:val="ATGBodyText"/>
                                    <w:spacing w:before="120" w:after="0"/>
                                    <w:rPr>
                                      <w:ins w:id="124" w:author="Sheena Tolentino" w:date="2021-07-07T17:53:00Z"/>
                                    </w:rPr>
                                  </w:pPr>
                                </w:p>
                              </w:tc>
                            </w:tr>
                            <w:tr w:rsidR="00A023B6" w14:paraId="5364CE94" w14:textId="77777777" w:rsidTr="00821572">
                              <w:trPr>
                                <w:ins w:id="125" w:author="Sheena Tolentino" w:date="2021-07-07T17:53:00Z"/>
                              </w:trPr>
                              <w:tc>
                                <w:tcPr>
                                  <w:tcW w:w="4317" w:type="dxa"/>
                                  <w:tcBorders>
                                    <w:left w:val="nil"/>
                                    <w:bottom w:val="nil"/>
                                    <w:right w:val="nil"/>
                                  </w:tcBorders>
                                </w:tcPr>
                                <w:p w14:paraId="6F3667A2" w14:textId="77777777" w:rsidR="00A023B6" w:rsidRPr="005178F5" w:rsidRDefault="00A023B6" w:rsidP="00A023B6">
                                  <w:pPr>
                                    <w:pStyle w:val="ATGBodyText"/>
                                    <w:rPr>
                                      <w:ins w:id="126" w:author="Sheena Tolentino" w:date="2021-07-07T17:53:00Z"/>
                                      <w:b/>
                                    </w:rPr>
                                  </w:pPr>
                                  <w:ins w:id="127" w:author="Sheena Tolentino" w:date="2021-07-07T17:53:00Z">
                                    <w:r w:rsidRPr="005178F5">
                                      <w:rPr>
                                        <w:b/>
                                      </w:rPr>
                                      <w:t>Date</w:t>
                                    </w:r>
                                  </w:ins>
                                </w:p>
                              </w:tc>
                              <w:tc>
                                <w:tcPr>
                                  <w:tcW w:w="749" w:type="dxa"/>
                                  <w:tcBorders>
                                    <w:top w:val="nil"/>
                                    <w:left w:val="nil"/>
                                    <w:bottom w:val="nil"/>
                                    <w:right w:val="nil"/>
                                  </w:tcBorders>
                                </w:tcPr>
                                <w:p w14:paraId="1532B01C" w14:textId="77777777" w:rsidR="00A023B6" w:rsidRDefault="00A023B6" w:rsidP="00A023B6">
                                  <w:pPr>
                                    <w:pStyle w:val="ATGBodyText"/>
                                    <w:rPr>
                                      <w:ins w:id="128" w:author="Sheena Tolentino" w:date="2021-07-07T17:53:00Z"/>
                                    </w:rPr>
                                  </w:pPr>
                                </w:p>
                              </w:tc>
                              <w:tc>
                                <w:tcPr>
                                  <w:tcW w:w="4318" w:type="dxa"/>
                                  <w:tcBorders>
                                    <w:left w:val="nil"/>
                                    <w:bottom w:val="nil"/>
                                    <w:right w:val="nil"/>
                                  </w:tcBorders>
                                </w:tcPr>
                                <w:p w14:paraId="549AD832" w14:textId="77777777" w:rsidR="00A023B6" w:rsidRPr="005178F5" w:rsidRDefault="00A023B6" w:rsidP="00A023B6">
                                  <w:pPr>
                                    <w:pStyle w:val="ATGBodyText"/>
                                    <w:rPr>
                                      <w:ins w:id="129" w:author="Sheena Tolentino" w:date="2021-07-07T17:53:00Z"/>
                                      <w:b/>
                                    </w:rPr>
                                  </w:pPr>
                                  <w:ins w:id="130" w:author="Sheena Tolentino" w:date="2021-07-07T17:53:00Z">
                                    <w:r w:rsidRPr="005178F5">
                                      <w:rPr>
                                        <w:b/>
                                      </w:rPr>
                                      <w:t>Date</w:t>
                                    </w:r>
                                  </w:ins>
                                </w:p>
                              </w:tc>
                            </w:tr>
                          </w:tbl>
                          <w:p w14:paraId="5D55EA7E" w14:textId="77777777" w:rsidR="00A023B6" w:rsidRDefault="00A023B6" w:rsidP="00A023B6">
                            <w:pPr>
                              <w:pStyle w:val="ATGBodyText"/>
                              <w:rPr>
                                <w:ins w:id="131" w:author="Sheena Tolentino" w:date="2021-07-07T17:53:00Z"/>
                              </w:rPr>
                            </w:pPr>
                          </w:p>
                          <w:p w14:paraId="1681F7B0" w14:textId="77777777" w:rsidR="00A023B6" w:rsidRDefault="00A023B6"/>
                        </w:txbxContent>
                      </v:textbox>
                    </v:shape>
                  </w:pict>
                </mc:Fallback>
              </mc:AlternateContent>
            </w:r>
          </w:ins>
          <w:ins w:id="132" w:author="Sheena Tolentino" w:date="2021-07-07T17:45:00Z">
            <w:r>
              <w:rPr>
                <w:noProof/>
              </w:rPr>
              <mc:AlternateContent>
                <mc:Choice Requires="wps">
                  <w:drawing>
                    <wp:anchor distT="0" distB="0" distL="114300" distR="114300" simplePos="0" relativeHeight="251662336" behindDoc="0" locked="0" layoutInCell="1" allowOverlap="1" wp14:anchorId="5D63485B" wp14:editId="57DDD5A1">
                      <wp:simplePos x="0" y="0"/>
                      <wp:positionH relativeFrom="page">
                        <wp:posOffset>138913</wp:posOffset>
                      </wp:positionH>
                      <wp:positionV relativeFrom="page">
                        <wp:posOffset>1894535</wp:posOffset>
                      </wp:positionV>
                      <wp:extent cx="7315200" cy="1918512"/>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18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740" w:type="dxa"/>
                                    <w:tblInd w:w="-2368" w:type="dxa"/>
                                    <w:tblLayout w:type="fixed"/>
                                    <w:tblLook w:val="0000" w:firstRow="0" w:lastRow="0" w:firstColumn="0" w:lastColumn="0" w:noHBand="0" w:noVBand="0"/>
                                    <w:tblPrChange w:id="133" w:author="Sheena Tolentino" w:date="2021-07-07T17:49:00Z">
                                      <w:tblPr>
                                        <w:tblW w:w="0" w:type="auto"/>
                                        <w:tblInd w:w="-12" w:type="dxa"/>
                                        <w:tblLayout w:type="fixed"/>
                                        <w:tblLook w:val="0000" w:firstRow="0" w:lastRow="0" w:firstColumn="0" w:lastColumn="0" w:noHBand="0" w:noVBand="0"/>
                                      </w:tblPr>
                                    </w:tblPrChange>
                                  </w:tblPr>
                                  <w:tblGrid>
                                    <w:gridCol w:w="1920"/>
                                    <w:gridCol w:w="8820"/>
                                    <w:tblGridChange w:id="134">
                                      <w:tblGrid>
                                        <w:gridCol w:w="1920"/>
                                        <w:gridCol w:w="8820"/>
                                      </w:tblGrid>
                                    </w:tblGridChange>
                                  </w:tblGrid>
                                  <w:tr w:rsidR="00A023B6" w:rsidRPr="00A023B6" w14:paraId="2928DC6C" w14:textId="77777777" w:rsidTr="00A023B6">
                                    <w:trPr>
                                      <w:ins w:id="135" w:author="Sheena Tolentino" w:date="2021-07-07T17:49:00Z"/>
                                    </w:trPr>
                                    <w:tc>
                                      <w:tcPr>
                                        <w:tcW w:w="1920" w:type="dxa"/>
                                        <w:vAlign w:val="center"/>
                                        <w:tcPrChange w:id="136" w:author="Sheena Tolentino" w:date="2021-07-07T17:49:00Z">
                                          <w:tcPr>
                                            <w:tcW w:w="1920" w:type="dxa"/>
                                          </w:tcPr>
                                        </w:tcPrChange>
                                      </w:tcPr>
                                      <w:p w14:paraId="7DAF41FF" w14:textId="77777777" w:rsidR="00A023B6" w:rsidRPr="00A023B6" w:rsidRDefault="00A023B6">
                                        <w:pPr>
                                          <w:widowControl/>
                                          <w:rPr>
                                            <w:ins w:id="137" w:author="Sheena Tolentino" w:date="2021-07-07T17:49:00Z"/>
                                            <w:rFonts w:ascii="Times New Roman" w:eastAsia="Times New Roman" w:hAnsi="Times New Roman" w:cs="Times New Roman"/>
                                            <w:b/>
                                            <w:bCs/>
                                            <w:sz w:val="20"/>
                                            <w:szCs w:val="24"/>
                                          </w:rPr>
                                          <w:pPrChange w:id="138" w:author="Sheena Tolentino" w:date="2021-07-07T17:49:00Z">
                                            <w:pPr>
                                              <w:widowControl/>
                                              <w:jc w:val="right"/>
                                            </w:pPr>
                                          </w:pPrChange>
                                        </w:pPr>
                                        <w:ins w:id="139" w:author="Sheena Tolentino" w:date="2021-07-07T17:49:00Z">
                                          <w:r w:rsidRPr="00A023B6">
                                            <w:rPr>
                                              <w:rFonts w:ascii="Times New Roman" w:eastAsia="Times New Roman" w:hAnsi="Times New Roman" w:cs="Times New Roman"/>
                                              <w:b/>
                                              <w:bCs/>
                                              <w:sz w:val="20"/>
                                              <w:szCs w:val="24"/>
                                            </w:rPr>
                                            <w:t>PROJECT NAME:</w:t>
                                          </w:r>
                                        </w:ins>
                                      </w:p>
                                    </w:tc>
                                    <w:tc>
                                      <w:tcPr>
                                        <w:tcW w:w="8820" w:type="dxa"/>
                                        <w:vAlign w:val="center"/>
                                        <w:tcPrChange w:id="140" w:author="Sheena Tolentino" w:date="2021-07-07T17:49:00Z">
                                          <w:tcPr>
                                            <w:tcW w:w="8820" w:type="dxa"/>
                                          </w:tcPr>
                                        </w:tcPrChange>
                                      </w:tcPr>
                                      <w:p w14:paraId="4783DFAD" w14:textId="6D272A2D" w:rsidR="00A023B6" w:rsidRPr="00A023B6" w:rsidRDefault="00A023B6">
                                        <w:pPr>
                                          <w:widowControl/>
                                          <w:rPr>
                                            <w:ins w:id="141" w:author="Sheena Tolentino" w:date="2021-07-07T17:49:00Z"/>
                                            <w:rFonts w:ascii="Times New Roman" w:eastAsia="Times New Roman" w:hAnsi="Times New Roman" w:cs="Times New Roman"/>
                                            <w:b/>
                                            <w:bCs/>
                                            <w:sz w:val="20"/>
                                            <w:szCs w:val="24"/>
                                          </w:rPr>
                                        </w:pPr>
                                        <w:ins w:id="142" w:author="Sheena Tolentino" w:date="2021-07-07T17:54:00Z">
                                          <w:r w:rsidRPr="00667445">
                                            <w:rPr>
                                              <w:rFonts w:ascii="Times New Roman" w:eastAsia="Times New Roman" w:hAnsi="Times New Roman" w:cs="Times New Roman"/>
                                              <w:b/>
                                              <w:bCs/>
                                              <w:sz w:val="20"/>
                                              <w:szCs w:val="24"/>
                                              <w:rPrChange w:id="143" w:author="Sheena Tolentino" w:date="2021-10-19T16:51:00Z">
                                                <w:rPr>
                                                  <w:rFonts w:ascii="Times New Roman" w:eastAsia="Times New Roman" w:hAnsi="Times New Roman" w:cs="Times New Roman"/>
                                                  <w:b/>
                                                  <w:bCs/>
                                                  <w:sz w:val="20"/>
                                                  <w:szCs w:val="24"/>
                                                </w:rPr>
                                              </w:rPrChange>
                                            </w:rPr>
                                            <w:t>INSERT PROJECT NAME</w:t>
                                          </w:r>
                                        </w:ins>
                                        <w:ins w:id="144" w:author="Sheena Tolentino" w:date="2021-07-07T17:49:00Z">
                                          <w:r w:rsidRPr="00A023B6">
                                            <w:rPr>
                                              <w:rFonts w:ascii="Times New Roman" w:eastAsia="Times New Roman" w:hAnsi="Times New Roman" w:cs="Times New Roman"/>
                                              <w:b/>
                                              <w:bCs/>
                                              <w:sz w:val="20"/>
                                              <w:szCs w:val="24"/>
                                            </w:rPr>
                                            <w:t xml:space="preserve"> </w:t>
                                          </w:r>
                                        </w:ins>
                                      </w:p>
                                    </w:tc>
                                  </w:tr>
                                  <w:tr w:rsidR="00A023B6" w:rsidRPr="00A023B6" w14:paraId="3620FEBB" w14:textId="77777777" w:rsidTr="00A023B6">
                                    <w:trPr>
                                      <w:ins w:id="145" w:author="Sheena Tolentino" w:date="2021-07-07T17:49:00Z"/>
                                    </w:trPr>
                                    <w:tc>
                                      <w:tcPr>
                                        <w:tcW w:w="1920" w:type="dxa"/>
                                        <w:vAlign w:val="center"/>
                                        <w:tcPrChange w:id="146" w:author="Sheena Tolentino" w:date="2021-07-07T17:49:00Z">
                                          <w:tcPr>
                                            <w:tcW w:w="1920" w:type="dxa"/>
                                          </w:tcPr>
                                        </w:tcPrChange>
                                      </w:tcPr>
                                      <w:p w14:paraId="1F9CD648" w14:textId="77777777" w:rsidR="00A023B6" w:rsidRPr="00A023B6" w:rsidRDefault="00A023B6">
                                        <w:pPr>
                                          <w:widowControl/>
                                          <w:rPr>
                                            <w:ins w:id="147" w:author="Sheena Tolentino" w:date="2021-07-07T17:49:00Z"/>
                                            <w:rFonts w:ascii="Times New Roman" w:eastAsia="Times New Roman" w:hAnsi="Times New Roman" w:cs="Times New Roman"/>
                                            <w:b/>
                                            <w:bCs/>
                                            <w:sz w:val="20"/>
                                            <w:szCs w:val="24"/>
                                          </w:rPr>
                                          <w:pPrChange w:id="148" w:author="Sheena Tolentino" w:date="2021-07-07T17:49:00Z">
                                            <w:pPr>
                                              <w:widowControl/>
                                              <w:jc w:val="right"/>
                                            </w:pPr>
                                          </w:pPrChange>
                                        </w:pPr>
                                      </w:p>
                                    </w:tc>
                                    <w:tc>
                                      <w:tcPr>
                                        <w:tcW w:w="8820" w:type="dxa"/>
                                        <w:vAlign w:val="center"/>
                                        <w:tcPrChange w:id="149" w:author="Sheena Tolentino" w:date="2021-07-07T17:49:00Z">
                                          <w:tcPr>
                                            <w:tcW w:w="8820" w:type="dxa"/>
                                          </w:tcPr>
                                        </w:tcPrChange>
                                      </w:tcPr>
                                      <w:p w14:paraId="5ED540BA" w14:textId="77777777" w:rsidR="00A023B6" w:rsidRPr="00A023B6" w:rsidRDefault="00A023B6">
                                        <w:pPr>
                                          <w:widowControl/>
                                          <w:rPr>
                                            <w:ins w:id="150" w:author="Sheena Tolentino" w:date="2021-07-07T17:49:00Z"/>
                                            <w:rFonts w:ascii="Times New Roman" w:eastAsia="Times New Roman" w:hAnsi="Times New Roman" w:cs="Times New Roman"/>
                                            <w:sz w:val="20"/>
                                            <w:szCs w:val="24"/>
                                          </w:rPr>
                                        </w:pPr>
                                      </w:p>
                                    </w:tc>
                                  </w:tr>
                                  <w:tr w:rsidR="00A023B6" w:rsidRPr="00A023B6" w14:paraId="0F61610D" w14:textId="77777777" w:rsidTr="00A023B6">
                                    <w:trPr>
                                      <w:ins w:id="151" w:author="Sheena Tolentino" w:date="2021-07-07T17:49:00Z"/>
                                    </w:trPr>
                                    <w:tc>
                                      <w:tcPr>
                                        <w:tcW w:w="1920" w:type="dxa"/>
                                        <w:vAlign w:val="center"/>
                                        <w:tcPrChange w:id="152" w:author="Sheena Tolentino" w:date="2021-07-07T17:49:00Z">
                                          <w:tcPr>
                                            <w:tcW w:w="1920" w:type="dxa"/>
                                          </w:tcPr>
                                        </w:tcPrChange>
                                      </w:tcPr>
                                      <w:p w14:paraId="2AD919A3" w14:textId="77777777" w:rsidR="00A023B6" w:rsidRPr="00A023B6" w:rsidRDefault="00A023B6">
                                        <w:pPr>
                                          <w:widowControl/>
                                          <w:rPr>
                                            <w:ins w:id="153" w:author="Sheena Tolentino" w:date="2021-07-07T17:49:00Z"/>
                                            <w:rFonts w:ascii="Times New Roman" w:eastAsia="Times New Roman" w:hAnsi="Times New Roman" w:cs="Times New Roman"/>
                                            <w:b/>
                                            <w:bCs/>
                                            <w:sz w:val="20"/>
                                            <w:szCs w:val="24"/>
                                          </w:rPr>
                                          <w:pPrChange w:id="154" w:author="Sheena Tolentino" w:date="2021-07-07T17:49:00Z">
                                            <w:pPr>
                                              <w:widowControl/>
                                              <w:jc w:val="right"/>
                                            </w:pPr>
                                          </w:pPrChange>
                                        </w:pPr>
                                      </w:p>
                                    </w:tc>
                                    <w:tc>
                                      <w:tcPr>
                                        <w:tcW w:w="8820" w:type="dxa"/>
                                        <w:vAlign w:val="center"/>
                                        <w:tcPrChange w:id="155" w:author="Sheena Tolentino" w:date="2021-07-07T17:49:00Z">
                                          <w:tcPr>
                                            <w:tcW w:w="8820" w:type="dxa"/>
                                          </w:tcPr>
                                        </w:tcPrChange>
                                      </w:tcPr>
                                      <w:p w14:paraId="65B9438D" w14:textId="77777777" w:rsidR="00A023B6" w:rsidRPr="00A023B6" w:rsidRDefault="00A023B6">
                                        <w:pPr>
                                          <w:widowControl/>
                                          <w:rPr>
                                            <w:ins w:id="156" w:author="Sheena Tolentino" w:date="2021-07-07T17:49:00Z"/>
                                            <w:rFonts w:ascii="Times New Roman" w:eastAsia="Times New Roman" w:hAnsi="Times New Roman" w:cs="Times New Roman"/>
                                            <w:sz w:val="20"/>
                                            <w:szCs w:val="24"/>
                                          </w:rPr>
                                        </w:pPr>
                                      </w:p>
                                    </w:tc>
                                  </w:tr>
                                  <w:tr w:rsidR="00A023B6" w:rsidRPr="00A023B6" w14:paraId="21FEFE78" w14:textId="77777777" w:rsidTr="00A023B6">
                                    <w:trPr>
                                      <w:ins w:id="157" w:author="Sheena Tolentino" w:date="2021-07-07T17:49:00Z"/>
                                    </w:trPr>
                                    <w:tc>
                                      <w:tcPr>
                                        <w:tcW w:w="1920" w:type="dxa"/>
                                        <w:vAlign w:val="center"/>
                                        <w:tcPrChange w:id="158" w:author="Sheena Tolentino" w:date="2021-07-07T17:49:00Z">
                                          <w:tcPr>
                                            <w:tcW w:w="1920" w:type="dxa"/>
                                          </w:tcPr>
                                        </w:tcPrChange>
                                      </w:tcPr>
                                      <w:p w14:paraId="25D4E79F" w14:textId="4653336D" w:rsidR="00A023B6" w:rsidRPr="00A023B6" w:rsidRDefault="00A023B6">
                                        <w:pPr>
                                          <w:widowControl/>
                                          <w:rPr>
                                            <w:ins w:id="159" w:author="Sheena Tolentino" w:date="2021-07-07T17:49:00Z"/>
                                            <w:rFonts w:ascii="Times New Roman" w:eastAsia="Times New Roman" w:hAnsi="Times New Roman" w:cs="Times New Roman"/>
                                            <w:b/>
                                            <w:bCs/>
                                            <w:sz w:val="20"/>
                                            <w:szCs w:val="24"/>
                                          </w:rPr>
                                          <w:pPrChange w:id="160" w:author="Sheena Tolentino" w:date="2021-07-07T17:49:00Z">
                                            <w:pPr>
                                              <w:widowControl/>
                                              <w:jc w:val="right"/>
                                            </w:pPr>
                                          </w:pPrChange>
                                        </w:pPr>
                                        <w:ins w:id="161" w:author="Sheena Tolentino" w:date="2021-07-07T17:50:00Z">
                                          <w:r>
                                            <w:rPr>
                                              <w:rFonts w:ascii="Times New Roman" w:eastAsia="Times New Roman" w:hAnsi="Times New Roman" w:cs="Times New Roman"/>
                                              <w:b/>
                                              <w:bCs/>
                                              <w:sz w:val="20"/>
                                              <w:szCs w:val="24"/>
                                            </w:rPr>
                                            <w:t xml:space="preserve">Consultant: </w:t>
                                          </w:r>
                                        </w:ins>
                                      </w:p>
                                    </w:tc>
                                    <w:tc>
                                      <w:tcPr>
                                        <w:tcW w:w="8820" w:type="dxa"/>
                                        <w:vAlign w:val="center"/>
                                        <w:tcPrChange w:id="162" w:author="Sheena Tolentino" w:date="2021-07-07T17:49:00Z">
                                          <w:tcPr>
                                            <w:tcW w:w="8820" w:type="dxa"/>
                                          </w:tcPr>
                                        </w:tcPrChange>
                                      </w:tcPr>
                                      <w:p w14:paraId="73C68591" w14:textId="77777777" w:rsidR="00A023B6" w:rsidRPr="00A023B6" w:rsidRDefault="00A023B6">
                                        <w:pPr>
                                          <w:widowControl/>
                                          <w:rPr>
                                            <w:ins w:id="163" w:author="Sheena Tolentino" w:date="2021-07-07T17:49:00Z"/>
                                            <w:rFonts w:ascii="Times New Roman" w:eastAsia="Times New Roman" w:hAnsi="Times New Roman" w:cs="Times New Roman"/>
                                            <w:sz w:val="20"/>
                                            <w:szCs w:val="24"/>
                                          </w:rPr>
                                        </w:pPr>
                                        <w:ins w:id="164" w:author="Sheena Tolentino" w:date="2021-07-07T17:49:00Z">
                                          <w:r w:rsidRPr="00A023B6">
                                            <w:rPr>
                                              <w:rFonts w:ascii="Times New Roman" w:eastAsia="Times New Roman" w:hAnsi="Times New Roman" w:cs="Times New Roman"/>
                                              <w:sz w:val="20"/>
                                              <w:szCs w:val="24"/>
                                            </w:rPr>
                                            <w:t>Alliance Transportation Group, Inc.</w:t>
                                          </w:r>
                                        </w:ins>
                                      </w:p>
                                    </w:tc>
                                  </w:tr>
                                  <w:tr w:rsidR="00A023B6" w:rsidRPr="00A023B6" w14:paraId="49872AB3" w14:textId="77777777" w:rsidTr="00A023B6">
                                    <w:trPr>
                                      <w:ins w:id="165" w:author="Sheena Tolentino" w:date="2021-07-07T17:49:00Z"/>
                                    </w:trPr>
                                    <w:tc>
                                      <w:tcPr>
                                        <w:tcW w:w="1920" w:type="dxa"/>
                                        <w:vAlign w:val="center"/>
                                        <w:tcPrChange w:id="166" w:author="Sheena Tolentino" w:date="2021-07-07T17:49:00Z">
                                          <w:tcPr>
                                            <w:tcW w:w="1920" w:type="dxa"/>
                                          </w:tcPr>
                                        </w:tcPrChange>
                                      </w:tcPr>
                                      <w:p w14:paraId="4E74FF8F" w14:textId="77777777" w:rsidR="00A023B6" w:rsidRPr="00A023B6" w:rsidRDefault="00A023B6">
                                        <w:pPr>
                                          <w:widowControl/>
                                          <w:rPr>
                                            <w:ins w:id="167" w:author="Sheena Tolentino" w:date="2021-07-07T17:49:00Z"/>
                                            <w:rFonts w:ascii="Times New Roman" w:eastAsia="Times New Roman" w:hAnsi="Times New Roman" w:cs="Times New Roman"/>
                                            <w:b/>
                                            <w:bCs/>
                                            <w:sz w:val="20"/>
                                            <w:szCs w:val="24"/>
                                          </w:rPr>
                                          <w:pPrChange w:id="168" w:author="Sheena Tolentino" w:date="2021-07-07T17:49:00Z">
                                            <w:pPr>
                                              <w:widowControl/>
                                              <w:jc w:val="right"/>
                                            </w:pPr>
                                          </w:pPrChange>
                                        </w:pPr>
                                      </w:p>
                                    </w:tc>
                                    <w:tc>
                                      <w:tcPr>
                                        <w:tcW w:w="8820" w:type="dxa"/>
                                        <w:vAlign w:val="center"/>
                                        <w:tcPrChange w:id="169" w:author="Sheena Tolentino" w:date="2021-07-07T17:49:00Z">
                                          <w:tcPr>
                                            <w:tcW w:w="8820" w:type="dxa"/>
                                          </w:tcPr>
                                        </w:tcPrChange>
                                      </w:tcPr>
                                      <w:p w14:paraId="797CF31A" w14:textId="77777777" w:rsidR="00A023B6" w:rsidRPr="00A023B6" w:rsidRDefault="00A023B6">
                                        <w:pPr>
                                          <w:widowControl/>
                                          <w:rPr>
                                            <w:ins w:id="170" w:author="Sheena Tolentino" w:date="2021-07-07T17:49:00Z"/>
                                            <w:rFonts w:ascii="Times New Roman" w:eastAsia="Times New Roman" w:hAnsi="Times New Roman" w:cs="Times New Roman"/>
                                            <w:sz w:val="20"/>
                                            <w:szCs w:val="24"/>
                                          </w:rPr>
                                        </w:pPr>
                                        <w:ins w:id="171" w:author="Sheena Tolentino" w:date="2021-07-07T17:49:00Z">
                                          <w:r w:rsidRPr="00A023B6">
                                            <w:rPr>
                                              <w:rFonts w:ascii="Times New Roman" w:eastAsia="Times New Roman" w:hAnsi="Times New Roman" w:cs="Times New Roman"/>
                                              <w:sz w:val="20"/>
                                              <w:szCs w:val="24"/>
                                            </w:rPr>
                                            <w:t>11701 Stonehollow Dr., Suite 100</w:t>
                                          </w:r>
                                        </w:ins>
                                      </w:p>
                                    </w:tc>
                                  </w:tr>
                                  <w:tr w:rsidR="00A023B6" w:rsidRPr="00A023B6" w14:paraId="595CFCD4" w14:textId="77777777" w:rsidTr="00A023B6">
                                    <w:trPr>
                                      <w:ins w:id="172" w:author="Sheena Tolentino" w:date="2021-07-07T17:49:00Z"/>
                                    </w:trPr>
                                    <w:tc>
                                      <w:tcPr>
                                        <w:tcW w:w="1920" w:type="dxa"/>
                                        <w:vAlign w:val="center"/>
                                        <w:tcPrChange w:id="173" w:author="Sheena Tolentino" w:date="2021-07-07T17:49:00Z">
                                          <w:tcPr>
                                            <w:tcW w:w="1920" w:type="dxa"/>
                                          </w:tcPr>
                                        </w:tcPrChange>
                                      </w:tcPr>
                                      <w:p w14:paraId="617DF16A" w14:textId="77777777" w:rsidR="00A023B6" w:rsidRPr="00A023B6" w:rsidRDefault="00A023B6">
                                        <w:pPr>
                                          <w:widowControl/>
                                          <w:rPr>
                                            <w:ins w:id="174" w:author="Sheena Tolentino" w:date="2021-07-07T17:49:00Z"/>
                                            <w:rFonts w:ascii="Times New Roman" w:eastAsia="Times New Roman" w:hAnsi="Times New Roman" w:cs="Times New Roman"/>
                                            <w:b/>
                                            <w:bCs/>
                                            <w:sz w:val="20"/>
                                            <w:szCs w:val="24"/>
                                          </w:rPr>
                                          <w:pPrChange w:id="175" w:author="Sheena Tolentino" w:date="2021-07-07T17:49:00Z">
                                            <w:pPr>
                                              <w:widowControl/>
                                              <w:jc w:val="right"/>
                                            </w:pPr>
                                          </w:pPrChange>
                                        </w:pPr>
                                      </w:p>
                                    </w:tc>
                                    <w:tc>
                                      <w:tcPr>
                                        <w:tcW w:w="8820" w:type="dxa"/>
                                        <w:vAlign w:val="center"/>
                                        <w:tcPrChange w:id="176" w:author="Sheena Tolentino" w:date="2021-07-07T17:49:00Z">
                                          <w:tcPr>
                                            <w:tcW w:w="8820" w:type="dxa"/>
                                          </w:tcPr>
                                        </w:tcPrChange>
                                      </w:tcPr>
                                      <w:p w14:paraId="37A347ED" w14:textId="77777777" w:rsidR="00A023B6" w:rsidRPr="00A023B6" w:rsidRDefault="00A023B6">
                                        <w:pPr>
                                          <w:widowControl/>
                                          <w:rPr>
                                            <w:ins w:id="177" w:author="Sheena Tolentino" w:date="2021-07-07T17:49:00Z"/>
                                            <w:rFonts w:ascii="Times New Roman" w:eastAsia="Times New Roman" w:hAnsi="Times New Roman" w:cs="Times New Roman"/>
                                            <w:sz w:val="20"/>
                                            <w:szCs w:val="24"/>
                                          </w:rPr>
                                        </w:pPr>
                                        <w:ins w:id="178" w:author="Sheena Tolentino" w:date="2021-07-07T17:49:00Z">
                                          <w:r w:rsidRPr="00A023B6">
                                            <w:rPr>
                                              <w:rFonts w:ascii="Times New Roman" w:eastAsia="Times New Roman" w:hAnsi="Times New Roman" w:cs="Times New Roman"/>
                                              <w:sz w:val="20"/>
                                              <w:szCs w:val="24"/>
                                            </w:rPr>
                                            <w:t>Austin, TX 78758</w:t>
                                          </w:r>
                                        </w:ins>
                                      </w:p>
                                      <w:p w14:paraId="0E0B0F77" w14:textId="77777777" w:rsidR="00A023B6" w:rsidRPr="00A023B6" w:rsidRDefault="00A023B6">
                                        <w:pPr>
                                          <w:widowControl/>
                                          <w:rPr>
                                            <w:ins w:id="179" w:author="Sheena Tolentino" w:date="2021-07-07T17:49:00Z"/>
                                            <w:rFonts w:ascii="Times New Roman" w:eastAsia="Times New Roman" w:hAnsi="Times New Roman" w:cs="Times New Roman"/>
                                            <w:sz w:val="20"/>
                                            <w:szCs w:val="24"/>
                                          </w:rPr>
                                        </w:pPr>
                                      </w:p>
                                    </w:tc>
                                  </w:tr>
                                  <w:tr w:rsidR="00A023B6" w:rsidRPr="00A023B6" w14:paraId="5D4B412D" w14:textId="77777777" w:rsidTr="00A023B6">
                                    <w:trPr>
                                      <w:ins w:id="180" w:author="Sheena Tolentino" w:date="2021-07-07T17:49:00Z"/>
                                    </w:trPr>
                                    <w:tc>
                                      <w:tcPr>
                                        <w:tcW w:w="1920" w:type="dxa"/>
                                        <w:vAlign w:val="center"/>
                                        <w:tcPrChange w:id="181" w:author="Sheena Tolentino" w:date="2021-07-07T17:49:00Z">
                                          <w:tcPr>
                                            <w:tcW w:w="1920" w:type="dxa"/>
                                          </w:tcPr>
                                        </w:tcPrChange>
                                      </w:tcPr>
                                      <w:p w14:paraId="5F5C3E7C" w14:textId="3A041715" w:rsidR="00A023B6" w:rsidRPr="00A023B6" w:rsidRDefault="00A023B6">
                                        <w:pPr>
                                          <w:widowControl/>
                                          <w:rPr>
                                            <w:ins w:id="182" w:author="Sheena Tolentino" w:date="2021-07-07T17:49:00Z"/>
                                            <w:rFonts w:ascii="Times New Roman" w:eastAsia="Times New Roman" w:hAnsi="Times New Roman" w:cs="Times New Roman"/>
                                            <w:b/>
                                            <w:bCs/>
                                            <w:sz w:val="20"/>
                                            <w:szCs w:val="24"/>
                                          </w:rPr>
                                          <w:pPrChange w:id="183" w:author="Sheena Tolentino" w:date="2021-07-07T17:49:00Z">
                                            <w:pPr>
                                              <w:widowControl/>
                                              <w:jc w:val="right"/>
                                            </w:pPr>
                                          </w:pPrChange>
                                        </w:pPr>
                                        <w:ins w:id="184" w:author="Sheena Tolentino" w:date="2021-07-07T17:52:00Z">
                                          <w:r>
                                            <w:rPr>
                                              <w:rFonts w:ascii="Times New Roman" w:eastAsia="Times New Roman" w:hAnsi="Times New Roman" w:cs="Times New Roman"/>
                                              <w:b/>
                                              <w:bCs/>
                                              <w:sz w:val="20"/>
                                              <w:szCs w:val="24"/>
                                            </w:rPr>
                                            <w:t>Client</w:t>
                                          </w:r>
                                        </w:ins>
                                        <w:ins w:id="185" w:author="Sheena Tolentino" w:date="2021-07-07T17:49:00Z">
                                          <w:r w:rsidRPr="00A023B6">
                                            <w:rPr>
                                              <w:rFonts w:ascii="Times New Roman" w:eastAsia="Times New Roman" w:hAnsi="Times New Roman" w:cs="Times New Roman"/>
                                              <w:b/>
                                              <w:bCs/>
                                              <w:sz w:val="20"/>
                                              <w:szCs w:val="24"/>
                                            </w:rPr>
                                            <w:t>:</w:t>
                                          </w:r>
                                        </w:ins>
                                      </w:p>
                                    </w:tc>
                                    <w:tc>
                                      <w:tcPr>
                                        <w:tcW w:w="8820" w:type="dxa"/>
                                        <w:vAlign w:val="center"/>
                                        <w:tcPrChange w:id="186" w:author="Sheena Tolentino" w:date="2021-07-07T17:49:00Z">
                                          <w:tcPr>
                                            <w:tcW w:w="8820" w:type="dxa"/>
                                          </w:tcPr>
                                        </w:tcPrChange>
                                      </w:tcPr>
                                      <w:p w14:paraId="70D60358" w14:textId="0163524E" w:rsidR="00A023B6" w:rsidRPr="00A023B6" w:rsidRDefault="00A023B6">
                                        <w:pPr>
                                          <w:widowControl/>
                                          <w:rPr>
                                            <w:ins w:id="187" w:author="Sheena Tolentino" w:date="2021-07-07T17:49:00Z"/>
                                            <w:rFonts w:ascii="Times New Roman" w:eastAsia="Times New Roman" w:hAnsi="Times New Roman" w:cs="Times New Roman"/>
                                            <w:sz w:val="20"/>
                                            <w:szCs w:val="24"/>
                                          </w:rPr>
                                        </w:pPr>
                                        <w:ins w:id="188" w:author="Sheena Tolentino" w:date="2021-07-07T17:54:00Z">
                                          <w:r>
                                            <w:rPr>
                                              <w:rFonts w:ascii="Times New Roman" w:eastAsia="Times New Roman" w:hAnsi="Times New Roman" w:cs="Times New Roman"/>
                                              <w:sz w:val="20"/>
                                              <w:szCs w:val="24"/>
                                            </w:rPr>
                                            <w:t>INSERT</w:t>
                                          </w:r>
                                        </w:ins>
                                      </w:p>
                                    </w:tc>
                                  </w:tr>
                                  <w:tr w:rsidR="00A023B6" w:rsidRPr="00A023B6" w14:paraId="17F15922" w14:textId="77777777" w:rsidTr="00A023B6">
                                    <w:trPr>
                                      <w:ins w:id="189" w:author="Sheena Tolentino" w:date="2021-07-07T17:49:00Z"/>
                                    </w:trPr>
                                    <w:tc>
                                      <w:tcPr>
                                        <w:tcW w:w="1920" w:type="dxa"/>
                                        <w:vAlign w:val="center"/>
                                        <w:tcPrChange w:id="190" w:author="Sheena Tolentino" w:date="2021-07-07T17:49:00Z">
                                          <w:tcPr>
                                            <w:tcW w:w="1920" w:type="dxa"/>
                                          </w:tcPr>
                                        </w:tcPrChange>
                                      </w:tcPr>
                                      <w:p w14:paraId="2B103F14" w14:textId="77777777" w:rsidR="00A023B6" w:rsidRPr="00A023B6" w:rsidRDefault="00A023B6">
                                        <w:pPr>
                                          <w:widowControl/>
                                          <w:rPr>
                                            <w:ins w:id="191" w:author="Sheena Tolentino" w:date="2021-07-07T17:49:00Z"/>
                                            <w:rFonts w:ascii="Times New Roman" w:eastAsia="Times New Roman" w:hAnsi="Times New Roman" w:cs="Times New Roman"/>
                                            <w:b/>
                                            <w:bCs/>
                                            <w:sz w:val="20"/>
                                            <w:szCs w:val="24"/>
                                          </w:rPr>
                                          <w:pPrChange w:id="192" w:author="Sheena Tolentino" w:date="2021-07-07T17:49:00Z">
                                            <w:pPr>
                                              <w:widowControl/>
                                              <w:jc w:val="right"/>
                                            </w:pPr>
                                          </w:pPrChange>
                                        </w:pPr>
                                      </w:p>
                                    </w:tc>
                                    <w:tc>
                                      <w:tcPr>
                                        <w:tcW w:w="8820" w:type="dxa"/>
                                        <w:vAlign w:val="center"/>
                                        <w:tcPrChange w:id="193" w:author="Sheena Tolentino" w:date="2021-07-07T17:49:00Z">
                                          <w:tcPr>
                                            <w:tcW w:w="8820" w:type="dxa"/>
                                          </w:tcPr>
                                        </w:tcPrChange>
                                      </w:tcPr>
                                      <w:p w14:paraId="2950B30A" w14:textId="77777777" w:rsidR="00A023B6" w:rsidRPr="00667445" w:rsidRDefault="00A023B6">
                                        <w:pPr>
                                          <w:widowControl/>
                                          <w:autoSpaceDE w:val="0"/>
                                          <w:autoSpaceDN w:val="0"/>
                                          <w:adjustRightInd w:val="0"/>
                                          <w:rPr>
                                            <w:ins w:id="194" w:author="Sheena Tolentino" w:date="2021-07-07T17:49:00Z"/>
                                            <w:rFonts w:ascii="Times New Roman" w:eastAsia="Times New Roman" w:hAnsi="Times New Roman" w:cs="Times New Roman"/>
                                            <w:sz w:val="20"/>
                                            <w:szCs w:val="20"/>
                                            <w:rPrChange w:id="195" w:author="Sheena Tolentino" w:date="2021-10-19T16:51:00Z">
                                              <w:rPr>
                                                <w:ins w:id="196" w:author="Sheena Tolentino" w:date="2021-07-07T17:49:00Z"/>
                                                <w:rFonts w:ascii="Times New Roman" w:eastAsia="Times New Roman" w:hAnsi="Times New Roman" w:cs="Times New Roman"/>
                                                <w:sz w:val="20"/>
                                                <w:szCs w:val="20"/>
                                                <w:highlight w:val="yellow"/>
                                              </w:rPr>
                                            </w:rPrChange>
                                          </w:rPr>
                                        </w:pPr>
                                        <w:ins w:id="197" w:author="Sheena Tolentino" w:date="2021-07-07T17:49:00Z">
                                          <w:r w:rsidRPr="00667445">
                                            <w:rPr>
                                              <w:rFonts w:ascii="Times New Roman" w:eastAsia="Times New Roman" w:hAnsi="Times New Roman" w:cs="Times New Roman"/>
                                              <w:sz w:val="20"/>
                                              <w:szCs w:val="20"/>
                                              <w:rPrChange w:id="198" w:author="Sheena Tolentino" w:date="2021-10-19T16:51:00Z">
                                                <w:rPr>
                                                  <w:rFonts w:ascii="Times New Roman" w:eastAsia="Times New Roman" w:hAnsi="Times New Roman" w:cs="Times New Roman"/>
                                                  <w:sz w:val="20"/>
                                                  <w:szCs w:val="20"/>
                                                  <w:highlight w:val="yellow"/>
                                                </w:rPr>
                                              </w:rPrChange>
                                            </w:rPr>
                                            <w:t>[Street Address]</w:t>
                                          </w:r>
                                        </w:ins>
                                      </w:p>
                                    </w:tc>
                                  </w:tr>
                                  <w:tr w:rsidR="00A023B6" w:rsidRPr="00A023B6" w14:paraId="4DC6F218" w14:textId="77777777" w:rsidTr="00A023B6">
                                    <w:trPr>
                                      <w:ins w:id="199" w:author="Sheena Tolentino" w:date="2021-07-07T17:49:00Z"/>
                                    </w:trPr>
                                    <w:tc>
                                      <w:tcPr>
                                        <w:tcW w:w="1920" w:type="dxa"/>
                                        <w:vAlign w:val="center"/>
                                        <w:tcPrChange w:id="200" w:author="Sheena Tolentino" w:date="2021-07-07T17:49:00Z">
                                          <w:tcPr>
                                            <w:tcW w:w="1920" w:type="dxa"/>
                                          </w:tcPr>
                                        </w:tcPrChange>
                                      </w:tcPr>
                                      <w:p w14:paraId="20F5204E" w14:textId="77777777" w:rsidR="00A023B6" w:rsidRPr="00A023B6" w:rsidRDefault="00A023B6">
                                        <w:pPr>
                                          <w:widowControl/>
                                          <w:rPr>
                                            <w:ins w:id="201" w:author="Sheena Tolentino" w:date="2021-07-07T17:49:00Z"/>
                                            <w:rFonts w:ascii="Times New Roman" w:eastAsia="Times New Roman" w:hAnsi="Times New Roman" w:cs="Times New Roman"/>
                                            <w:sz w:val="20"/>
                                            <w:szCs w:val="24"/>
                                          </w:rPr>
                                          <w:pPrChange w:id="202" w:author="Sheena Tolentino" w:date="2021-07-07T17:49:00Z">
                                            <w:pPr>
                                              <w:widowControl/>
                                              <w:jc w:val="right"/>
                                            </w:pPr>
                                          </w:pPrChange>
                                        </w:pPr>
                                      </w:p>
                                    </w:tc>
                                    <w:tc>
                                      <w:tcPr>
                                        <w:tcW w:w="8820" w:type="dxa"/>
                                        <w:vAlign w:val="center"/>
                                        <w:tcPrChange w:id="203" w:author="Sheena Tolentino" w:date="2021-07-07T17:49:00Z">
                                          <w:tcPr>
                                            <w:tcW w:w="8820" w:type="dxa"/>
                                          </w:tcPr>
                                        </w:tcPrChange>
                                      </w:tcPr>
                                      <w:p w14:paraId="76E51797" w14:textId="77777777" w:rsidR="00A023B6" w:rsidRPr="00667445" w:rsidRDefault="00A023B6">
                                        <w:pPr>
                                          <w:widowControl/>
                                          <w:autoSpaceDE w:val="0"/>
                                          <w:autoSpaceDN w:val="0"/>
                                          <w:adjustRightInd w:val="0"/>
                                          <w:rPr>
                                            <w:ins w:id="204" w:author="Sheena Tolentino" w:date="2021-07-07T17:49:00Z"/>
                                            <w:rFonts w:ascii="Times New Roman" w:eastAsia="Times New Roman" w:hAnsi="Times New Roman" w:cs="Times New Roman"/>
                                            <w:sz w:val="20"/>
                                            <w:szCs w:val="20"/>
                                            <w:rPrChange w:id="205" w:author="Sheena Tolentino" w:date="2021-10-19T16:51:00Z">
                                              <w:rPr>
                                                <w:ins w:id="206" w:author="Sheena Tolentino" w:date="2021-07-07T17:49:00Z"/>
                                                <w:rFonts w:ascii="Times New Roman" w:eastAsia="Times New Roman" w:hAnsi="Times New Roman" w:cs="Times New Roman"/>
                                                <w:sz w:val="20"/>
                                                <w:szCs w:val="20"/>
                                                <w:highlight w:val="yellow"/>
                                              </w:rPr>
                                            </w:rPrChange>
                                          </w:rPr>
                                        </w:pPr>
                                        <w:ins w:id="207" w:author="Sheena Tolentino" w:date="2021-07-07T17:49:00Z">
                                          <w:r w:rsidRPr="00667445">
                                            <w:rPr>
                                              <w:rFonts w:ascii="Times New Roman" w:eastAsia="Times New Roman" w:hAnsi="Times New Roman" w:cs="Times New Roman"/>
                                              <w:sz w:val="20"/>
                                              <w:szCs w:val="20"/>
                                              <w:rPrChange w:id="208" w:author="Sheena Tolentino" w:date="2021-10-19T16:51:00Z">
                                                <w:rPr>
                                                  <w:rFonts w:ascii="Times New Roman" w:eastAsia="Times New Roman" w:hAnsi="Times New Roman" w:cs="Times New Roman"/>
                                                  <w:sz w:val="20"/>
                                                  <w:szCs w:val="20"/>
                                                  <w:highlight w:val="yellow"/>
                                                </w:rPr>
                                              </w:rPrChange>
                                            </w:rPr>
                                            <w:t>[City, State, and Zip Code]</w:t>
                                          </w:r>
                                        </w:ins>
                                      </w:p>
                                    </w:tc>
                                  </w:tr>
                                </w:tbl>
                                <w:p w14:paraId="5EC92804" w14:textId="4BD955AE" w:rsidR="00A023B6" w:rsidDel="00A023B6" w:rsidRDefault="00667445">
                                  <w:pPr>
                                    <w:jc w:val="right"/>
                                    <w:rPr>
                                      <w:del w:id="209" w:author="Sheena Tolentino" w:date="2021-07-07T17:48:00Z"/>
                                      <w:color w:val="4F81BD" w:themeColor="accent1"/>
                                      <w:sz w:val="64"/>
                                      <w:szCs w:val="64"/>
                                    </w:rPr>
                                  </w:pPr>
                                  <w:customXmlDelRangeStart w:id="210" w:author="Sheena Tolentino" w:date="2021-07-07T17:48:00Z"/>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customXmlDelRangeEnd w:id="210"/>
                                      <w:customXmlDelRangeStart w:id="211" w:author="Sheena Tolentino" w:date="2021-07-07T17:48:00Z"/>
                                    </w:sdtContent>
                                  </w:sdt>
                                  <w:customXmlDelRangeEnd w:id="211"/>
                                </w:p>
                                <w:customXmlDelRangeStart w:id="212" w:author="Sheena Tolentino" w:date="2021-07-07T17:48:00Z"/>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customXmlDelRangeEnd w:id="212"/>
                                    <w:p w14:paraId="661105A1" w14:textId="246B6D43" w:rsidR="00A023B6" w:rsidRDefault="00667445">
                                      <w:pPr>
                                        <w:jc w:val="right"/>
                                        <w:rPr>
                                          <w:smallCaps/>
                                          <w:color w:val="404040" w:themeColor="text1" w:themeTint="BF"/>
                                          <w:sz w:val="36"/>
                                          <w:szCs w:val="36"/>
                                        </w:rPr>
                                      </w:pPr>
                                    </w:p>
                                    <w:customXmlDelRangeStart w:id="213" w:author="Sheena Tolentino" w:date="2021-07-07T17:48:00Z"/>
                                  </w:sdtContent>
                                </w:sdt>
                                <w:customXmlDelRangeEnd w:id="21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D63485B" id="Text Box 154" o:spid="_x0000_s1027" type="#_x0000_t202" style="position:absolute;left:0;text-align:left;margin-left:10.95pt;margin-top:149.2pt;width:8in;height:151.0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" filled="f" stroked="f" strokeweight=".5pt">
                      <v:textbox inset="126pt,0,54pt,0">
                        <w:txbxContent>
                          <w:tbl>
                            <w:tblPr>
                              <w:tblW w:w="10740" w:type="dxa"/>
                              <w:tblInd w:w="-2368" w:type="dxa"/>
                              <w:tblLayout w:type="fixed"/>
                              <w:tblLook w:val="0000" w:firstRow="0" w:lastRow="0" w:firstColumn="0" w:lastColumn="0" w:noHBand="0" w:noVBand="0"/>
                              <w:tblPrChange w:id="214" w:author="Sheena Tolentino" w:date="2021-07-07T17:49:00Z">
                                <w:tblPr>
                                  <w:tblW w:w="0" w:type="auto"/>
                                  <w:tblInd w:w="-12" w:type="dxa"/>
                                  <w:tblLayout w:type="fixed"/>
                                  <w:tblLook w:val="0000" w:firstRow="0" w:lastRow="0" w:firstColumn="0" w:lastColumn="0" w:noHBand="0" w:noVBand="0"/>
                                </w:tblPr>
                              </w:tblPrChange>
                            </w:tblPr>
                            <w:tblGrid>
                              <w:gridCol w:w="1920"/>
                              <w:gridCol w:w="8820"/>
                              <w:tblGridChange w:id="215">
                                <w:tblGrid>
                                  <w:gridCol w:w="1920"/>
                                  <w:gridCol w:w="8820"/>
                                </w:tblGrid>
                              </w:tblGridChange>
                            </w:tblGrid>
                            <w:tr w:rsidR="00A023B6" w:rsidRPr="00A023B6" w14:paraId="2928DC6C" w14:textId="77777777" w:rsidTr="00A023B6">
                              <w:trPr>
                                <w:ins w:id="216" w:author="Sheena Tolentino" w:date="2021-07-07T17:49:00Z"/>
                              </w:trPr>
                              <w:tc>
                                <w:tcPr>
                                  <w:tcW w:w="1920" w:type="dxa"/>
                                  <w:vAlign w:val="center"/>
                                  <w:tcPrChange w:id="217" w:author="Sheena Tolentino" w:date="2021-07-07T17:49:00Z">
                                    <w:tcPr>
                                      <w:tcW w:w="1920" w:type="dxa"/>
                                    </w:tcPr>
                                  </w:tcPrChange>
                                </w:tcPr>
                                <w:p w14:paraId="7DAF41FF" w14:textId="77777777" w:rsidR="00A023B6" w:rsidRPr="00A023B6" w:rsidRDefault="00A023B6">
                                  <w:pPr>
                                    <w:widowControl/>
                                    <w:rPr>
                                      <w:ins w:id="218" w:author="Sheena Tolentino" w:date="2021-07-07T17:49:00Z"/>
                                      <w:rFonts w:ascii="Times New Roman" w:eastAsia="Times New Roman" w:hAnsi="Times New Roman" w:cs="Times New Roman"/>
                                      <w:b/>
                                      <w:bCs/>
                                      <w:sz w:val="20"/>
                                      <w:szCs w:val="24"/>
                                    </w:rPr>
                                    <w:pPrChange w:id="219" w:author="Sheena Tolentino" w:date="2021-07-07T17:49:00Z">
                                      <w:pPr>
                                        <w:widowControl/>
                                        <w:jc w:val="right"/>
                                      </w:pPr>
                                    </w:pPrChange>
                                  </w:pPr>
                                  <w:ins w:id="220" w:author="Sheena Tolentino" w:date="2021-07-07T17:49:00Z">
                                    <w:r w:rsidRPr="00A023B6">
                                      <w:rPr>
                                        <w:rFonts w:ascii="Times New Roman" w:eastAsia="Times New Roman" w:hAnsi="Times New Roman" w:cs="Times New Roman"/>
                                        <w:b/>
                                        <w:bCs/>
                                        <w:sz w:val="20"/>
                                        <w:szCs w:val="24"/>
                                      </w:rPr>
                                      <w:t>PROJECT NAME:</w:t>
                                    </w:r>
                                  </w:ins>
                                </w:p>
                              </w:tc>
                              <w:tc>
                                <w:tcPr>
                                  <w:tcW w:w="8820" w:type="dxa"/>
                                  <w:vAlign w:val="center"/>
                                  <w:tcPrChange w:id="221" w:author="Sheena Tolentino" w:date="2021-07-07T17:49:00Z">
                                    <w:tcPr>
                                      <w:tcW w:w="8820" w:type="dxa"/>
                                    </w:tcPr>
                                  </w:tcPrChange>
                                </w:tcPr>
                                <w:p w14:paraId="4783DFAD" w14:textId="6D272A2D" w:rsidR="00A023B6" w:rsidRPr="00A023B6" w:rsidRDefault="00A023B6">
                                  <w:pPr>
                                    <w:widowControl/>
                                    <w:rPr>
                                      <w:ins w:id="222" w:author="Sheena Tolentino" w:date="2021-07-07T17:49:00Z"/>
                                      <w:rFonts w:ascii="Times New Roman" w:eastAsia="Times New Roman" w:hAnsi="Times New Roman" w:cs="Times New Roman"/>
                                      <w:b/>
                                      <w:bCs/>
                                      <w:sz w:val="20"/>
                                      <w:szCs w:val="24"/>
                                    </w:rPr>
                                  </w:pPr>
                                  <w:ins w:id="223" w:author="Sheena Tolentino" w:date="2021-07-07T17:54:00Z">
                                    <w:r w:rsidRPr="00667445">
                                      <w:rPr>
                                        <w:rFonts w:ascii="Times New Roman" w:eastAsia="Times New Roman" w:hAnsi="Times New Roman" w:cs="Times New Roman"/>
                                        <w:b/>
                                        <w:bCs/>
                                        <w:sz w:val="20"/>
                                        <w:szCs w:val="24"/>
                                        <w:rPrChange w:id="224" w:author="Sheena Tolentino" w:date="2021-10-19T16:51:00Z">
                                          <w:rPr>
                                            <w:rFonts w:ascii="Times New Roman" w:eastAsia="Times New Roman" w:hAnsi="Times New Roman" w:cs="Times New Roman"/>
                                            <w:b/>
                                            <w:bCs/>
                                            <w:sz w:val="20"/>
                                            <w:szCs w:val="24"/>
                                          </w:rPr>
                                        </w:rPrChange>
                                      </w:rPr>
                                      <w:t>INSERT PROJECT NAME</w:t>
                                    </w:r>
                                  </w:ins>
                                  <w:ins w:id="225" w:author="Sheena Tolentino" w:date="2021-07-07T17:49:00Z">
                                    <w:r w:rsidRPr="00A023B6">
                                      <w:rPr>
                                        <w:rFonts w:ascii="Times New Roman" w:eastAsia="Times New Roman" w:hAnsi="Times New Roman" w:cs="Times New Roman"/>
                                        <w:b/>
                                        <w:bCs/>
                                        <w:sz w:val="20"/>
                                        <w:szCs w:val="24"/>
                                      </w:rPr>
                                      <w:t xml:space="preserve"> </w:t>
                                    </w:r>
                                  </w:ins>
                                </w:p>
                              </w:tc>
                            </w:tr>
                            <w:tr w:rsidR="00A023B6" w:rsidRPr="00A023B6" w14:paraId="3620FEBB" w14:textId="77777777" w:rsidTr="00A023B6">
                              <w:trPr>
                                <w:ins w:id="226" w:author="Sheena Tolentino" w:date="2021-07-07T17:49:00Z"/>
                              </w:trPr>
                              <w:tc>
                                <w:tcPr>
                                  <w:tcW w:w="1920" w:type="dxa"/>
                                  <w:vAlign w:val="center"/>
                                  <w:tcPrChange w:id="227" w:author="Sheena Tolentino" w:date="2021-07-07T17:49:00Z">
                                    <w:tcPr>
                                      <w:tcW w:w="1920" w:type="dxa"/>
                                    </w:tcPr>
                                  </w:tcPrChange>
                                </w:tcPr>
                                <w:p w14:paraId="1F9CD648" w14:textId="77777777" w:rsidR="00A023B6" w:rsidRPr="00A023B6" w:rsidRDefault="00A023B6">
                                  <w:pPr>
                                    <w:widowControl/>
                                    <w:rPr>
                                      <w:ins w:id="228" w:author="Sheena Tolentino" w:date="2021-07-07T17:49:00Z"/>
                                      <w:rFonts w:ascii="Times New Roman" w:eastAsia="Times New Roman" w:hAnsi="Times New Roman" w:cs="Times New Roman"/>
                                      <w:b/>
                                      <w:bCs/>
                                      <w:sz w:val="20"/>
                                      <w:szCs w:val="24"/>
                                    </w:rPr>
                                    <w:pPrChange w:id="229" w:author="Sheena Tolentino" w:date="2021-07-07T17:49:00Z">
                                      <w:pPr>
                                        <w:widowControl/>
                                        <w:jc w:val="right"/>
                                      </w:pPr>
                                    </w:pPrChange>
                                  </w:pPr>
                                </w:p>
                              </w:tc>
                              <w:tc>
                                <w:tcPr>
                                  <w:tcW w:w="8820" w:type="dxa"/>
                                  <w:vAlign w:val="center"/>
                                  <w:tcPrChange w:id="230" w:author="Sheena Tolentino" w:date="2021-07-07T17:49:00Z">
                                    <w:tcPr>
                                      <w:tcW w:w="8820" w:type="dxa"/>
                                    </w:tcPr>
                                  </w:tcPrChange>
                                </w:tcPr>
                                <w:p w14:paraId="5ED540BA" w14:textId="77777777" w:rsidR="00A023B6" w:rsidRPr="00A023B6" w:rsidRDefault="00A023B6">
                                  <w:pPr>
                                    <w:widowControl/>
                                    <w:rPr>
                                      <w:ins w:id="231" w:author="Sheena Tolentino" w:date="2021-07-07T17:49:00Z"/>
                                      <w:rFonts w:ascii="Times New Roman" w:eastAsia="Times New Roman" w:hAnsi="Times New Roman" w:cs="Times New Roman"/>
                                      <w:sz w:val="20"/>
                                      <w:szCs w:val="24"/>
                                    </w:rPr>
                                  </w:pPr>
                                </w:p>
                              </w:tc>
                            </w:tr>
                            <w:tr w:rsidR="00A023B6" w:rsidRPr="00A023B6" w14:paraId="0F61610D" w14:textId="77777777" w:rsidTr="00A023B6">
                              <w:trPr>
                                <w:ins w:id="232" w:author="Sheena Tolentino" w:date="2021-07-07T17:49:00Z"/>
                              </w:trPr>
                              <w:tc>
                                <w:tcPr>
                                  <w:tcW w:w="1920" w:type="dxa"/>
                                  <w:vAlign w:val="center"/>
                                  <w:tcPrChange w:id="233" w:author="Sheena Tolentino" w:date="2021-07-07T17:49:00Z">
                                    <w:tcPr>
                                      <w:tcW w:w="1920" w:type="dxa"/>
                                    </w:tcPr>
                                  </w:tcPrChange>
                                </w:tcPr>
                                <w:p w14:paraId="2AD919A3" w14:textId="77777777" w:rsidR="00A023B6" w:rsidRPr="00A023B6" w:rsidRDefault="00A023B6">
                                  <w:pPr>
                                    <w:widowControl/>
                                    <w:rPr>
                                      <w:ins w:id="234" w:author="Sheena Tolentino" w:date="2021-07-07T17:49:00Z"/>
                                      <w:rFonts w:ascii="Times New Roman" w:eastAsia="Times New Roman" w:hAnsi="Times New Roman" w:cs="Times New Roman"/>
                                      <w:b/>
                                      <w:bCs/>
                                      <w:sz w:val="20"/>
                                      <w:szCs w:val="24"/>
                                    </w:rPr>
                                    <w:pPrChange w:id="235" w:author="Sheena Tolentino" w:date="2021-07-07T17:49:00Z">
                                      <w:pPr>
                                        <w:widowControl/>
                                        <w:jc w:val="right"/>
                                      </w:pPr>
                                    </w:pPrChange>
                                  </w:pPr>
                                </w:p>
                              </w:tc>
                              <w:tc>
                                <w:tcPr>
                                  <w:tcW w:w="8820" w:type="dxa"/>
                                  <w:vAlign w:val="center"/>
                                  <w:tcPrChange w:id="236" w:author="Sheena Tolentino" w:date="2021-07-07T17:49:00Z">
                                    <w:tcPr>
                                      <w:tcW w:w="8820" w:type="dxa"/>
                                    </w:tcPr>
                                  </w:tcPrChange>
                                </w:tcPr>
                                <w:p w14:paraId="65B9438D" w14:textId="77777777" w:rsidR="00A023B6" w:rsidRPr="00A023B6" w:rsidRDefault="00A023B6">
                                  <w:pPr>
                                    <w:widowControl/>
                                    <w:rPr>
                                      <w:ins w:id="237" w:author="Sheena Tolentino" w:date="2021-07-07T17:49:00Z"/>
                                      <w:rFonts w:ascii="Times New Roman" w:eastAsia="Times New Roman" w:hAnsi="Times New Roman" w:cs="Times New Roman"/>
                                      <w:sz w:val="20"/>
                                      <w:szCs w:val="24"/>
                                    </w:rPr>
                                  </w:pPr>
                                </w:p>
                              </w:tc>
                            </w:tr>
                            <w:tr w:rsidR="00A023B6" w:rsidRPr="00A023B6" w14:paraId="21FEFE78" w14:textId="77777777" w:rsidTr="00A023B6">
                              <w:trPr>
                                <w:ins w:id="238" w:author="Sheena Tolentino" w:date="2021-07-07T17:49:00Z"/>
                              </w:trPr>
                              <w:tc>
                                <w:tcPr>
                                  <w:tcW w:w="1920" w:type="dxa"/>
                                  <w:vAlign w:val="center"/>
                                  <w:tcPrChange w:id="239" w:author="Sheena Tolentino" w:date="2021-07-07T17:49:00Z">
                                    <w:tcPr>
                                      <w:tcW w:w="1920" w:type="dxa"/>
                                    </w:tcPr>
                                  </w:tcPrChange>
                                </w:tcPr>
                                <w:p w14:paraId="25D4E79F" w14:textId="4653336D" w:rsidR="00A023B6" w:rsidRPr="00A023B6" w:rsidRDefault="00A023B6">
                                  <w:pPr>
                                    <w:widowControl/>
                                    <w:rPr>
                                      <w:ins w:id="240" w:author="Sheena Tolentino" w:date="2021-07-07T17:49:00Z"/>
                                      <w:rFonts w:ascii="Times New Roman" w:eastAsia="Times New Roman" w:hAnsi="Times New Roman" w:cs="Times New Roman"/>
                                      <w:b/>
                                      <w:bCs/>
                                      <w:sz w:val="20"/>
                                      <w:szCs w:val="24"/>
                                    </w:rPr>
                                    <w:pPrChange w:id="241" w:author="Sheena Tolentino" w:date="2021-07-07T17:49:00Z">
                                      <w:pPr>
                                        <w:widowControl/>
                                        <w:jc w:val="right"/>
                                      </w:pPr>
                                    </w:pPrChange>
                                  </w:pPr>
                                  <w:ins w:id="242" w:author="Sheena Tolentino" w:date="2021-07-07T17:50:00Z">
                                    <w:r>
                                      <w:rPr>
                                        <w:rFonts w:ascii="Times New Roman" w:eastAsia="Times New Roman" w:hAnsi="Times New Roman" w:cs="Times New Roman"/>
                                        <w:b/>
                                        <w:bCs/>
                                        <w:sz w:val="20"/>
                                        <w:szCs w:val="24"/>
                                      </w:rPr>
                                      <w:t xml:space="preserve">Consultant: </w:t>
                                    </w:r>
                                  </w:ins>
                                </w:p>
                              </w:tc>
                              <w:tc>
                                <w:tcPr>
                                  <w:tcW w:w="8820" w:type="dxa"/>
                                  <w:vAlign w:val="center"/>
                                  <w:tcPrChange w:id="243" w:author="Sheena Tolentino" w:date="2021-07-07T17:49:00Z">
                                    <w:tcPr>
                                      <w:tcW w:w="8820" w:type="dxa"/>
                                    </w:tcPr>
                                  </w:tcPrChange>
                                </w:tcPr>
                                <w:p w14:paraId="73C68591" w14:textId="77777777" w:rsidR="00A023B6" w:rsidRPr="00A023B6" w:rsidRDefault="00A023B6">
                                  <w:pPr>
                                    <w:widowControl/>
                                    <w:rPr>
                                      <w:ins w:id="244" w:author="Sheena Tolentino" w:date="2021-07-07T17:49:00Z"/>
                                      <w:rFonts w:ascii="Times New Roman" w:eastAsia="Times New Roman" w:hAnsi="Times New Roman" w:cs="Times New Roman"/>
                                      <w:sz w:val="20"/>
                                      <w:szCs w:val="24"/>
                                    </w:rPr>
                                  </w:pPr>
                                  <w:ins w:id="245" w:author="Sheena Tolentino" w:date="2021-07-07T17:49:00Z">
                                    <w:r w:rsidRPr="00A023B6">
                                      <w:rPr>
                                        <w:rFonts w:ascii="Times New Roman" w:eastAsia="Times New Roman" w:hAnsi="Times New Roman" w:cs="Times New Roman"/>
                                        <w:sz w:val="20"/>
                                        <w:szCs w:val="24"/>
                                      </w:rPr>
                                      <w:t>Alliance Transportation Group, Inc.</w:t>
                                    </w:r>
                                  </w:ins>
                                </w:p>
                              </w:tc>
                            </w:tr>
                            <w:tr w:rsidR="00A023B6" w:rsidRPr="00A023B6" w14:paraId="49872AB3" w14:textId="77777777" w:rsidTr="00A023B6">
                              <w:trPr>
                                <w:ins w:id="246" w:author="Sheena Tolentino" w:date="2021-07-07T17:49:00Z"/>
                              </w:trPr>
                              <w:tc>
                                <w:tcPr>
                                  <w:tcW w:w="1920" w:type="dxa"/>
                                  <w:vAlign w:val="center"/>
                                  <w:tcPrChange w:id="247" w:author="Sheena Tolentino" w:date="2021-07-07T17:49:00Z">
                                    <w:tcPr>
                                      <w:tcW w:w="1920" w:type="dxa"/>
                                    </w:tcPr>
                                  </w:tcPrChange>
                                </w:tcPr>
                                <w:p w14:paraId="4E74FF8F" w14:textId="77777777" w:rsidR="00A023B6" w:rsidRPr="00A023B6" w:rsidRDefault="00A023B6">
                                  <w:pPr>
                                    <w:widowControl/>
                                    <w:rPr>
                                      <w:ins w:id="248" w:author="Sheena Tolentino" w:date="2021-07-07T17:49:00Z"/>
                                      <w:rFonts w:ascii="Times New Roman" w:eastAsia="Times New Roman" w:hAnsi="Times New Roman" w:cs="Times New Roman"/>
                                      <w:b/>
                                      <w:bCs/>
                                      <w:sz w:val="20"/>
                                      <w:szCs w:val="24"/>
                                    </w:rPr>
                                    <w:pPrChange w:id="249" w:author="Sheena Tolentino" w:date="2021-07-07T17:49:00Z">
                                      <w:pPr>
                                        <w:widowControl/>
                                        <w:jc w:val="right"/>
                                      </w:pPr>
                                    </w:pPrChange>
                                  </w:pPr>
                                </w:p>
                              </w:tc>
                              <w:tc>
                                <w:tcPr>
                                  <w:tcW w:w="8820" w:type="dxa"/>
                                  <w:vAlign w:val="center"/>
                                  <w:tcPrChange w:id="250" w:author="Sheena Tolentino" w:date="2021-07-07T17:49:00Z">
                                    <w:tcPr>
                                      <w:tcW w:w="8820" w:type="dxa"/>
                                    </w:tcPr>
                                  </w:tcPrChange>
                                </w:tcPr>
                                <w:p w14:paraId="797CF31A" w14:textId="77777777" w:rsidR="00A023B6" w:rsidRPr="00A023B6" w:rsidRDefault="00A023B6">
                                  <w:pPr>
                                    <w:widowControl/>
                                    <w:rPr>
                                      <w:ins w:id="251" w:author="Sheena Tolentino" w:date="2021-07-07T17:49:00Z"/>
                                      <w:rFonts w:ascii="Times New Roman" w:eastAsia="Times New Roman" w:hAnsi="Times New Roman" w:cs="Times New Roman"/>
                                      <w:sz w:val="20"/>
                                      <w:szCs w:val="24"/>
                                    </w:rPr>
                                  </w:pPr>
                                  <w:ins w:id="252" w:author="Sheena Tolentino" w:date="2021-07-07T17:49:00Z">
                                    <w:r w:rsidRPr="00A023B6">
                                      <w:rPr>
                                        <w:rFonts w:ascii="Times New Roman" w:eastAsia="Times New Roman" w:hAnsi="Times New Roman" w:cs="Times New Roman"/>
                                        <w:sz w:val="20"/>
                                        <w:szCs w:val="24"/>
                                      </w:rPr>
                                      <w:t>11701 Stonehollow Dr., Suite 100</w:t>
                                    </w:r>
                                  </w:ins>
                                </w:p>
                              </w:tc>
                            </w:tr>
                            <w:tr w:rsidR="00A023B6" w:rsidRPr="00A023B6" w14:paraId="595CFCD4" w14:textId="77777777" w:rsidTr="00A023B6">
                              <w:trPr>
                                <w:ins w:id="253" w:author="Sheena Tolentino" w:date="2021-07-07T17:49:00Z"/>
                              </w:trPr>
                              <w:tc>
                                <w:tcPr>
                                  <w:tcW w:w="1920" w:type="dxa"/>
                                  <w:vAlign w:val="center"/>
                                  <w:tcPrChange w:id="254" w:author="Sheena Tolentino" w:date="2021-07-07T17:49:00Z">
                                    <w:tcPr>
                                      <w:tcW w:w="1920" w:type="dxa"/>
                                    </w:tcPr>
                                  </w:tcPrChange>
                                </w:tcPr>
                                <w:p w14:paraId="617DF16A" w14:textId="77777777" w:rsidR="00A023B6" w:rsidRPr="00A023B6" w:rsidRDefault="00A023B6">
                                  <w:pPr>
                                    <w:widowControl/>
                                    <w:rPr>
                                      <w:ins w:id="255" w:author="Sheena Tolentino" w:date="2021-07-07T17:49:00Z"/>
                                      <w:rFonts w:ascii="Times New Roman" w:eastAsia="Times New Roman" w:hAnsi="Times New Roman" w:cs="Times New Roman"/>
                                      <w:b/>
                                      <w:bCs/>
                                      <w:sz w:val="20"/>
                                      <w:szCs w:val="24"/>
                                    </w:rPr>
                                    <w:pPrChange w:id="256" w:author="Sheena Tolentino" w:date="2021-07-07T17:49:00Z">
                                      <w:pPr>
                                        <w:widowControl/>
                                        <w:jc w:val="right"/>
                                      </w:pPr>
                                    </w:pPrChange>
                                  </w:pPr>
                                </w:p>
                              </w:tc>
                              <w:tc>
                                <w:tcPr>
                                  <w:tcW w:w="8820" w:type="dxa"/>
                                  <w:vAlign w:val="center"/>
                                  <w:tcPrChange w:id="257" w:author="Sheena Tolentino" w:date="2021-07-07T17:49:00Z">
                                    <w:tcPr>
                                      <w:tcW w:w="8820" w:type="dxa"/>
                                    </w:tcPr>
                                  </w:tcPrChange>
                                </w:tcPr>
                                <w:p w14:paraId="37A347ED" w14:textId="77777777" w:rsidR="00A023B6" w:rsidRPr="00A023B6" w:rsidRDefault="00A023B6">
                                  <w:pPr>
                                    <w:widowControl/>
                                    <w:rPr>
                                      <w:ins w:id="258" w:author="Sheena Tolentino" w:date="2021-07-07T17:49:00Z"/>
                                      <w:rFonts w:ascii="Times New Roman" w:eastAsia="Times New Roman" w:hAnsi="Times New Roman" w:cs="Times New Roman"/>
                                      <w:sz w:val="20"/>
                                      <w:szCs w:val="24"/>
                                    </w:rPr>
                                  </w:pPr>
                                  <w:ins w:id="259" w:author="Sheena Tolentino" w:date="2021-07-07T17:49:00Z">
                                    <w:r w:rsidRPr="00A023B6">
                                      <w:rPr>
                                        <w:rFonts w:ascii="Times New Roman" w:eastAsia="Times New Roman" w:hAnsi="Times New Roman" w:cs="Times New Roman"/>
                                        <w:sz w:val="20"/>
                                        <w:szCs w:val="24"/>
                                      </w:rPr>
                                      <w:t>Austin, TX 78758</w:t>
                                    </w:r>
                                  </w:ins>
                                </w:p>
                                <w:p w14:paraId="0E0B0F77" w14:textId="77777777" w:rsidR="00A023B6" w:rsidRPr="00A023B6" w:rsidRDefault="00A023B6">
                                  <w:pPr>
                                    <w:widowControl/>
                                    <w:rPr>
                                      <w:ins w:id="260" w:author="Sheena Tolentino" w:date="2021-07-07T17:49:00Z"/>
                                      <w:rFonts w:ascii="Times New Roman" w:eastAsia="Times New Roman" w:hAnsi="Times New Roman" w:cs="Times New Roman"/>
                                      <w:sz w:val="20"/>
                                      <w:szCs w:val="24"/>
                                    </w:rPr>
                                  </w:pPr>
                                </w:p>
                              </w:tc>
                            </w:tr>
                            <w:tr w:rsidR="00A023B6" w:rsidRPr="00A023B6" w14:paraId="5D4B412D" w14:textId="77777777" w:rsidTr="00A023B6">
                              <w:trPr>
                                <w:ins w:id="261" w:author="Sheena Tolentino" w:date="2021-07-07T17:49:00Z"/>
                              </w:trPr>
                              <w:tc>
                                <w:tcPr>
                                  <w:tcW w:w="1920" w:type="dxa"/>
                                  <w:vAlign w:val="center"/>
                                  <w:tcPrChange w:id="262" w:author="Sheena Tolentino" w:date="2021-07-07T17:49:00Z">
                                    <w:tcPr>
                                      <w:tcW w:w="1920" w:type="dxa"/>
                                    </w:tcPr>
                                  </w:tcPrChange>
                                </w:tcPr>
                                <w:p w14:paraId="5F5C3E7C" w14:textId="3A041715" w:rsidR="00A023B6" w:rsidRPr="00A023B6" w:rsidRDefault="00A023B6">
                                  <w:pPr>
                                    <w:widowControl/>
                                    <w:rPr>
                                      <w:ins w:id="263" w:author="Sheena Tolentino" w:date="2021-07-07T17:49:00Z"/>
                                      <w:rFonts w:ascii="Times New Roman" w:eastAsia="Times New Roman" w:hAnsi="Times New Roman" w:cs="Times New Roman"/>
                                      <w:b/>
                                      <w:bCs/>
                                      <w:sz w:val="20"/>
                                      <w:szCs w:val="24"/>
                                    </w:rPr>
                                    <w:pPrChange w:id="264" w:author="Sheena Tolentino" w:date="2021-07-07T17:49:00Z">
                                      <w:pPr>
                                        <w:widowControl/>
                                        <w:jc w:val="right"/>
                                      </w:pPr>
                                    </w:pPrChange>
                                  </w:pPr>
                                  <w:ins w:id="265" w:author="Sheena Tolentino" w:date="2021-07-07T17:52:00Z">
                                    <w:r>
                                      <w:rPr>
                                        <w:rFonts w:ascii="Times New Roman" w:eastAsia="Times New Roman" w:hAnsi="Times New Roman" w:cs="Times New Roman"/>
                                        <w:b/>
                                        <w:bCs/>
                                        <w:sz w:val="20"/>
                                        <w:szCs w:val="24"/>
                                      </w:rPr>
                                      <w:t>Client</w:t>
                                    </w:r>
                                  </w:ins>
                                  <w:ins w:id="266" w:author="Sheena Tolentino" w:date="2021-07-07T17:49:00Z">
                                    <w:r w:rsidRPr="00A023B6">
                                      <w:rPr>
                                        <w:rFonts w:ascii="Times New Roman" w:eastAsia="Times New Roman" w:hAnsi="Times New Roman" w:cs="Times New Roman"/>
                                        <w:b/>
                                        <w:bCs/>
                                        <w:sz w:val="20"/>
                                        <w:szCs w:val="24"/>
                                      </w:rPr>
                                      <w:t>:</w:t>
                                    </w:r>
                                  </w:ins>
                                </w:p>
                              </w:tc>
                              <w:tc>
                                <w:tcPr>
                                  <w:tcW w:w="8820" w:type="dxa"/>
                                  <w:vAlign w:val="center"/>
                                  <w:tcPrChange w:id="267" w:author="Sheena Tolentino" w:date="2021-07-07T17:49:00Z">
                                    <w:tcPr>
                                      <w:tcW w:w="8820" w:type="dxa"/>
                                    </w:tcPr>
                                  </w:tcPrChange>
                                </w:tcPr>
                                <w:p w14:paraId="70D60358" w14:textId="0163524E" w:rsidR="00A023B6" w:rsidRPr="00A023B6" w:rsidRDefault="00A023B6">
                                  <w:pPr>
                                    <w:widowControl/>
                                    <w:rPr>
                                      <w:ins w:id="268" w:author="Sheena Tolentino" w:date="2021-07-07T17:49:00Z"/>
                                      <w:rFonts w:ascii="Times New Roman" w:eastAsia="Times New Roman" w:hAnsi="Times New Roman" w:cs="Times New Roman"/>
                                      <w:sz w:val="20"/>
                                      <w:szCs w:val="24"/>
                                    </w:rPr>
                                  </w:pPr>
                                  <w:ins w:id="269" w:author="Sheena Tolentino" w:date="2021-07-07T17:54:00Z">
                                    <w:r>
                                      <w:rPr>
                                        <w:rFonts w:ascii="Times New Roman" w:eastAsia="Times New Roman" w:hAnsi="Times New Roman" w:cs="Times New Roman"/>
                                        <w:sz w:val="20"/>
                                        <w:szCs w:val="24"/>
                                      </w:rPr>
                                      <w:t>INSERT</w:t>
                                    </w:r>
                                  </w:ins>
                                </w:p>
                              </w:tc>
                            </w:tr>
                            <w:tr w:rsidR="00A023B6" w:rsidRPr="00A023B6" w14:paraId="17F15922" w14:textId="77777777" w:rsidTr="00A023B6">
                              <w:trPr>
                                <w:ins w:id="270" w:author="Sheena Tolentino" w:date="2021-07-07T17:49:00Z"/>
                              </w:trPr>
                              <w:tc>
                                <w:tcPr>
                                  <w:tcW w:w="1920" w:type="dxa"/>
                                  <w:vAlign w:val="center"/>
                                  <w:tcPrChange w:id="271" w:author="Sheena Tolentino" w:date="2021-07-07T17:49:00Z">
                                    <w:tcPr>
                                      <w:tcW w:w="1920" w:type="dxa"/>
                                    </w:tcPr>
                                  </w:tcPrChange>
                                </w:tcPr>
                                <w:p w14:paraId="2B103F14" w14:textId="77777777" w:rsidR="00A023B6" w:rsidRPr="00A023B6" w:rsidRDefault="00A023B6">
                                  <w:pPr>
                                    <w:widowControl/>
                                    <w:rPr>
                                      <w:ins w:id="272" w:author="Sheena Tolentino" w:date="2021-07-07T17:49:00Z"/>
                                      <w:rFonts w:ascii="Times New Roman" w:eastAsia="Times New Roman" w:hAnsi="Times New Roman" w:cs="Times New Roman"/>
                                      <w:b/>
                                      <w:bCs/>
                                      <w:sz w:val="20"/>
                                      <w:szCs w:val="24"/>
                                    </w:rPr>
                                    <w:pPrChange w:id="273" w:author="Sheena Tolentino" w:date="2021-07-07T17:49:00Z">
                                      <w:pPr>
                                        <w:widowControl/>
                                        <w:jc w:val="right"/>
                                      </w:pPr>
                                    </w:pPrChange>
                                  </w:pPr>
                                </w:p>
                              </w:tc>
                              <w:tc>
                                <w:tcPr>
                                  <w:tcW w:w="8820" w:type="dxa"/>
                                  <w:vAlign w:val="center"/>
                                  <w:tcPrChange w:id="274" w:author="Sheena Tolentino" w:date="2021-07-07T17:49:00Z">
                                    <w:tcPr>
                                      <w:tcW w:w="8820" w:type="dxa"/>
                                    </w:tcPr>
                                  </w:tcPrChange>
                                </w:tcPr>
                                <w:p w14:paraId="2950B30A" w14:textId="77777777" w:rsidR="00A023B6" w:rsidRPr="00667445" w:rsidRDefault="00A023B6">
                                  <w:pPr>
                                    <w:widowControl/>
                                    <w:autoSpaceDE w:val="0"/>
                                    <w:autoSpaceDN w:val="0"/>
                                    <w:adjustRightInd w:val="0"/>
                                    <w:rPr>
                                      <w:ins w:id="275" w:author="Sheena Tolentino" w:date="2021-07-07T17:49:00Z"/>
                                      <w:rFonts w:ascii="Times New Roman" w:eastAsia="Times New Roman" w:hAnsi="Times New Roman" w:cs="Times New Roman"/>
                                      <w:sz w:val="20"/>
                                      <w:szCs w:val="20"/>
                                      <w:rPrChange w:id="276" w:author="Sheena Tolentino" w:date="2021-10-19T16:51:00Z">
                                        <w:rPr>
                                          <w:ins w:id="277" w:author="Sheena Tolentino" w:date="2021-07-07T17:49:00Z"/>
                                          <w:rFonts w:ascii="Times New Roman" w:eastAsia="Times New Roman" w:hAnsi="Times New Roman" w:cs="Times New Roman"/>
                                          <w:sz w:val="20"/>
                                          <w:szCs w:val="20"/>
                                          <w:highlight w:val="yellow"/>
                                        </w:rPr>
                                      </w:rPrChange>
                                    </w:rPr>
                                  </w:pPr>
                                  <w:ins w:id="278" w:author="Sheena Tolentino" w:date="2021-07-07T17:49:00Z">
                                    <w:r w:rsidRPr="00667445">
                                      <w:rPr>
                                        <w:rFonts w:ascii="Times New Roman" w:eastAsia="Times New Roman" w:hAnsi="Times New Roman" w:cs="Times New Roman"/>
                                        <w:sz w:val="20"/>
                                        <w:szCs w:val="20"/>
                                        <w:rPrChange w:id="279" w:author="Sheena Tolentino" w:date="2021-10-19T16:51:00Z">
                                          <w:rPr>
                                            <w:rFonts w:ascii="Times New Roman" w:eastAsia="Times New Roman" w:hAnsi="Times New Roman" w:cs="Times New Roman"/>
                                            <w:sz w:val="20"/>
                                            <w:szCs w:val="20"/>
                                            <w:highlight w:val="yellow"/>
                                          </w:rPr>
                                        </w:rPrChange>
                                      </w:rPr>
                                      <w:t>[Street Address]</w:t>
                                    </w:r>
                                  </w:ins>
                                </w:p>
                              </w:tc>
                            </w:tr>
                            <w:tr w:rsidR="00A023B6" w:rsidRPr="00A023B6" w14:paraId="4DC6F218" w14:textId="77777777" w:rsidTr="00A023B6">
                              <w:trPr>
                                <w:ins w:id="280" w:author="Sheena Tolentino" w:date="2021-07-07T17:49:00Z"/>
                              </w:trPr>
                              <w:tc>
                                <w:tcPr>
                                  <w:tcW w:w="1920" w:type="dxa"/>
                                  <w:vAlign w:val="center"/>
                                  <w:tcPrChange w:id="281" w:author="Sheena Tolentino" w:date="2021-07-07T17:49:00Z">
                                    <w:tcPr>
                                      <w:tcW w:w="1920" w:type="dxa"/>
                                    </w:tcPr>
                                  </w:tcPrChange>
                                </w:tcPr>
                                <w:p w14:paraId="20F5204E" w14:textId="77777777" w:rsidR="00A023B6" w:rsidRPr="00A023B6" w:rsidRDefault="00A023B6">
                                  <w:pPr>
                                    <w:widowControl/>
                                    <w:rPr>
                                      <w:ins w:id="282" w:author="Sheena Tolentino" w:date="2021-07-07T17:49:00Z"/>
                                      <w:rFonts w:ascii="Times New Roman" w:eastAsia="Times New Roman" w:hAnsi="Times New Roman" w:cs="Times New Roman"/>
                                      <w:sz w:val="20"/>
                                      <w:szCs w:val="24"/>
                                    </w:rPr>
                                    <w:pPrChange w:id="283" w:author="Sheena Tolentino" w:date="2021-07-07T17:49:00Z">
                                      <w:pPr>
                                        <w:widowControl/>
                                        <w:jc w:val="right"/>
                                      </w:pPr>
                                    </w:pPrChange>
                                  </w:pPr>
                                </w:p>
                              </w:tc>
                              <w:tc>
                                <w:tcPr>
                                  <w:tcW w:w="8820" w:type="dxa"/>
                                  <w:vAlign w:val="center"/>
                                  <w:tcPrChange w:id="284" w:author="Sheena Tolentino" w:date="2021-07-07T17:49:00Z">
                                    <w:tcPr>
                                      <w:tcW w:w="8820" w:type="dxa"/>
                                    </w:tcPr>
                                  </w:tcPrChange>
                                </w:tcPr>
                                <w:p w14:paraId="76E51797" w14:textId="77777777" w:rsidR="00A023B6" w:rsidRPr="00667445" w:rsidRDefault="00A023B6">
                                  <w:pPr>
                                    <w:widowControl/>
                                    <w:autoSpaceDE w:val="0"/>
                                    <w:autoSpaceDN w:val="0"/>
                                    <w:adjustRightInd w:val="0"/>
                                    <w:rPr>
                                      <w:ins w:id="285" w:author="Sheena Tolentino" w:date="2021-07-07T17:49:00Z"/>
                                      <w:rFonts w:ascii="Times New Roman" w:eastAsia="Times New Roman" w:hAnsi="Times New Roman" w:cs="Times New Roman"/>
                                      <w:sz w:val="20"/>
                                      <w:szCs w:val="20"/>
                                      <w:rPrChange w:id="286" w:author="Sheena Tolentino" w:date="2021-10-19T16:51:00Z">
                                        <w:rPr>
                                          <w:ins w:id="287" w:author="Sheena Tolentino" w:date="2021-07-07T17:49:00Z"/>
                                          <w:rFonts w:ascii="Times New Roman" w:eastAsia="Times New Roman" w:hAnsi="Times New Roman" w:cs="Times New Roman"/>
                                          <w:sz w:val="20"/>
                                          <w:szCs w:val="20"/>
                                          <w:highlight w:val="yellow"/>
                                        </w:rPr>
                                      </w:rPrChange>
                                    </w:rPr>
                                  </w:pPr>
                                  <w:ins w:id="288" w:author="Sheena Tolentino" w:date="2021-07-07T17:49:00Z">
                                    <w:r w:rsidRPr="00667445">
                                      <w:rPr>
                                        <w:rFonts w:ascii="Times New Roman" w:eastAsia="Times New Roman" w:hAnsi="Times New Roman" w:cs="Times New Roman"/>
                                        <w:sz w:val="20"/>
                                        <w:szCs w:val="20"/>
                                        <w:rPrChange w:id="289" w:author="Sheena Tolentino" w:date="2021-10-19T16:51:00Z">
                                          <w:rPr>
                                            <w:rFonts w:ascii="Times New Roman" w:eastAsia="Times New Roman" w:hAnsi="Times New Roman" w:cs="Times New Roman"/>
                                            <w:sz w:val="20"/>
                                            <w:szCs w:val="20"/>
                                            <w:highlight w:val="yellow"/>
                                          </w:rPr>
                                        </w:rPrChange>
                                      </w:rPr>
                                      <w:t>[City, State, and Zip Code]</w:t>
                                    </w:r>
                                  </w:ins>
                                </w:p>
                              </w:tc>
                            </w:tr>
                          </w:tbl>
                          <w:p w14:paraId="5EC92804" w14:textId="4BD955AE" w:rsidR="00A023B6" w:rsidDel="00A023B6" w:rsidRDefault="00667445">
                            <w:pPr>
                              <w:jc w:val="right"/>
                              <w:rPr>
                                <w:del w:id="290" w:author="Sheena Tolentino" w:date="2021-07-07T17:48:00Z"/>
                                <w:color w:val="4F81BD" w:themeColor="accent1"/>
                                <w:sz w:val="64"/>
                                <w:szCs w:val="64"/>
                              </w:rPr>
                            </w:pPr>
                            <w:customXmlDelRangeStart w:id="291" w:author="Sheena Tolentino" w:date="2021-07-07T17:48:00Z"/>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customXmlDelRangeEnd w:id="291"/>
                                <w:customXmlDelRangeStart w:id="292" w:author="Sheena Tolentino" w:date="2021-07-07T17:48:00Z"/>
                              </w:sdtContent>
                            </w:sdt>
                            <w:customXmlDelRangeEnd w:id="292"/>
                          </w:p>
                          <w:customXmlDelRangeStart w:id="293" w:author="Sheena Tolentino" w:date="2021-07-07T17:48:00Z"/>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customXmlDelRangeEnd w:id="293"/>
                              <w:p w14:paraId="661105A1" w14:textId="246B6D43" w:rsidR="00A023B6" w:rsidRDefault="00667445">
                                <w:pPr>
                                  <w:jc w:val="right"/>
                                  <w:rPr>
                                    <w:smallCaps/>
                                    <w:color w:val="404040" w:themeColor="text1" w:themeTint="BF"/>
                                    <w:sz w:val="36"/>
                                    <w:szCs w:val="36"/>
                                  </w:rPr>
                                </w:pPr>
                              </w:p>
                              <w:customXmlDelRangeStart w:id="294" w:author="Sheena Tolentino" w:date="2021-07-07T17:48:00Z"/>
                            </w:sdtContent>
                          </w:sdt>
                          <w:customXmlDelRangeEnd w:id="294"/>
                        </w:txbxContent>
                      </v:textbox>
                      <w10:wrap type="square" anchorx="page" anchory="page"/>
                    </v:shape>
                  </w:pict>
                </mc:Fallback>
              </mc:AlternateContent>
            </w:r>
          </w:ins>
          <w:ins w:id="295" w:author="Sheena Tolentino" w:date="2021-07-07T17:48:00Z">
            <w:r>
              <w:rPr>
                <w:noProof/>
              </w:rPr>
              <mc:AlternateContent>
                <mc:Choice Requires="wps">
                  <w:drawing>
                    <wp:anchor distT="0" distB="0" distL="114300" distR="114300" simplePos="0" relativeHeight="251665408" behindDoc="0" locked="0" layoutInCell="1" allowOverlap="1" wp14:anchorId="74760459" wp14:editId="547A259F">
                      <wp:simplePos x="0" y="0"/>
                      <wp:positionH relativeFrom="page">
                        <wp:align>center</wp:align>
                      </wp:positionH>
                      <wp:positionV relativeFrom="paragraph">
                        <wp:posOffset>6681</wp:posOffset>
                      </wp:positionV>
                      <wp:extent cx="5903367" cy="475488"/>
                      <wp:effectExtent l="0" t="0" r="21590" b="20320"/>
                      <wp:wrapNone/>
                      <wp:docPr id="7" name="Text Box 7"/>
                      <wp:cNvGraphicFramePr/>
                      <a:graphic xmlns:a="http://schemas.openxmlformats.org/drawingml/2006/main">
                        <a:graphicData uri="http://schemas.microsoft.com/office/word/2010/wordprocessingShape">
                          <wps:wsp>
                            <wps:cNvSpPr txBox="1"/>
                            <wps:spPr>
                              <a:xfrm>
                                <a:off x="0" y="0"/>
                                <a:ext cx="5903367" cy="475488"/>
                              </a:xfrm>
                              <a:prstGeom prst="rect">
                                <a:avLst/>
                              </a:prstGeom>
                              <a:solidFill>
                                <a:schemeClr val="lt1"/>
                              </a:solidFill>
                              <a:ln w="6350">
                                <a:solidFill>
                                  <a:prstClr val="black"/>
                                </a:solidFill>
                              </a:ln>
                            </wps:spPr>
                            <wps:txbx>
                              <w:txbxContent>
                                <w:p w14:paraId="63395721" w14:textId="29D07969" w:rsidR="00A023B6" w:rsidRPr="00A023B6" w:rsidRDefault="00A023B6" w:rsidP="00A023B6">
                                  <w:pPr>
                                    <w:widowControl/>
                                    <w:jc w:val="center"/>
                                    <w:rPr>
                                      <w:ins w:id="296" w:author="Sheena Tolentino" w:date="2021-07-07T17:48:00Z"/>
                                      <w:rFonts w:ascii="Times New Roman" w:eastAsia="Times New Roman" w:hAnsi="Times New Roman" w:cs="Times New Roman"/>
                                      <w:b/>
                                      <w:bCs/>
                                      <w:sz w:val="32"/>
                                      <w:szCs w:val="24"/>
                                    </w:rPr>
                                  </w:pPr>
                                  <w:ins w:id="297" w:author="Sheena Tolentino" w:date="2021-07-07T17:48:00Z">
                                    <w:r>
                                      <w:rPr>
                                        <w:rFonts w:ascii="Times New Roman" w:eastAsia="Times New Roman" w:hAnsi="Times New Roman" w:cs="Times New Roman"/>
                                        <w:b/>
                                        <w:bCs/>
                                        <w:sz w:val="32"/>
                                        <w:szCs w:val="24"/>
                                      </w:rPr>
                                      <w:t>P</w:t>
                                    </w:r>
                                    <w:r w:rsidRPr="00A023B6">
                                      <w:rPr>
                                        <w:rFonts w:ascii="Times New Roman" w:eastAsia="Times New Roman" w:hAnsi="Times New Roman" w:cs="Times New Roman"/>
                                        <w:b/>
                                        <w:bCs/>
                                        <w:sz w:val="32"/>
                                        <w:szCs w:val="24"/>
                                      </w:rPr>
                                      <w:t xml:space="preserve">ROFESSIONAL SERVICES CONTRACT </w:t>
                                    </w:r>
                                  </w:ins>
                                </w:p>
                                <w:p w14:paraId="67B816AC" w14:textId="77777777" w:rsidR="00A023B6" w:rsidRDefault="00A023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60459" id="Text Box 7" o:spid="_x0000_s1028" type="#_x0000_t202" style="position:absolute;left:0;text-align:left;margin-left:0;margin-top:.55pt;width:464.85pt;height:37.4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" fillcolor="white [3201]" strokeweight=".5pt">
                      <v:textbox>
                        <w:txbxContent>
                          <w:p w14:paraId="63395721" w14:textId="29D07969" w:rsidR="00A023B6" w:rsidRPr="00A023B6" w:rsidRDefault="00A023B6" w:rsidP="00A023B6">
                            <w:pPr>
                              <w:widowControl/>
                              <w:jc w:val="center"/>
                              <w:rPr>
                                <w:ins w:id="286" w:author="Sheena Tolentino" w:date="2021-07-07T17:48:00Z"/>
                                <w:rFonts w:ascii="Times New Roman" w:eastAsia="Times New Roman" w:hAnsi="Times New Roman" w:cs="Times New Roman"/>
                                <w:b/>
                                <w:bCs/>
                                <w:sz w:val="32"/>
                                <w:szCs w:val="24"/>
                              </w:rPr>
                            </w:pPr>
                            <w:ins w:id="287" w:author="Sheena Tolentino" w:date="2021-07-07T17:48:00Z">
                              <w:r>
                                <w:rPr>
                                  <w:rFonts w:ascii="Times New Roman" w:eastAsia="Times New Roman" w:hAnsi="Times New Roman" w:cs="Times New Roman"/>
                                  <w:b/>
                                  <w:bCs/>
                                  <w:sz w:val="32"/>
                                  <w:szCs w:val="24"/>
                                </w:rPr>
                                <w:t>P</w:t>
                              </w:r>
                              <w:r w:rsidRPr="00A023B6">
                                <w:rPr>
                                  <w:rFonts w:ascii="Times New Roman" w:eastAsia="Times New Roman" w:hAnsi="Times New Roman" w:cs="Times New Roman"/>
                                  <w:b/>
                                  <w:bCs/>
                                  <w:sz w:val="32"/>
                                  <w:szCs w:val="24"/>
                                </w:rPr>
                                <w:t xml:space="preserve">ROFESSIONAL SERVICES CONTRACT </w:t>
                              </w:r>
                            </w:ins>
                          </w:p>
                          <w:p w14:paraId="67B816AC" w14:textId="77777777" w:rsidR="00A023B6" w:rsidRDefault="00A023B6"/>
                        </w:txbxContent>
                      </v:textbox>
                      <w10:wrap anchorx="page"/>
                    </v:shape>
                  </w:pict>
                </mc:Fallback>
              </mc:AlternateContent>
            </w:r>
          </w:ins>
          <w:ins w:id="298" w:author="Sheena Tolentino" w:date="2021-07-07T17:45:00Z">
            <w:r>
              <w:rPr>
                <w:rFonts w:ascii="Arial" w:eastAsia="Arial" w:hAnsi="Arial" w:cs="Arial"/>
                <w:sz w:val="16"/>
                <w:szCs w:val="16"/>
              </w:rPr>
              <w:br w:type="page"/>
            </w:r>
          </w:ins>
        </w:p>
        <w:p w14:paraId="143E58F9" w14:textId="5E78611B" w:rsidR="00A023B6" w:rsidRDefault="00667445">
          <w:pPr>
            <w:widowControl/>
            <w:jc w:val="center"/>
            <w:rPr>
              <w:ins w:id="299" w:author="Sheena Tolentino" w:date="2021-07-07T17:45:00Z"/>
              <w:rFonts w:ascii="Arial" w:eastAsia="Arial" w:hAnsi="Arial" w:cs="Arial"/>
              <w:sz w:val="16"/>
              <w:szCs w:val="16"/>
            </w:rPr>
            <w:pPrChange w:id="300" w:author="Sheena Tolentino" w:date="2021-07-07T17:48:00Z">
              <w:pPr/>
            </w:pPrChange>
          </w:pPr>
        </w:p>
        <w:customXmlInsRangeStart w:id="301" w:author="Sheena Tolentino" w:date="2021-07-07T17:45:00Z"/>
      </w:sdtContent>
    </w:sdt>
    <w:customXmlInsRangeEnd w:id="301"/>
    <w:p w14:paraId="4D1A0915" w14:textId="5F11D44A" w:rsidR="00B07062" w:rsidRDefault="00702EC1">
      <w:pPr>
        <w:spacing w:before="53"/>
        <w:ind w:right="135"/>
        <w:jc w:val="center"/>
        <w:rPr>
          <w:rFonts w:ascii="Arial" w:eastAsia="Arial" w:hAnsi="Arial" w:cs="Arial"/>
        </w:rPr>
      </w:pPr>
      <w:del w:id="302" w:author="Sheena Tolentino" w:date="2021-07-07T17:55:00Z">
        <w:r w:rsidDel="00A023B6">
          <w:rPr>
            <w:rFonts w:ascii="Arial"/>
            <w:b/>
            <w:spacing w:val="-1"/>
          </w:rPr>
          <w:delText>ATTACHMENT</w:delText>
        </w:r>
        <w:r w:rsidDel="00A023B6">
          <w:rPr>
            <w:rFonts w:ascii="Arial"/>
            <w:b/>
            <w:spacing w:val="-18"/>
          </w:rPr>
          <w:delText xml:space="preserve"> </w:delText>
        </w:r>
        <w:r w:rsidDel="00A023B6">
          <w:rPr>
            <w:rFonts w:ascii="Arial"/>
            <w:b/>
            <w:spacing w:val="-1"/>
          </w:rPr>
          <w:delText>C:</w:delText>
        </w:r>
        <w:r w:rsidDel="00A023B6">
          <w:rPr>
            <w:rFonts w:ascii="Arial"/>
            <w:b/>
            <w:spacing w:val="-15"/>
          </w:rPr>
          <w:delText xml:space="preserve"> </w:delText>
        </w:r>
      </w:del>
      <w:r>
        <w:rPr>
          <w:rFonts w:ascii="Arial"/>
          <w:b/>
          <w:spacing w:val="-1"/>
        </w:rPr>
        <w:t>PROVISIONS</w:t>
      </w:r>
    </w:p>
    <w:p w14:paraId="7ADB4AD5" w14:textId="77777777" w:rsidR="00B07062" w:rsidRDefault="00B07062">
      <w:pPr>
        <w:spacing w:before="6"/>
        <w:rPr>
          <w:rFonts w:ascii="Arial" w:eastAsia="Arial" w:hAnsi="Arial" w:cs="Arial"/>
          <w:b/>
          <w:bCs/>
          <w:sz w:val="20"/>
          <w:szCs w:val="20"/>
        </w:rPr>
      </w:pPr>
    </w:p>
    <w:p w14:paraId="49D2D646" w14:textId="77777777" w:rsidR="00B07062" w:rsidRDefault="00B07062">
      <w:pPr>
        <w:rPr>
          <w:rFonts w:ascii="Arial" w:eastAsia="Arial" w:hAnsi="Arial" w:cs="Arial"/>
          <w:sz w:val="20"/>
          <w:szCs w:val="20"/>
        </w:rPr>
        <w:sectPr w:rsidR="00B07062" w:rsidSect="00A023B6">
          <w:headerReference w:type="first" r:id="rId7"/>
          <w:type w:val="continuous"/>
          <w:pgSz w:w="12240" w:h="15840"/>
          <w:pgMar w:top="660" w:right="480" w:bottom="280" w:left="620" w:header="720" w:footer="720" w:gutter="0"/>
          <w:pgNumType w:start="0"/>
          <w:cols w:space="720"/>
          <w:titlePg/>
          <w:docGrid w:linePitch="299"/>
          <w:sectPrChange w:id="305" w:author="Sheena Tolentino" w:date="2021-07-07T17:45:00Z">
            <w:sectPr w:rsidR="00B07062" w:rsidSect="00A023B6">
              <w:pgMar w:top="660" w:right="480" w:bottom="280" w:left="620" w:header="720" w:footer="720" w:gutter="0"/>
              <w:titlePg w:val="0"/>
              <w:docGrid w:linePitch="0"/>
            </w:sectPr>
          </w:sectPrChange>
        </w:sectPr>
      </w:pPr>
    </w:p>
    <w:p w14:paraId="09F1C9D7" w14:textId="77777777" w:rsidR="00E40DAD" w:rsidRPr="00E40DAD" w:rsidRDefault="00702EC1" w:rsidP="00E40DAD">
      <w:pPr>
        <w:pStyle w:val="BodyText"/>
        <w:numPr>
          <w:ilvl w:val="0"/>
          <w:numId w:val="1"/>
        </w:numPr>
        <w:tabs>
          <w:tab w:val="left" w:pos="326"/>
        </w:tabs>
        <w:spacing w:before="78"/>
        <w:ind w:firstLine="0"/>
        <w:rPr>
          <w:spacing w:val="-2"/>
        </w:rPr>
      </w:pPr>
      <w:r>
        <w:rPr>
          <w:b/>
          <w:spacing w:val="-2"/>
        </w:rPr>
        <w:t>AUTHORIZATION</w:t>
      </w:r>
      <w:r>
        <w:rPr>
          <w:b/>
          <w:spacing w:val="38"/>
        </w:rPr>
        <w:t xml:space="preserve"> </w:t>
      </w:r>
      <w:r>
        <w:rPr>
          <w:b/>
        </w:rPr>
        <w:t>TO</w:t>
      </w:r>
      <w:r>
        <w:rPr>
          <w:b/>
          <w:spacing w:val="38"/>
        </w:rPr>
        <w:t xml:space="preserve"> </w:t>
      </w:r>
      <w:r>
        <w:rPr>
          <w:b/>
          <w:spacing w:val="-2"/>
        </w:rPr>
        <w:t>PROCEED.</w:t>
      </w:r>
      <w:r>
        <w:rPr>
          <w:b/>
          <w:spacing w:val="41"/>
        </w:rPr>
        <w:t xml:space="preserve"> </w:t>
      </w:r>
      <w:r>
        <w:rPr>
          <w:spacing w:val="-2"/>
        </w:rPr>
        <w:t>Signing</w:t>
      </w:r>
      <w:r>
        <w:rPr>
          <w:spacing w:val="39"/>
        </w:rPr>
        <w:t xml:space="preserve"> </w:t>
      </w:r>
      <w:r>
        <w:rPr>
          <w:spacing w:val="-1"/>
        </w:rPr>
        <w:t>this</w:t>
      </w:r>
      <w:r>
        <w:rPr>
          <w:spacing w:val="40"/>
        </w:rPr>
        <w:t xml:space="preserve"> </w:t>
      </w:r>
      <w:r>
        <w:rPr>
          <w:spacing w:val="-1"/>
        </w:rPr>
        <w:t>form</w:t>
      </w:r>
      <w:r>
        <w:rPr>
          <w:spacing w:val="38"/>
        </w:rPr>
        <w:t xml:space="preserve"> </w:t>
      </w:r>
      <w:r>
        <w:rPr>
          <w:spacing w:val="-1"/>
        </w:rPr>
        <w:t>shall</w:t>
      </w:r>
      <w:r>
        <w:rPr>
          <w:spacing w:val="42"/>
        </w:rPr>
        <w:t xml:space="preserve"> </w:t>
      </w:r>
      <w:r>
        <w:rPr>
          <w:spacing w:val="-2"/>
        </w:rPr>
        <w:t>be</w:t>
      </w:r>
      <w:r>
        <w:rPr>
          <w:spacing w:val="29"/>
        </w:rPr>
        <w:t xml:space="preserve"> </w:t>
      </w:r>
      <w:r>
        <w:rPr>
          <w:spacing w:val="-2"/>
        </w:rPr>
        <w:t>construed</w:t>
      </w:r>
      <w:r>
        <w:rPr>
          <w:spacing w:val="29"/>
        </w:rPr>
        <w:t xml:space="preserve"> </w:t>
      </w:r>
      <w:r>
        <w:rPr>
          <w:spacing w:val="-2"/>
        </w:rPr>
        <w:t>as</w:t>
      </w:r>
      <w:r>
        <w:rPr>
          <w:spacing w:val="28"/>
        </w:rPr>
        <w:t xml:space="preserve"> </w:t>
      </w:r>
      <w:r>
        <w:rPr>
          <w:spacing w:val="-2"/>
        </w:rPr>
        <w:t>authorization</w:t>
      </w:r>
      <w:r>
        <w:rPr>
          <w:spacing w:val="28"/>
        </w:rPr>
        <w:t xml:space="preserve"> </w:t>
      </w:r>
      <w:r>
        <w:rPr>
          <w:spacing w:val="-1"/>
        </w:rPr>
        <w:t>by</w:t>
      </w:r>
      <w:r>
        <w:rPr>
          <w:spacing w:val="23"/>
        </w:rPr>
        <w:t xml:space="preserve"> </w:t>
      </w:r>
      <w:r>
        <w:rPr>
          <w:spacing w:val="-2"/>
        </w:rPr>
        <w:t>CLIENT</w:t>
      </w:r>
      <w:r>
        <w:rPr>
          <w:spacing w:val="27"/>
        </w:rPr>
        <w:t xml:space="preserve"> </w:t>
      </w:r>
      <w:r>
        <w:rPr>
          <w:spacing w:val="-1"/>
        </w:rPr>
        <w:t>for</w:t>
      </w:r>
      <w:r>
        <w:rPr>
          <w:spacing w:val="27"/>
        </w:rPr>
        <w:t xml:space="preserve"> </w:t>
      </w:r>
      <w:r>
        <w:rPr>
          <w:spacing w:val="-2"/>
        </w:rPr>
        <w:t>Alliance</w:t>
      </w:r>
      <w:r>
        <w:rPr>
          <w:spacing w:val="27"/>
        </w:rPr>
        <w:t xml:space="preserve"> </w:t>
      </w:r>
      <w:r>
        <w:rPr>
          <w:spacing w:val="-2"/>
        </w:rPr>
        <w:t>Transportation</w:t>
      </w:r>
      <w:r>
        <w:rPr>
          <w:spacing w:val="49"/>
        </w:rPr>
        <w:t xml:space="preserve"> </w:t>
      </w:r>
      <w:r>
        <w:rPr>
          <w:spacing w:val="-2"/>
        </w:rPr>
        <w:t>Group,</w:t>
      </w:r>
      <w:r>
        <w:rPr>
          <w:spacing w:val="25"/>
        </w:rPr>
        <w:t xml:space="preserve"> </w:t>
      </w:r>
      <w:r>
        <w:rPr>
          <w:spacing w:val="-1"/>
        </w:rPr>
        <w:t>Inc.</w:t>
      </w:r>
      <w:r>
        <w:rPr>
          <w:spacing w:val="25"/>
        </w:rPr>
        <w:t xml:space="preserve"> </w:t>
      </w:r>
      <w:r>
        <w:rPr>
          <w:spacing w:val="-2"/>
        </w:rPr>
        <w:t>(Alliance)</w:t>
      </w:r>
      <w:r>
        <w:rPr>
          <w:spacing w:val="26"/>
        </w:rPr>
        <w:t xml:space="preserve"> </w:t>
      </w:r>
      <w:r>
        <w:t>to</w:t>
      </w:r>
      <w:r>
        <w:rPr>
          <w:spacing w:val="26"/>
        </w:rPr>
        <w:t xml:space="preserve"> </w:t>
      </w:r>
      <w:r>
        <w:rPr>
          <w:spacing w:val="-2"/>
        </w:rPr>
        <w:t>proceed</w:t>
      </w:r>
      <w:r>
        <w:rPr>
          <w:spacing w:val="28"/>
        </w:rPr>
        <w:t xml:space="preserve"> </w:t>
      </w:r>
      <w:r>
        <w:rPr>
          <w:spacing w:val="-1"/>
        </w:rPr>
        <w:t>with</w:t>
      </w:r>
      <w:r>
        <w:rPr>
          <w:spacing w:val="25"/>
        </w:rPr>
        <w:t xml:space="preserve"> </w:t>
      </w:r>
      <w:r>
        <w:rPr>
          <w:spacing w:val="-2"/>
        </w:rPr>
        <w:t>the</w:t>
      </w:r>
      <w:r>
        <w:rPr>
          <w:spacing w:val="28"/>
        </w:rPr>
        <w:t xml:space="preserve"> </w:t>
      </w:r>
      <w:r>
        <w:rPr>
          <w:spacing w:val="-2"/>
        </w:rPr>
        <w:t>work,</w:t>
      </w:r>
      <w:r>
        <w:rPr>
          <w:spacing w:val="29"/>
        </w:rPr>
        <w:t xml:space="preserve"> </w:t>
      </w:r>
      <w:r>
        <w:rPr>
          <w:spacing w:val="-2"/>
        </w:rPr>
        <w:t>unless</w:t>
      </w:r>
      <w:r>
        <w:rPr>
          <w:spacing w:val="30"/>
        </w:rPr>
        <w:t xml:space="preserve"> </w:t>
      </w:r>
      <w:r>
        <w:rPr>
          <w:spacing w:val="-2"/>
        </w:rPr>
        <w:t>otherwise</w:t>
      </w:r>
      <w:r>
        <w:rPr>
          <w:spacing w:val="45"/>
        </w:rPr>
        <w:t xml:space="preserve"> </w:t>
      </w:r>
      <w:r>
        <w:rPr>
          <w:spacing w:val="-2"/>
        </w:rPr>
        <w:t>provided</w:t>
      </w:r>
      <w:r>
        <w:rPr>
          <w:spacing w:val="-3"/>
        </w:rPr>
        <w:t xml:space="preserve"> </w:t>
      </w:r>
      <w:r>
        <w:rPr>
          <w:spacing w:val="-2"/>
        </w:rPr>
        <w:t>for</w:t>
      </w:r>
      <w:r>
        <w:rPr>
          <w:spacing w:val="-1"/>
        </w:rPr>
        <w:t xml:space="preserve"> </w:t>
      </w:r>
      <w:r>
        <w:t>in</w:t>
      </w:r>
      <w:r>
        <w:rPr>
          <w:spacing w:val="-6"/>
        </w:rPr>
        <w:t xml:space="preserve"> </w:t>
      </w:r>
      <w:r>
        <w:rPr>
          <w:spacing w:val="-1"/>
        </w:rPr>
        <w:t>the</w:t>
      </w:r>
      <w:r>
        <w:rPr>
          <w:spacing w:val="-3"/>
        </w:rPr>
        <w:t xml:space="preserve"> </w:t>
      </w:r>
      <w:r>
        <w:rPr>
          <w:spacing w:val="-2"/>
        </w:rPr>
        <w:t>authorization.</w:t>
      </w:r>
      <w:r w:rsidR="00E40DAD">
        <w:rPr>
          <w:spacing w:val="-2"/>
        </w:rPr>
        <w:t xml:space="preserve"> </w:t>
      </w:r>
      <w:r w:rsidR="00E40DAD" w:rsidRPr="00E40DAD">
        <w:rPr>
          <w:spacing w:val="-2"/>
        </w:rPr>
        <w:t xml:space="preserve">The Parties acknowledge that they have obtained or had the opportunity to obtain the advice of legal counsel prior to signing this Agreement, and that there are no written or oral understandings or agreements directly or indirectly connected with this Agreement that are not incorporated herein.  The Parties agree that they have read this Agreement and they fully understand and appreciate its contents, that they have the legal capacity and authority to execute it and they have executed the same and make the settlement provided herein voluntarily and of their own free will.  The parties acknowledge that in executing this Agreement, they do not rely upon any inducements, promises, or representations made by any other party, all of which are specifically disclaimed.  Further, in entering into this Agreement, Client is not relying upon any express or implied representation made by or on behalf of Alliance that is not specified in the Agreement or the Scope of Services, including, without limitation, the actual or estimated completion date, </w:t>
      </w:r>
      <w:proofErr w:type="gramStart"/>
      <w:r w:rsidR="00E40DAD" w:rsidRPr="00E40DAD">
        <w:rPr>
          <w:spacing w:val="-2"/>
        </w:rPr>
        <w:t>amount</w:t>
      </w:r>
      <w:proofErr w:type="gramEnd"/>
      <w:r w:rsidR="00E40DAD" w:rsidRPr="00E40DAD">
        <w:rPr>
          <w:spacing w:val="-2"/>
        </w:rPr>
        <w:t xml:space="preserve"> of hours to provide any of the services, charges to be paid, or the results of any of the services to be provided.  EACH OF THE PARTIES HAS READ THE AGREEMENT CAREFULLY, KNOWS AND UNDERSTANDS THE CONTENTS OF THE AGREEMENT, AND HAS MADE SUCH INVESTIGATION OF ALL FACTS AND MATTERS PERTAINING TO THE SUBJECT MATTER OF THE AGREEMENT AS SUCH PARTY DEEMS NECESSARY OR DESIRABLE.  </w:t>
      </w:r>
    </w:p>
    <w:p w14:paraId="3134D30D" w14:textId="77777777" w:rsidR="00B07062" w:rsidRDefault="00B07062">
      <w:pPr>
        <w:rPr>
          <w:rFonts w:ascii="Arial" w:eastAsia="Arial" w:hAnsi="Arial" w:cs="Arial"/>
          <w:sz w:val="17"/>
          <w:szCs w:val="17"/>
        </w:rPr>
      </w:pPr>
    </w:p>
    <w:p w14:paraId="529168EC" w14:textId="77777777" w:rsidR="00B07062" w:rsidRDefault="00702EC1" w:rsidP="004E4E58">
      <w:pPr>
        <w:pStyle w:val="BodyText"/>
        <w:numPr>
          <w:ilvl w:val="0"/>
          <w:numId w:val="1"/>
        </w:numPr>
        <w:tabs>
          <w:tab w:val="left" w:pos="302"/>
        </w:tabs>
        <w:ind w:right="2"/>
        <w:jc w:val="both"/>
      </w:pPr>
      <w:r>
        <w:rPr>
          <w:rFonts w:cs="Arial"/>
          <w:b/>
          <w:bCs/>
          <w:spacing w:val="-2"/>
        </w:rPr>
        <w:t>LABOR</w:t>
      </w:r>
      <w:r>
        <w:rPr>
          <w:rFonts w:cs="Arial"/>
          <w:b/>
          <w:bCs/>
          <w:spacing w:val="17"/>
        </w:rPr>
        <w:t xml:space="preserve"> </w:t>
      </w:r>
      <w:r>
        <w:rPr>
          <w:rFonts w:cs="Arial"/>
          <w:b/>
          <w:bCs/>
          <w:spacing w:val="-2"/>
        </w:rPr>
        <w:t>COSTS.</w:t>
      </w:r>
      <w:r>
        <w:rPr>
          <w:rFonts w:cs="Arial"/>
          <w:b/>
          <w:bCs/>
          <w:spacing w:val="13"/>
        </w:rPr>
        <w:t xml:space="preserve"> </w:t>
      </w:r>
      <w:r>
        <w:rPr>
          <w:rFonts w:cs="Arial"/>
          <w:spacing w:val="-2"/>
        </w:rPr>
        <w:t>Alliance’s</w:t>
      </w:r>
      <w:r>
        <w:rPr>
          <w:rFonts w:cs="Arial"/>
          <w:spacing w:val="17"/>
        </w:rPr>
        <w:t xml:space="preserve"> </w:t>
      </w:r>
      <w:r>
        <w:rPr>
          <w:spacing w:val="-1"/>
        </w:rPr>
        <w:t>Labor</w:t>
      </w:r>
      <w:r>
        <w:rPr>
          <w:spacing w:val="18"/>
        </w:rPr>
        <w:t xml:space="preserve"> </w:t>
      </w:r>
      <w:r>
        <w:rPr>
          <w:spacing w:val="-2"/>
        </w:rPr>
        <w:t>Costs</w:t>
      </w:r>
      <w:r>
        <w:rPr>
          <w:spacing w:val="14"/>
        </w:rPr>
        <w:t xml:space="preserve"> </w:t>
      </w:r>
      <w:r>
        <w:rPr>
          <w:spacing w:val="-1"/>
        </w:rPr>
        <w:t>shall</w:t>
      </w:r>
      <w:r>
        <w:rPr>
          <w:spacing w:val="19"/>
        </w:rPr>
        <w:t xml:space="preserve"> </w:t>
      </w:r>
      <w:r>
        <w:rPr>
          <w:spacing w:val="-1"/>
        </w:rPr>
        <w:t>be</w:t>
      </w:r>
      <w:r>
        <w:rPr>
          <w:spacing w:val="14"/>
        </w:rPr>
        <w:t xml:space="preserve"> </w:t>
      </w:r>
      <w:r>
        <w:rPr>
          <w:spacing w:val="-1"/>
        </w:rPr>
        <w:t>the</w:t>
      </w:r>
      <w:r>
        <w:rPr>
          <w:spacing w:val="16"/>
        </w:rPr>
        <w:t xml:space="preserve"> </w:t>
      </w:r>
      <w:proofErr w:type="gramStart"/>
      <w:r>
        <w:rPr>
          <w:spacing w:val="-2"/>
        </w:rPr>
        <w:t>amount</w:t>
      </w:r>
      <w:proofErr w:type="gramEnd"/>
      <w:r>
        <w:rPr>
          <w:spacing w:val="15"/>
        </w:rPr>
        <w:t xml:space="preserve"> </w:t>
      </w:r>
      <w:r>
        <w:rPr>
          <w:spacing w:val="-4"/>
        </w:rPr>
        <w:t>of</w:t>
      </w:r>
      <w:r>
        <w:rPr>
          <w:spacing w:val="41"/>
        </w:rPr>
        <w:t xml:space="preserve"> </w:t>
      </w:r>
      <w:r>
        <w:rPr>
          <w:spacing w:val="-2"/>
        </w:rPr>
        <w:t>salaries</w:t>
      </w:r>
      <w:r>
        <w:t xml:space="preserve"> </w:t>
      </w:r>
      <w:r>
        <w:rPr>
          <w:spacing w:val="-2"/>
        </w:rPr>
        <w:t xml:space="preserve">paid </w:t>
      </w:r>
      <w:r>
        <w:rPr>
          <w:rFonts w:cs="Arial"/>
          <w:spacing w:val="-2"/>
        </w:rPr>
        <w:t>Alliance’s</w:t>
      </w:r>
      <w:r>
        <w:rPr>
          <w:rFonts w:cs="Arial"/>
          <w:spacing w:val="2"/>
        </w:rPr>
        <w:t xml:space="preserve"> </w:t>
      </w:r>
      <w:r>
        <w:rPr>
          <w:spacing w:val="-3"/>
        </w:rPr>
        <w:t>employees</w:t>
      </w:r>
      <w:r>
        <w:rPr>
          <w:spacing w:val="-1"/>
        </w:rPr>
        <w:t xml:space="preserve"> for</w:t>
      </w:r>
      <w:r>
        <w:rPr>
          <w:spacing w:val="1"/>
        </w:rPr>
        <w:t xml:space="preserve"> </w:t>
      </w:r>
      <w:r>
        <w:rPr>
          <w:spacing w:val="-2"/>
        </w:rPr>
        <w:t>work</w:t>
      </w:r>
      <w:r>
        <w:rPr>
          <w:spacing w:val="-1"/>
        </w:rPr>
        <w:t xml:space="preserve"> </w:t>
      </w:r>
      <w:r>
        <w:rPr>
          <w:spacing w:val="-2"/>
        </w:rPr>
        <w:t xml:space="preserve">performed </w:t>
      </w:r>
      <w:r>
        <w:rPr>
          <w:spacing w:val="-1"/>
        </w:rPr>
        <w:t>on</w:t>
      </w:r>
      <w:r>
        <w:rPr>
          <w:spacing w:val="11"/>
        </w:rPr>
        <w:t xml:space="preserve"> </w:t>
      </w:r>
      <w:r>
        <w:rPr>
          <w:rFonts w:cs="Arial"/>
          <w:spacing w:val="-2"/>
        </w:rPr>
        <w:t>CLIENT’S</w:t>
      </w:r>
      <w:r>
        <w:rPr>
          <w:rFonts w:cs="Arial"/>
          <w:spacing w:val="35"/>
        </w:rPr>
        <w:t xml:space="preserve"> </w:t>
      </w:r>
      <w:r>
        <w:rPr>
          <w:spacing w:val="-2"/>
        </w:rPr>
        <w:t>Project</w:t>
      </w:r>
      <w:r>
        <w:rPr>
          <w:spacing w:val="28"/>
        </w:rPr>
        <w:t xml:space="preserve"> </w:t>
      </w:r>
      <w:r>
        <w:rPr>
          <w:spacing w:val="-2"/>
        </w:rPr>
        <w:t>plus</w:t>
      </w:r>
      <w:r>
        <w:rPr>
          <w:spacing w:val="28"/>
        </w:rPr>
        <w:t xml:space="preserve"> </w:t>
      </w:r>
      <w:r>
        <w:t>a</w:t>
      </w:r>
      <w:r>
        <w:rPr>
          <w:spacing w:val="25"/>
        </w:rPr>
        <w:t xml:space="preserve"> </w:t>
      </w:r>
      <w:r>
        <w:rPr>
          <w:spacing w:val="-2"/>
        </w:rPr>
        <w:t>stipulated</w:t>
      </w:r>
      <w:r>
        <w:rPr>
          <w:spacing w:val="27"/>
        </w:rPr>
        <w:t xml:space="preserve"> </w:t>
      </w:r>
      <w:r>
        <w:rPr>
          <w:spacing w:val="-2"/>
        </w:rPr>
        <w:t>percentage</w:t>
      </w:r>
      <w:r>
        <w:rPr>
          <w:spacing w:val="26"/>
        </w:rPr>
        <w:t xml:space="preserve"> </w:t>
      </w:r>
      <w:r>
        <w:rPr>
          <w:spacing w:val="-2"/>
        </w:rPr>
        <w:t>of</w:t>
      </w:r>
      <w:r>
        <w:rPr>
          <w:spacing w:val="25"/>
        </w:rPr>
        <w:t xml:space="preserve"> </w:t>
      </w:r>
      <w:r>
        <w:rPr>
          <w:spacing w:val="-1"/>
        </w:rPr>
        <w:t>such</w:t>
      </w:r>
      <w:r>
        <w:rPr>
          <w:spacing w:val="24"/>
        </w:rPr>
        <w:t xml:space="preserve"> </w:t>
      </w:r>
      <w:r>
        <w:rPr>
          <w:spacing w:val="-2"/>
        </w:rPr>
        <w:t>salaries</w:t>
      </w:r>
      <w:r>
        <w:rPr>
          <w:spacing w:val="29"/>
        </w:rPr>
        <w:t xml:space="preserve"> </w:t>
      </w:r>
      <w:r>
        <w:t>to</w:t>
      </w:r>
      <w:r>
        <w:rPr>
          <w:spacing w:val="12"/>
        </w:rPr>
        <w:t xml:space="preserve"> </w:t>
      </w:r>
      <w:r>
        <w:rPr>
          <w:spacing w:val="-1"/>
        </w:rPr>
        <w:t>cover</w:t>
      </w:r>
      <w:r>
        <w:rPr>
          <w:spacing w:val="11"/>
        </w:rPr>
        <w:t xml:space="preserve"> </w:t>
      </w:r>
      <w:r>
        <w:rPr>
          <w:spacing w:val="-1"/>
        </w:rPr>
        <w:t>all</w:t>
      </w:r>
      <w:r>
        <w:rPr>
          <w:spacing w:val="47"/>
        </w:rPr>
        <w:t xml:space="preserve"> </w:t>
      </w:r>
      <w:r>
        <w:rPr>
          <w:spacing w:val="-2"/>
        </w:rPr>
        <w:t>payroll</w:t>
      </w:r>
      <w:r>
        <w:rPr>
          <w:spacing w:val="-1"/>
        </w:rPr>
        <w:t xml:space="preserve"> related</w:t>
      </w:r>
      <w:r>
        <w:rPr>
          <w:spacing w:val="-2"/>
        </w:rPr>
        <w:t xml:space="preserve"> taxes,</w:t>
      </w:r>
      <w:r>
        <w:rPr>
          <w:spacing w:val="1"/>
        </w:rPr>
        <w:t xml:space="preserve"> </w:t>
      </w:r>
      <w:r>
        <w:rPr>
          <w:spacing w:val="-2"/>
        </w:rPr>
        <w:t>payments,</w:t>
      </w:r>
      <w:r>
        <w:rPr>
          <w:spacing w:val="-4"/>
        </w:rPr>
        <w:t xml:space="preserve"> </w:t>
      </w:r>
      <w:r>
        <w:rPr>
          <w:spacing w:val="-2"/>
        </w:rPr>
        <w:t>premiums, and</w:t>
      </w:r>
      <w:r>
        <w:rPr>
          <w:spacing w:val="-3"/>
        </w:rPr>
        <w:t xml:space="preserve"> </w:t>
      </w:r>
      <w:r>
        <w:rPr>
          <w:spacing w:val="-2"/>
        </w:rPr>
        <w:t>benefits.</w:t>
      </w:r>
    </w:p>
    <w:p w14:paraId="2F72FF5A" w14:textId="77777777" w:rsidR="00B07062" w:rsidRDefault="00B07062">
      <w:pPr>
        <w:rPr>
          <w:rFonts w:ascii="Arial" w:eastAsia="Arial" w:hAnsi="Arial" w:cs="Arial"/>
          <w:sz w:val="17"/>
          <w:szCs w:val="17"/>
        </w:rPr>
      </w:pPr>
    </w:p>
    <w:p w14:paraId="69BADC76" w14:textId="77777777" w:rsidR="00B07062" w:rsidRDefault="00702EC1">
      <w:pPr>
        <w:pStyle w:val="BodyText"/>
        <w:numPr>
          <w:ilvl w:val="0"/>
          <w:numId w:val="1"/>
        </w:numPr>
        <w:tabs>
          <w:tab w:val="left" w:pos="297"/>
        </w:tabs>
        <w:ind w:firstLine="0"/>
        <w:jc w:val="both"/>
      </w:pPr>
      <w:r>
        <w:rPr>
          <w:rFonts w:cs="Arial"/>
          <w:b/>
          <w:bCs/>
          <w:spacing w:val="-2"/>
        </w:rPr>
        <w:t>DIRECT</w:t>
      </w:r>
      <w:r>
        <w:rPr>
          <w:rFonts w:cs="Arial"/>
          <w:b/>
          <w:bCs/>
          <w:spacing w:val="17"/>
        </w:rPr>
        <w:t xml:space="preserve"> </w:t>
      </w:r>
      <w:r>
        <w:rPr>
          <w:rFonts w:cs="Arial"/>
          <w:b/>
          <w:bCs/>
          <w:spacing w:val="-2"/>
        </w:rPr>
        <w:t>EXPENSES.</w:t>
      </w:r>
      <w:r>
        <w:rPr>
          <w:rFonts w:cs="Arial"/>
          <w:b/>
          <w:bCs/>
          <w:spacing w:val="15"/>
        </w:rPr>
        <w:t xml:space="preserve"> </w:t>
      </w:r>
      <w:r>
        <w:rPr>
          <w:rFonts w:cs="Arial"/>
          <w:spacing w:val="-2"/>
        </w:rPr>
        <w:t>Alliance’s</w:t>
      </w:r>
      <w:r>
        <w:rPr>
          <w:rFonts w:cs="Arial"/>
          <w:spacing w:val="14"/>
        </w:rPr>
        <w:t xml:space="preserve"> </w:t>
      </w:r>
      <w:r>
        <w:rPr>
          <w:spacing w:val="-2"/>
        </w:rPr>
        <w:t>Direct</w:t>
      </w:r>
      <w:r>
        <w:rPr>
          <w:spacing w:val="18"/>
        </w:rPr>
        <w:t xml:space="preserve"> </w:t>
      </w:r>
      <w:r>
        <w:rPr>
          <w:spacing w:val="-2"/>
        </w:rPr>
        <w:t>Expenses</w:t>
      </w:r>
      <w:r>
        <w:rPr>
          <w:spacing w:val="17"/>
        </w:rPr>
        <w:t xml:space="preserve"> </w:t>
      </w:r>
      <w:r>
        <w:rPr>
          <w:spacing w:val="-1"/>
        </w:rPr>
        <w:t>shall</w:t>
      </w:r>
      <w:r>
        <w:rPr>
          <w:spacing w:val="16"/>
        </w:rPr>
        <w:t xml:space="preserve"> </w:t>
      </w:r>
      <w:r>
        <w:rPr>
          <w:spacing w:val="-1"/>
        </w:rPr>
        <w:t>be</w:t>
      </w:r>
      <w:r>
        <w:rPr>
          <w:spacing w:val="11"/>
        </w:rPr>
        <w:t xml:space="preserve"> </w:t>
      </w:r>
      <w:r>
        <w:rPr>
          <w:spacing w:val="-1"/>
        </w:rPr>
        <w:t>those</w:t>
      </w:r>
      <w:r>
        <w:rPr>
          <w:spacing w:val="25"/>
        </w:rPr>
        <w:t xml:space="preserve"> </w:t>
      </w:r>
      <w:r>
        <w:rPr>
          <w:spacing w:val="-1"/>
        </w:rPr>
        <w:t>costs</w:t>
      </w:r>
      <w:r>
        <w:rPr>
          <w:spacing w:val="7"/>
        </w:rPr>
        <w:t xml:space="preserve"> </w:t>
      </w:r>
      <w:r>
        <w:rPr>
          <w:spacing w:val="-2"/>
        </w:rPr>
        <w:t>incurred</w:t>
      </w:r>
      <w:r>
        <w:rPr>
          <w:spacing w:val="1"/>
        </w:rPr>
        <w:t xml:space="preserve"> </w:t>
      </w:r>
      <w:r>
        <w:rPr>
          <w:spacing w:val="-1"/>
        </w:rPr>
        <w:t>on</w:t>
      </w:r>
      <w:r>
        <w:rPr>
          <w:spacing w:val="5"/>
        </w:rPr>
        <w:t xml:space="preserve"> </w:t>
      </w:r>
      <w:r>
        <w:rPr>
          <w:spacing w:val="-1"/>
        </w:rPr>
        <w:t>or</w:t>
      </w:r>
      <w:r>
        <w:rPr>
          <w:spacing w:val="6"/>
        </w:rPr>
        <w:t xml:space="preserve"> </w:t>
      </w:r>
      <w:r>
        <w:rPr>
          <w:spacing w:val="-1"/>
        </w:rPr>
        <w:t>directly</w:t>
      </w:r>
      <w:r>
        <w:rPr>
          <w:spacing w:val="2"/>
        </w:rPr>
        <w:t xml:space="preserve"> </w:t>
      </w:r>
      <w:r>
        <w:rPr>
          <w:spacing w:val="-1"/>
        </w:rPr>
        <w:t>for</w:t>
      </w:r>
      <w:r>
        <w:rPr>
          <w:spacing w:val="6"/>
        </w:rPr>
        <w:t xml:space="preserve"> </w:t>
      </w:r>
      <w:r>
        <w:rPr>
          <w:spacing w:val="-1"/>
        </w:rPr>
        <w:t>the</w:t>
      </w:r>
      <w:r>
        <w:rPr>
          <w:spacing w:val="4"/>
        </w:rPr>
        <w:t xml:space="preserve"> </w:t>
      </w:r>
      <w:r>
        <w:rPr>
          <w:spacing w:val="-2"/>
        </w:rPr>
        <w:t>CLIENT'S</w:t>
      </w:r>
      <w:r>
        <w:rPr>
          <w:spacing w:val="5"/>
        </w:rPr>
        <w:t xml:space="preserve"> </w:t>
      </w:r>
      <w:r>
        <w:rPr>
          <w:spacing w:val="-2"/>
        </w:rPr>
        <w:t>Project,</w:t>
      </w:r>
      <w:r>
        <w:rPr>
          <w:spacing w:val="6"/>
        </w:rPr>
        <w:t xml:space="preserve"> </w:t>
      </w:r>
      <w:r>
        <w:rPr>
          <w:spacing w:val="-2"/>
        </w:rPr>
        <w:t>including</w:t>
      </w:r>
      <w:r>
        <w:rPr>
          <w:spacing w:val="-1"/>
        </w:rPr>
        <w:t xml:space="preserve"> </w:t>
      </w:r>
      <w:r>
        <w:rPr>
          <w:spacing w:val="-2"/>
        </w:rPr>
        <w:t>but</w:t>
      </w:r>
      <w:r>
        <w:rPr>
          <w:spacing w:val="59"/>
        </w:rPr>
        <w:t xml:space="preserve"> </w:t>
      </w:r>
      <w:r>
        <w:rPr>
          <w:spacing w:val="-2"/>
        </w:rPr>
        <w:t>not</w:t>
      </w:r>
      <w:r>
        <w:rPr>
          <w:spacing w:val="27"/>
        </w:rPr>
        <w:t xml:space="preserve"> </w:t>
      </w:r>
      <w:r>
        <w:rPr>
          <w:spacing w:val="-1"/>
        </w:rPr>
        <w:t>limited</w:t>
      </w:r>
      <w:r>
        <w:rPr>
          <w:spacing w:val="26"/>
        </w:rPr>
        <w:t xml:space="preserve"> </w:t>
      </w:r>
      <w:r>
        <w:t>to</w:t>
      </w:r>
      <w:r>
        <w:rPr>
          <w:spacing w:val="28"/>
        </w:rPr>
        <w:t xml:space="preserve"> </w:t>
      </w:r>
      <w:r>
        <w:rPr>
          <w:spacing w:val="-2"/>
        </w:rPr>
        <w:t>necessary</w:t>
      </w:r>
      <w:r>
        <w:rPr>
          <w:spacing w:val="27"/>
        </w:rPr>
        <w:t xml:space="preserve"> </w:t>
      </w:r>
      <w:r>
        <w:rPr>
          <w:spacing w:val="-1"/>
        </w:rPr>
        <w:t>transportation</w:t>
      </w:r>
      <w:r>
        <w:rPr>
          <w:spacing w:val="27"/>
        </w:rPr>
        <w:t xml:space="preserve"> </w:t>
      </w:r>
      <w:r>
        <w:rPr>
          <w:spacing w:val="-1"/>
        </w:rPr>
        <w:t>costs</w:t>
      </w:r>
      <w:r>
        <w:rPr>
          <w:spacing w:val="29"/>
        </w:rPr>
        <w:t xml:space="preserve"> </w:t>
      </w:r>
      <w:r>
        <w:rPr>
          <w:spacing w:val="-2"/>
        </w:rPr>
        <w:t>including</w:t>
      </w:r>
      <w:r>
        <w:rPr>
          <w:spacing w:val="29"/>
        </w:rPr>
        <w:t xml:space="preserve"> </w:t>
      </w:r>
      <w:r>
        <w:rPr>
          <w:spacing w:val="-3"/>
        </w:rPr>
        <w:t>mileage</w:t>
      </w:r>
      <w:r>
        <w:rPr>
          <w:spacing w:val="29"/>
        </w:rPr>
        <w:t xml:space="preserve"> </w:t>
      </w:r>
      <w:r>
        <w:rPr>
          <w:spacing w:val="-2"/>
        </w:rPr>
        <w:t>at</w:t>
      </w:r>
      <w:r>
        <w:rPr>
          <w:spacing w:val="27"/>
        </w:rPr>
        <w:t xml:space="preserve"> </w:t>
      </w:r>
      <w:r>
        <w:rPr>
          <w:spacing w:val="-2"/>
        </w:rPr>
        <w:t>Alliance's</w:t>
      </w:r>
      <w:r>
        <w:rPr>
          <w:spacing w:val="26"/>
        </w:rPr>
        <w:t xml:space="preserve"> </w:t>
      </w:r>
      <w:r>
        <w:rPr>
          <w:spacing w:val="-2"/>
        </w:rPr>
        <w:t>current</w:t>
      </w:r>
      <w:r>
        <w:rPr>
          <w:spacing w:val="25"/>
        </w:rPr>
        <w:t xml:space="preserve"> </w:t>
      </w:r>
      <w:r>
        <w:rPr>
          <w:spacing w:val="-1"/>
        </w:rPr>
        <w:t>rate</w:t>
      </w:r>
      <w:r>
        <w:rPr>
          <w:spacing w:val="28"/>
        </w:rPr>
        <w:t xml:space="preserve"> </w:t>
      </w:r>
      <w:r>
        <w:rPr>
          <w:spacing w:val="-2"/>
        </w:rPr>
        <w:t>when</w:t>
      </w:r>
      <w:r>
        <w:rPr>
          <w:spacing w:val="24"/>
        </w:rPr>
        <w:t xml:space="preserve"> </w:t>
      </w:r>
      <w:r>
        <w:rPr>
          <w:spacing w:val="-2"/>
        </w:rPr>
        <w:t>its</w:t>
      </w:r>
      <w:r>
        <w:rPr>
          <w:spacing w:val="25"/>
        </w:rPr>
        <w:t xml:space="preserve"> </w:t>
      </w:r>
      <w:r>
        <w:rPr>
          <w:spacing w:val="-2"/>
        </w:rPr>
        <w:t>automobiles</w:t>
      </w:r>
      <w:r>
        <w:rPr>
          <w:spacing w:val="29"/>
        </w:rPr>
        <w:t xml:space="preserve"> </w:t>
      </w:r>
      <w:r>
        <w:rPr>
          <w:spacing w:val="-2"/>
        </w:rPr>
        <w:t>are</w:t>
      </w:r>
      <w:r>
        <w:rPr>
          <w:spacing w:val="25"/>
        </w:rPr>
        <w:t xml:space="preserve"> </w:t>
      </w:r>
      <w:r>
        <w:rPr>
          <w:spacing w:val="-2"/>
        </w:rPr>
        <w:t>used,</w:t>
      </w:r>
      <w:r>
        <w:rPr>
          <w:spacing w:val="28"/>
        </w:rPr>
        <w:t xml:space="preserve"> </w:t>
      </w:r>
      <w:r>
        <w:rPr>
          <w:spacing w:val="-2"/>
        </w:rPr>
        <w:t>meals</w:t>
      </w:r>
      <w:r>
        <w:rPr>
          <w:spacing w:val="25"/>
        </w:rPr>
        <w:t xml:space="preserve"> </w:t>
      </w:r>
      <w:r>
        <w:rPr>
          <w:spacing w:val="-2"/>
        </w:rPr>
        <w:t>and</w:t>
      </w:r>
      <w:r>
        <w:rPr>
          <w:spacing w:val="53"/>
        </w:rPr>
        <w:t xml:space="preserve"> </w:t>
      </w:r>
      <w:r>
        <w:rPr>
          <w:spacing w:val="-2"/>
        </w:rPr>
        <w:t>lodging,</w:t>
      </w:r>
      <w:r>
        <w:t xml:space="preserve"> </w:t>
      </w:r>
      <w:r>
        <w:rPr>
          <w:spacing w:val="-3"/>
        </w:rPr>
        <w:t>laboratory</w:t>
      </w:r>
      <w:r>
        <w:rPr>
          <w:spacing w:val="40"/>
        </w:rPr>
        <w:t xml:space="preserve"> </w:t>
      </w:r>
      <w:proofErr w:type="gramStart"/>
      <w:r>
        <w:rPr>
          <w:spacing w:val="-2"/>
        </w:rPr>
        <w:t>tests</w:t>
      </w:r>
      <w:r>
        <w:t xml:space="preserve">  </w:t>
      </w:r>
      <w:r>
        <w:rPr>
          <w:spacing w:val="-2"/>
        </w:rPr>
        <w:t>and</w:t>
      </w:r>
      <w:proofErr w:type="gramEnd"/>
      <w:r>
        <w:t xml:space="preserve">  </w:t>
      </w:r>
      <w:r>
        <w:rPr>
          <w:spacing w:val="-2"/>
        </w:rPr>
        <w:t>analyses,</w:t>
      </w:r>
      <w:r>
        <w:rPr>
          <w:spacing w:val="45"/>
        </w:rPr>
        <w:t xml:space="preserve"> </w:t>
      </w:r>
      <w:r>
        <w:rPr>
          <w:spacing w:val="-2"/>
        </w:rPr>
        <w:t>computer</w:t>
      </w:r>
      <w:r>
        <w:rPr>
          <w:spacing w:val="45"/>
        </w:rPr>
        <w:t xml:space="preserve"> </w:t>
      </w:r>
      <w:r>
        <w:rPr>
          <w:spacing w:val="-2"/>
        </w:rPr>
        <w:t>services,</w:t>
      </w:r>
      <w:r>
        <w:t xml:space="preserve">  </w:t>
      </w:r>
      <w:r>
        <w:rPr>
          <w:spacing w:val="-2"/>
        </w:rPr>
        <w:t>word</w:t>
      </w:r>
      <w:r>
        <w:rPr>
          <w:spacing w:val="49"/>
        </w:rPr>
        <w:t xml:space="preserve"> </w:t>
      </w:r>
      <w:r>
        <w:rPr>
          <w:spacing w:val="-2"/>
        </w:rPr>
        <w:t>processing</w:t>
      </w:r>
      <w:r>
        <w:rPr>
          <w:spacing w:val="32"/>
        </w:rPr>
        <w:t xml:space="preserve"> </w:t>
      </w:r>
      <w:r>
        <w:rPr>
          <w:spacing w:val="-2"/>
        </w:rPr>
        <w:t>services,</w:t>
      </w:r>
      <w:r>
        <w:rPr>
          <w:spacing w:val="33"/>
        </w:rPr>
        <w:t xml:space="preserve"> </w:t>
      </w:r>
      <w:r>
        <w:rPr>
          <w:spacing w:val="-2"/>
        </w:rPr>
        <w:t>telephone,</w:t>
      </w:r>
      <w:r>
        <w:rPr>
          <w:spacing w:val="36"/>
        </w:rPr>
        <w:t xml:space="preserve"> </w:t>
      </w:r>
      <w:r>
        <w:rPr>
          <w:spacing w:val="-2"/>
        </w:rPr>
        <w:t>printing</w:t>
      </w:r>
      <w:r>
        <w:rPr>
          <w:spacing w:val="35"/>
        </w:rPr>
        <w:t xml:space="preserve"> </w:t>
      </w:r>
      <w:r>
        <w:rPr>
          <w:spacing w:val="-2"/>
        </w:rPr>
        <w:t>and</w:t>
      </w:r>
      <w:r>
        <w:rPr>
          <w:spacing w:val="31"/>
        </w:rPr>
        <w:t xml:space="preserve"> </w:t>
      </w:r>
      <w:r>
        <w:rPr>
          <w:spacing w:val="-2"/>
        </w:rPr>
        <w:t>binding</w:t>
      </w:r>
      <w:r>
        <w:rPr>
          <w:spacing w:val="29"/>
        </w:rPr>
        <w:t xml:space="preserve"> </w:t>
      </w:r>
      <w:r>
        <w:rPr>
          <w:spacing w:val="-2"/>
        </w:rPr>
        <w:t>charges.</w:t>
      </w:r>
      <w:r>
        <w:rPr>
          <w:spacing w:val="55"/>
        </w:rPr>
        <w:t xml:space="preserve"> </w:t>
      </w:r>
      <w:r>
        <w:rPr>
          <w:spacing w:val="-2"/>
        </w:rPr>
        <w:t>Reimbursement</w:t>
      </w:r>
      <w:r>
        <w:rPr>
          <w:spacing w:val="45"/>
        </w:rPr>
        <w:t xml:space="preserve"> </w:t>
      </w:r>
      <w:proofErr w:type="gramStart"/>
      <w:r>
        <w:rPr>
          <w:spacing w:val="-1"/>
        </w:rPr>
        <w:t>for</w:t>
      </w:r>
      <w:r>
        <w:t xml:space="preserve">  </w:t>
      </w:r>
      <w:r>
        <w:rPr>
          <w:spacing w:val="-1"/>
        </w:rPr>
        <w:t>these</w:t>
      </w:r>
      <w:proofErr w:type="gramEnd"/>
      <w:r>
        <w:rPr>
          <w:spacing w:val="45"/>
        </w:rPr>
        <w:t xml:space="preserve"> </w:t>
      </w:r>
      <w:r>
        <w:rPr>
          <w:spacing w:val="-2"/>
        </w:rPr>
        <w:t>EXPENSES</w:t>
      </w:r>
      <w:r>
        <w:rPr>
          <w:spacing w:val="45"/>
        </w:rPr>
        <w:t xml:space="preserve"> </w:t>
      </w:r>
      <w:r>
        <w:rPr>
          <w:spacing w:val="-1"/>
        </w:rPr>
        <w:t>shall</w:t>
      </w:r>
      <w:r>
        <w:t xml:space="preserve">  </w:t>
      </w:r>
      <w:r>
        <w:rPr>
          <w:spacing w:val="-1"/>
        </w:rPr>
        <w:t>be</w:t>
      </w:r>
      <w:r>
        <w:rPr>
          <w:spacing w:val="45"/>
        </w:rPr>
        <w:t xml:space="preserve"> </w:t>
      </w:r>
      <w:r>
        <w:rPr>
          <w:spacing w:val="-1"/>
        </w:rPr>
        <w:t>on</w:t>
      </w:r>
      <w:r>
        <w:rPr>
          <w:spacing w:val="44"/>
        </w:rPr>
        <w:t xml:space="preserve"> </w:t>
      </w:r>
      <w:r>
        <w:rPr>
          <w:spacing w:val="-1"/>
        </w:rPr>
        <w:t>the</w:t>
      </w:r>
      <w:r>
        <w:t xml:space="preserve">  </w:t>
      </w:r>
      <w:r>
        <w:rPr>
          <w:spacing w:val="-2"/>
        </w:rPr>
        <w:t>basis</w:t>
      </w:r>
      <w:r>
        <w:rPr>
          <w:spacing w:val="45"/>
        </w:rPr>
        <w:t xml:space="preserve"> </w:t>
      </w:r>
      <w:r>
        <w:rPr>
          <w:spacing w:val="-2"/>
        </w:rPr>
        <w:t>of</w:t>
      </w:r>
      <w:r>
        <w:rPr>
          <w:spacing w:val="39"/>
        </w:rPr>
        <w:t xml:space="preserve"> </w:t>
      </w:r>
      <w:r>
        <w:rPr>
          <w:spacing w:val="-2"/>
        </w:rPr>
        <w:t>actual</w:t>
      </w:r>
      <w:r>
        <w:rPr>
          <w:spacing w:val="11"/>
        </w:rPr>
        <w:t xml:space="preserve"> </w:t>
      </w:r>
      <w:r>
        <w:rPr>
          <w:spacing w:val="-2"/>
        </w:rPr>
        <w:t>charges</w:t>
      </w:r>
      <w:r>
        <w:rPr>
          <w:spacing w:val="17"/>
        </w:rPr>
        <w:t xml:space="preserve"> </w:t>
      </w:r>
      <w:r>
        <w:rPr>
          <w:spacing w:val="-2"/>
        </w:rPr>
        <w:t>when</w:t>
      </w:r>
      <w:r>
        <w:rPr>
          <w:spacing w:val="11"/>
        </w:rPr>
        <w:t xml:space="preserve"> </w:t>
      </w:r>
      <w:r>
        <w:rPr>
          <w:spacing w:val="-1"/>
        </w:rPr>
        <w:t>furnished</w:t>
      </w:r>
      <w:r>
        <w:rPr>
          <w:spacing w:val="12"/>
        </w:rPr>
        <w:t xml:space="preserve"> </w:t>
      </w:r>
      <w:r>
        <w:rPr>
          <w:spacing w:val="-1"/>
        </w:rPr>
        <w:t>by</w:t>
      </w:r>
      <w:r>
        <w:rPr>
          <w:spacing w:val="11"/>
        </w:rPr>
        <w:t xml:space="preserve"> </w:t>
      </w:r>
      <w:r>
        <w:rPr>
          <w:spacing w:val="-1"/>
        </w:rPr>
        <w:t>commercial</w:t>
      </w:r>
      <w:r>
        <w:rPr>
          <w:spacing w:val="14"/>
        </w:rPr>
        <w:t xml:space="preserve"> </w:t>
      </w:r>
      <w:r>
        <w:rPr>
          <w:spacing w:val="-1"/>
        </w:rPr>
        <w:t>sources</w:t>
      </w:r>
      <w:r>
        <w:rPr>
          <w:spacing w:val="17"/>
        </w:rPr>
        <w:t xml:space="preserve"> </w:t>
      </w:r>
      <w:r>
        <w:rPr>
          <w:spacing w:val="-2"/>
        </w:rPr>
        <w:t>and</w:t>
      </w:r>
      <w:r>
        <w:rPr>
          <w:spacing w:val="11"/>
        </w:rPr>
        <w:t xml:space="preserve"> </w:t>
      </w:r>
      <w:r>
        <w:rPr>
          <w:spacing w:val="-1"/>
        </w:rPr>
        <w:t>on</w:t>
      </w:r>
      <w:r>
        <w:rPr>
          <w:spacing w:val="11"/>
        </w:rPr>
        <w:t xml:space="preserve"> </w:t>
      </w:r>
      <w:r>
        <w:rPr>
          <w:spacing w:val="-1"/>
        </w:rPr>
        <w:t>the</w:t>
      </w:r>
      <w:r>
        <w:rPr>
          <w:spacing w:val="47"/>
        </w:rPr>
        <w:t xml:space="preserve"> </w:t>
      </w:r>
      <w:r>
        <w:rPr>
          <w:spacing w:val="-2"/>
        </w:rPr>
        <w:t>basis</w:t>
      </w:r>
      <w:r>
        <w:rPr>
          <w:spacing w:val="1"/>
        </w:rPr>
        <w:t xml:space="preserve"> </w:t>
      </w:r>
      <w:r>
        <w:rPr>
          <w:spacing w:val="-2"/>
        </w:rPr>
        <w:t>of usual commercial</w:t>
      </w:r>
      <w:r>
        <w:rPr>
          <w:spacing w:val="-4"/>
        </w:rPr>
        <w:t xml:space="preserve"> </w:t>
      </w:r>
      <w:r>
        <w:rPr>
          <w:spacing w:val="-2"/>
        </w:rPr>
        <w:t>charges</w:t>
      </w:r>
      <w:r>
        <w:rPr>
          <w:spacing w:val="-1"/>
        </w:rPr>
        <w:t xml:space="preserve"> </w:t>
      </w:r>
      <w:r>
        <w:rPr>
          <w:spacing w:val="-2"/>
        </w:rPr>
        <w:t>when</w:t>
      </w:r>
      <w:r>
        <w:rPr>
          <w:spacing w:val="-1"/>
        </w:rPr>
        <w:t xml:space="preserve"> furnished</w:t>
      </w:r>
      <w:r>
        <w:t xml:space="preserve"> </w:t>
      </w:r>
      <w:r>
        <w:rPr>
          <w:spacing w:val="-1"/>
        </w:rPr>
        <w:t>by</w:t>
      </w:r>
      <w:r>
        <w:rPr>
          <w:spacing w:val="-3"/>
        </w:rPr>
        <w:t xml:space="preserve"> </w:t>
      </w:r>
      <w:r>
        <w:rPr>
          <w:spacing w:val="-1"/>
        </w:rPr>
        <w:t>Alliance.</w:t>
      </w:r>
    </w:p>
    <w:p w14:paraId="40A8809F" w14:textId="77777777" w:rsidR="00B07062" w:rsidRDefault="00B07062">
      <w:pPr>
        <w:spacing w:before="10"/>
        <w:rPr>
          <w:rFonts w:ascii="Arial" w:eastAsia="Arial" w:hAnsi="Arial" w:cs="Arial"/>
          <w:sz w:val="16"/>
          <w:szCs w:val="16"/>
        </w:rPr>
      </w:pPr>
    </w:p>
    <w:p w14:paraId="1B5B20DE" w14:textId="77777777" w:rsidR="00B07062" w:rsidRDefault="00702EC1">
      <w:pPr>
        <w:pStyle w:val="BodyText"/>
        <w:numPr>
          <w:ilvl w:val="0"/>
          <w:numId w:val="1"/>
        </w:numPr>
        <w:tabs>
          <w:tab w:val="left" w:pos="304"/>
        </w:tabs>
        <w:ind w:firstLine="0"/>
        <w:jc w:val="both"/>
      </w:pPr>
      <w:r>
        <w:rPr>
          <w:b/>
          <w:spacing w:val="-2"/>
        </w:rPr>
        <w:t>OUTSIDE</w:t>
      </w:r>
      <w:r>
        <w:rPr>
          <w:b/>
          <w:spacing w:val="22"/>
        </w:rPr>
        <w:t xml:space="preserve"> </w:t>
      </w:r>
      <w:r>
        <w:rPr>
          <w:b/>
          <w:spacing w:val="-2"/>
        </w:rPr>
        <w:t>SERVICES.</w:t>
      </w:r>
      <w:r>
        <w:rPr>
          <w:b/>
          <w:spacing w:val="18"/>
        </w:rPr>
        <w:t xml:space="preserve"> </w:t>
      </w:r>
      <w:r>
        <w:t>When</w:t>
      </w:r>
      <w:r>
        <w:rPr>
          <w:spacing w:val="19"/>
        </w:rPr>
        <w:t xml:space="preserve"> </w:t>
      </w:r>
      <w:r>
        <w:rPr>
          <w:spacing w:val="-2"/>
        </w:rPr>
        <w:t>technical</w:t>
      </w:r>
      <w:r>
        <w:rPr>
          <w:spacing w:val="23"/>
        </w:rPr>
        <w:t xml:space="preserve"> </w:t>
      </w:r>
      <w:r>
        <w:rPr>
          <w:spacing w:val="-1"/>
        </w:rPr>
        <w:t>or</w:t>
      </w:r>
      <w:r>
        <w:rPr>
          <w:spacing w:val="23"/>
        </w:rPr>
        <w:t xml:space="preserve"> </w:t>
      </w:r>
      <w:r>
        <w:rPr>
          <w:spacing w:val="-2"/>
        </w:rPr>
        <w:t>professional</w:t>
      </w:r>
      <w:r>
        <w:rPr>
          <w:spacing w:val="23"/>
        </w:rPr>
        <w:t xml:space="preserve"> </w:t>
      </w:r>
      <w:r>
        <w:rPr>
          <w:spacing w:val="-2"/>
        </w:rPr>
        <w:t>services</w:t>
      </w:r>
      <w:r>
        <w:rPr>
          <w:spacing w:val="39"/>
        </w:rPr>
        <w:t xml:space="preserve"> </w:t>
      </w:r>
      <w:r>
        <w:rPr>
          <w:spacing w:val="-1"/>
        </w:rPr>
        <w:t>are</w:t>
      </w:r>
      <w:r>
        <w:rPr>
          <w:spacing w:val="16"/>
        </w:rPr>
        <w:t xml:space="preserve"> </w:t>
      </w:r>
      <w:r>
        <w:rPr>
          <w:spacing w:val="-2"/>
        </w:rPr>
        <w:t>furnished</w:t>
      </w:r>
      <w:r>
        <w:rPr>
          <w:spacing w:val="20"/>
        </w:rPr>
        <w:t xml:space="preserve"> </w:t>
      </w:r>
      <w:r>
        <w:rPr>
          <w:spacing w:val="-1"/>
        </w:rPr>
        <w:t>by</w:t>
      </w:r>
      <w:r>
        <w:rPr>
          <w:spacing w:val="16"/>
        </w:rPr>
        <w:t xml:space="preserve"> </w:t>
      </w:r>
      <w:r>
        <w:rPr>
          <w:spacing w:val="-1"/>
        </w:rPr>
        <w:t>an</w:t>
      </w:r>
      <w:r>
        <w:rPr>
          <w:spacing w:val="18"/>
        </w:rPr>
        <w:t xml:space="preserve"> </w:t>
      </w:r>
      <w:r>
        <w:rPr>
          <w:spacing w:val="-2"/>
        </w:rPr>
        <w:t>outside</w:t>
      </w:r>
      <w:r>
        <w:rPr>
          <w:spacing w:val="16"/>
        </w:rPr>
        <w:t xml:space="preserve"> </w:t>
      </w:r>
      <w:r>
        <w:rPr>
          <w:spacing w:val="-3"/>
        </w:rPr>
        <w:t>source</w:t>
      </w:r>
      <w:r>
        <w:rPr>
          <w:spacing w:val="16"/>
        </w:rPr>
        <w:t xml:space="preserve"> </w:t>
      </w:r>
      <w:r>
        <w:rPr>
          <w:spacing w:val="-1"/>
        </w:rPr>
        <w:t>an</w:t>
      </w:r>
      <w:r>
        <w:rPr>
          <w:spacing w:val="18"/>
        </w:rPr>
        <w:t xml:space="preserve"> </w:t>
      </w:r>
      <w:r>
        <w:rPr>
          <w:spacing w:val="-3"/>
        </w:rPr>
        <w:t>additional</w:t>
      </w:r>
      <w:r>
        <w:rPr>
          <w:spacing w:val="19"/>
        </w:rPr>
        <w:t xml:space="preserve"> </w:t>
      </w:r>
      <w:r>
        <w:rPr>
          <w:spacing w:val="-1"/>
        </w:rPr>
        <w:t>ten</w:t>
      </w:r>
      <w:r>
        <w:rPr>
          <w:spacing w:val="18"/>
        </w:rPr>
        <w:t xml:space="preserve"> </w:t>
      </w:r>
      <w:r>
        <w:rPr>
          <w:spacing w:val="-2"/>
        </w:rPr>
        <w:t>percent</w:t>
      </w:r>
      <w:r>
        <w:rPr>
          <w:spacing w:val="18"/>
        </w:rPr>
        <w:t xml:space="preserve"> </w:t>
      </w:r>
      <w:r>
        <w:rPr>
          <w:spacing w:val="-1"/>
        </w:rPr>
        <w:t>shall</w:t>
      </w:r>
      <w:r>
        <w:rPr>
          <w:spacing w:val="55"/>
        </w:rPr>
        <w:t xml:space="preserve"> </w:t>
      </w:r>
      <w:r>
        <w:rPr>
          <w:spacing w:val="-1"/>
        </w:rPr>
        <w:t>be</w:t>
      </w:r>
      <w:r>
        <w:rPr>
          <w:spacing w:val="14"/>
        </w:rPr>
        <w:t xml:space="preserve"> </w:t>
      </w:r>
      <w:r>
        <w:rPr>
          <w:spacing w:val="-2"/>
        </w:rPr>
        <w:t>added</w:t>
      </w:r>
      <w:r>
        <w:rPr>
          <w:spacing w:val="12"/>
        </w:rPr>
        <w:t xml:space="preserve"> </w:t>
      </w:r>
      <w:r>
        <w:t>to</w:t>
      </w:r>
      <w:r>
        <w:rPr>
          <w:spacing w:val="9"/>
        </w:rPr>
        <w:t xml:space="preserve"> </w:t>
      </w:r>
      <w:r>
        <w:rPr>
          <w:spacing w:val="-1"/>
        </w:rPr>
        <w:t>the</w:t>
      </w:r>
      <w:r>
        <w:rPr>
          <w:spacing w:val="9"/>
        </w:rPr>
        <w:t xml:space="preserve"> </w:t>
      </w:r>
      <w:r>
        <w:rPr>
          <w:spacing w:val="-1"/>
        </w:rPr>
        <w:t>cost</w:t>
      </w:r>
      <w:r>
        <w:rPr>
          <w:spacing w:val="13"/>
        </w:rPr>
        <w:t xml:space="preserve"> </w:t>
      </w:r>
      <w:r>
        <w:rPr>
          <w:spacing w:val="-1"/>
        </w:rPr>
        <w:t>of</w:t>
      </w:r>
      <w:r>
        <w:rPr>
          <w:spacing w:val="13"/>
        </w:rPr>
        <w:t xml:space="preserve"> </w:t>
      </w:r>
      <w:r>
        <w:rPr>
          <w:spacing w:val="-1"/>
        </w:rPr>
        <w:t>these</w:t>
      </w:r>
      <w:r>
        <w:rPr>
          <w:spacing w:val="9"/>
        </w:rPr>
        <w:t xml:space="preserve"> </w:t>
      </w:r>
      <w:r>
        <w:rPr>
          <w:spacing w:val="-2"/>
        </w:rPr>
        <w:t>services</w:t>
      </w:r>
      <w:r>
        <w:rPr>
          <w:spacing w:val="14"/>
        </w:rPr>
        <w:t xml:space="preserve"> </w:t>
      </w:r>
      <w:r>
        <w:rPr>
          <w:spacing w:val="-2"/>
        </w:rPr>
        <w:t>for</w:t>
      </w:r>
      <w:r>
        <w:rPr>
          <w:spacing w:val="13"/>
        </w:rPr>
        <w:t xml:space="preserve"> </w:t>
      </w:r>
      <w:r>
        <w:rPr>
          <w:spacing w:val="-2"/>
        </w:rPr>
        <w:t>Alliance's</w:t>
      </w:r>
      <w:r>
        <w:rPr>
          <w:spacing w:val="17"/>
        </w:rPr>
        <w:t xml:space="preserve"> </w:t>
      </w:r>
      <w:r>
        <w:rPr>
          <w:spacing w:val="-2"/>
        </w:rPr>
        <w:t>administrative</w:t>
      </w:r>
      <w:r>
        <w:rPr>
          <w:spacing w:val="41"/>
        </w:rPr>
        <w:t xml:space="preserve"> </w:t>
      </w:r>
      <w:r>
        <w:rPr>
          <w:spacing w:val="-1"/>
        </w:rPr>
        <w:t>costs.</w:t>
      </w:r>
    </w:p>
    <w:p w14:paraId="1208949B" w14:textId="77777777" w:rsidR="00B07062" w:rsidRDefault="00B07062">
      <w:pPr>
        <w:spacing w:before="9"/>
        <w:rPr>
          <w:rFonts w:ascii="Arial" w:eastAsia="Arial" w:hAnsi="Arial" w:cs="Arial"/>
          <w:sz w:val="16"/>
          <w:szCs w:val="16"/>
        </w:rPr>
      </w:pPr>
    </w:p>
    <w:p w14:paraId="6E39BB5F" w14:textId="77777777" w:rsidR="00B07062" w:rsidRDefault="00702EC1">
      <w:pPr>
        <w:pStyle w:val="BodyText"/>
        <w:numPr>
          <w:ilvl w:val="0"/>
          <w:numId w:val="1"/>
        </w:numPr>
        <w:tabs>
          <w:tab w:val="left" w:pos="312"/>
        </w:tabs>
        <w:ind w:right="2" w:firstLine="0"/>
        <w:jc w:val="both"/>
      </w:pPr>
      <w:r>
        <w:rPr>
          <w:b/>
          <w:spacing w:val="-2"/>
        </w:rPr>
        <w:t>SALES</w:t>
      </w:r>
      <w:r>
        <w:rPr>
          <w:b/>
          <w:spacing w:val="26"/>
        </w:rPr>
        <w:t xml:space="preserve"> </w:t>
      </w:r>
      <w:r>
        <w:rPr>
          <w:b/>
          <w:spacing w:val="-2"/>
        </w:rPr>
        <w:t>TAX.</w:t>
      </w:r>
      <w:r>
        <w:rPr>
          <w:b/>
          <w:spacing w:val="25"/>
        </w:rPr>
        <w:t xml:space="preserve"> </w:t>
      </w:r>
      <w:r>
        <w:t>In</w:t>
      </w:r>
      <w:r>
        <w:rPr>
          <w:spacing w:val="25"/>
        </w:rPr>
        <w:t xml:space="preserve"> </w:t>
      </w:r>
      <w:r>
        <w:rPr>
          <w:spacing w:val="-2"/>
        </w:rPr>
        <w:t>accordance</w:t>
      </w:r>
      <w:r>
        <w:rPr>
          <w:spacing w:val="24"/>
        </w:rPr>
        <w:t xml:space="preserve"> </w:t>
      </w:r>
      <w:r>
        <w:rPr>
          <w:spacing w:val="-2"/>
        </w:rPr>
        <w:t>with</w:t>
      </w:r>
      <w:r>
        <w:rPr>
          <w:spacing w:val="25"/>
        </w:rPr>
        <w:t xml:space="preserve"> </w:t>
      </w:r>
      <w:r>
        <w:rPr>
          <w:spacing w:val="-1"/>
        </w:rPr>
        <w:t>the</w:t>
      </w:r>
      <w:r>
        <w:rPr>
          <w:spacing w:val="25"/>
        </w:rPr>
        <w:t xml:space="preserve"> </w:t>
      </w:r>
      <w:r>
        <w:rPr>
          <w:spacing w:val="-1"/>
        </w:rPr>
        <w:t>state</w:t>
      </w:r>
      <w:r>
        <w:rPr>
          <w:spacing w:val="26"/>
        </w:rPr>
        <w:t xml:space="preserve"> </w:t>
      </w:r>
      <w:r>
        <w:rPr>
          <w:spacing w:val="-2"/>
        </w:rPr>
        <w:t>and</w:t>
      </w:r>
      <w:r>
        <w:rPr>
          <w:spacing w:val="24"/>
        </w:rPr>
        <w:t xml:space="preserve"> </w:t>
      </w:r>
      <w:r>
        <w:rPr>
          <w:spacing w:val="-2"/>
        </w:rPr>
        <w:t>local</w:t>
      </w:r>
      <w:r>
        <w:rPr>
          <w:spacing w:val="25"/>
        </w:rPr>
        <w:t xml:space="preserve"> </w:t>
      </w:r>
      <w:r>
        <w:rPr>
          <w:spacing w:val="-2"/>
        </w:rPr>
        <w:t>sales</w:t>
      </w:r>
      <w:r>
        <w:rPr>
          <w:spacing w:val="26"/>
        </w:rPr>
        <w:t xml:space="preserve"> </w:t>
      </w:r>
      <w:r>
        <w:rPr>
          <w:spacing w:val="-1"/>
        </w:rPr>
        <w:t>tax</w:t>
      </w:r>
      <w:r>
        <w:rPr>
          <w:spacing w:val="49"/>
        </w:rPr>
        <w:t xml:space="preserve"> </w:t>
      </w:r>
      <w:r>
        <w:rPr>
          <w:spacing w:val="-2"/>
        </w:rPr>
        <w:t>laws</w:t>
      </w:r>
      <w:r>
        <w:rPr>
          <w:spacing w:val="14"/>
        </w:rPr>
        <w:t xml:space="preserve"> </w:t>
      </w:r>
      <w:r>
        <w:rPr>
          <w:spacing w:val="-2"/>
        </w:rPr>
        <w:t>and</w:t>
      </w:r>
      <w:r>
        <w:rPr>
          <w:spacing w:val="14"/>
        </w:rPr>
        <w:t xml:space="preserve"> </w:t>
      </w:r>
      <w:r>
        <w:rPr>
          <w:spacing w:val="-2"/>
        </w:rPr>
        <w:t>ordinances</w:t>
      </w:r>
      <w:r>
        <w:rPr>
          <w:spacing w:val="14"/>
        </w:rPr>
        <w:t xml:space="preserve"> </w:t>
      </w:r>
      <w:r>
        <w:rPr>
          <w:spacing w:val="-2"/>
        </w:rPr>
        <w:t>certain</w:t>
      </w:r>
      <w:r>
        <w:rPr>
          <w:spacing w:val="12"/>
        </w:rPr>
        <w:t xml:space="preserve"> </w:t>
      </w:r>
      <w:r>
        <w:rPr>
          <w:spacing w:val="-2"/>
        </w:rPr>
        <w:t>services</w:t>
      </w:r>
      <w:r>
        <w:rPr>
          <w:spacing w:val="14"/>
        </w:rPr>
        <w:t xml:space="preserve"> </w:t>
      </w:r>
      <w:r>
        <w:rPr>
          <w:spacing w:val="-1"/>
        </w:rPr>
        <w:t>are</w:t>
      </w:r>
      <w:r>
        <w:rPr>
          <w:spacing w:val="11"/>
        </w:rPr>
        <w:t xml:space="preserve"> </w:t>
      </w:r>
      <w:r>
        <w:rPr>
          <w:spacing w:val="-2"/>
        </w:rPr>
        <w:t>taxable.</w:t>
      </w:r>
      <w:r>
        <w:rPr>
          <w:spacing w:val="14"/>
        </w:rPr>
        <w:t xml:space="preserve"> </w:t>
      </w:r>
      <w:r>
        <w:rPr>
          <w:spacing w:val="-2"/>
        </w:rPr>
        <w:t>Applicable</w:t>
      </w:r>
      <w:r>
        <w:rPr>
          <w:spacing w:val="9"/>
        </w:rPr>
        <w:t xml:space="preserve"> </w:t>
      </w:r>
      <w:r>
        <w:rPr>
          <w:spacing w:val="-2"/>
        </w:rPr>
        <w:t>sales</w:t>
      </w:r>
      <w:r>
        <w:rPr>
          <w:spacing w:val="61"/>
        </w:rPr>
        <w:t xml:space="preserve"> </w:t>
      </w:r>
      <w:r>
        <w:rPr>
          <w:spacing w:val="-1"/>
        </w:rPr>
        <w:t>tax</w:t>
      </w:r>
      <w:r>
        <w:rPr>
          <w:spacing w:val="37"/>
        </w:rPr>
        <w:t xml:space="preserve"> </w:t>
      </w:r>
      <w:r>
        <w:t>is</w:t>
      </w:r>
      <w:r>
        <w:rPr>
          <w:spacing w:val="42"/>
        </w:rPr>
        <w:t xml:space="preserve"> </w:t>
      </w:r>
      <w:r>
        <w:rPr>
          <w:spacing w:val="-2"/>
        </w:rPr>
        <w:t>not</w:t>
      </w:r>
      <w:r>
        <w:rPr>
          <w:spacing w:val="40"/>
        </w:rPr>
        <w:t xml:space="preserve"> </w:t>
      </w:r>
      <w:r>
        <w:rPr>
          <w:spacing w:val="-2"/>
        </w:rPr>
        <w:t>included</w:t>
      </w:r>
      <w:r>
        <w:rPr>
          <w:spacing w:val="39"/>
        </w:rPr>
        <w:t xml:space="preserve"> </w:t>
      </w:r>
      <w:r>
        <w:t>in</w:t>
      </w:r>
      <w:r>
        <w:rPr>
          <w:spacing w:val="40"/>
        </w:rPr>
        <w:t xml:space="preserve"> </w:t>
      </w:r>
      <w:r>
        <w:rPr>
          <w:spacing w:val="-1"/>
        </w:rPr>
        <w:t>the</w:t>
      </w:r>
      <w:r>
        <w:rPr>
          <w:spacing w:val="40"/>
        </w:rPr>
        <w:t xml:space="preserve"> </w:t>
      </w:r>
      <w:r>
        <w:rPr>
          <w:spacing w:val="-2"/>
        </w:rPr>
        <w:t>above</w:t>
      </w:r>
      <w:r>
        <w:rPr>
          <w:spacing w:val="40"/>
        </w:rPr>
        <w:t xml:space="preserve"> </w:t>
      </w:r>
      <w:r>
        <w:rPr>
          <w:spacing w:val="-2"/>
        </w:rPr>
        <w:t>purposed</w:t>
      </w:r>
      <w:r>
        <w:rPr>
          <w:spacing w:val="39"/>
        </w:rPr>
        <w:t xml:space="preserve"> </w:t>
      </w:r>
      <w:r>
        <w:rPr>
          <w:spacing w:val="-2"/>
        </w:rPr>
        <w:t>fee.</w:t>
      </w:r>
      <w:r>
        <w:rPr>
          <w:spacing w:val="42"/>
        </w:rPr>
        <w:t xml:space="preserve"> </w:t>
      </w:r>
      <w:r>
        <w:rPr>
          <w:spacing w:val="-1"/>
        </w:rPr>
        <w:t>Sales</w:t>
      </w:r>
      <w:r>
        <w:rPr>
          <w:spacing w:val="40"/>
        </w:rPr>
        <w:t xml:space="preserve"> </w:t>
      </w:r>
      <w:r>
        <w:rPr>
          <w:spacing w:val="-1"/>
        </w:rPr>
        <w:t>tax</w:t>
      </w:r>
      <w:r>
        <w:rPr>
          <w:spacing w:val="37"/>
        </w:rPr>
        <w:t xml:space="preserve"> </w:t>
      </w:r>
      <w:r>
        <w:rPr>
          <w:spacing w:val="-1"/>
        </w:rPr>
        <w:t>at</w:t>
      </w:r>
      <w:r>
        <w:rPr>
          <w:spacing w:val="40"/>
        </w:rPr>
        <w:t xml:space="preserve"> </w:t>
      </w:r>
      <w:r>
        <w:rPr>
          <w:spacing w:val="-2"/>
        </w:rPr>
        <w:t>an</w:t>
      </w:r>
      <w:r>
        <w:rPr>
          <w:spacing w:val="27"/>
        </w:rPr>
        <w:t xml:space="preserve"> </w:t>
      </w:r>
      <w:r>
        <w:rPr>
          <w:spacing w:val="-2"/>
        </w:rPr>
        <w:t xml:space="preserve">applicable </w:t>
      </w:r>
      <w:r>
        <w:rPr>
          <w:spacing w:val="-1"/>
        </w:rPr>
        <w:t>rate</w:t>
      </w:r>
      <w:r>
        <w:rPr>
          <w:spacing w:val="-3"/>
        </w:rPr>
        <w:t xml:space="preserve"> </w:t>
      </w:r>
      <w:r>
        <w:rPr>
          <w:spacing w:val="-2"/>
        </w:rPr>
        <w:t xml:space="preserve">will </w:t>
      </w:r>
      <w:r>
        <w:rPr>
          <w:spacing w:val="-1"/>
        </w:rPr>
        <w:t>be</w:t>
      </w:r>
      <w:r>
        <w:rPr>
          <w:spacing w:val="-3"/>
        </w:rPr>
        <w:t xml:space="preserve"> </w:t>
      </w:r>
      <w:r>
        <w:rPr>
          <w:spacing w:val="-2"/>
        </w:rPr>
        <w:t>indicated</w:t>
      </w:r>
      <w:r>
        <w:rPr>
          <w:spacing w:val="-5"/>
        </w:rPr>
        <w:t xml:space="preserve"> </w:t>
      </w:r>
      <w:r>
        <w:rPr>
          <w:spacing w:val="-1"/>
        </w:rPr>
        <w:t xml:space="preserve">on </w:t>
      </w:r>
      <w:r>
        <w:rPr>
          <w:spacing w:val="-2"/>
        </w:rPr>
        <w:t>invoice</w:t>
      </w:r>
      <w:r>
        <w:rPr>
          <w:spacing w:val="-5"/>
        </w:rPr>
        <w:t xml:space="preserve"> </w:t>
      </w:r>
      <w:r>
        <w:rPr>
          <w:spacing w:val="-1"/>
        </w:rPr>
        <w:t>statements.</w:t>
      </w:r>
    </w:p>
    <w:p w14:paraId="37D62D23" w14:textId="77777777" w:rsidR="00B07062" w:rsidRDefault="00B07062">
      <w:pPr>
        <w:rPr>
          <w:rFonts w:ascii="Arial" w:eastAsia="Arial" w:hAnsi="Arial" w:cs="Arial"/>
          <w:sz w:val="17"/>
          <w:szCs w:val="17"/>
        </w:rPr>
      </w:pPr>
    </w:p>
    <w:p w14:paraId="2E8E7AD9" w14:textId="77777777" w:rsidR="00B07062" w:rsidRDefault="00702EC1">
      <w:pPr>
        <w:pStyle w:val="BodyText"/>
        <w:numPr>
          <w:ilvl w:val="0"/>
          <w:numId w:val="1"/>
        </w:numPr>
        <w:tabs>
          <w:tab w:val="left" w:pos="324"/>
        </w:tabs>
        <w:ind w:firstLine="0"/>
        <w:jc w:val="both"/>
      </w:pPr>
      <w:r>
        <w:rPr>
          <w:rFonts w:cs="Arial"/>
          <w:b/>
          <w:bCs/>
          <w:spacing w:val="-2"/>
        </w:rPr>
        <w:t>COST</w:t>
      </w:r>
      <w:r>
        <w:rPr>
          <w:rFonts w:cs="Arial"/>
          <w:b/>
          <w:bCs/>
          <w:spacing w:val="40"/>
        </w:rPr>
        <w:t xml:space="preserve"> </w:t>
      </w:r>
      <w:r>
        <w:rPr>
          <w:rFonts w:cs="Arial"/>
          <w:b/>
          <w:bCs/>
          <w:spacing w:val="-2"/>
        </w:rPr>
        <w:t>ESTIMATES.</w:t>
      </w:r>
      <w:r>
        <w:rPr>
          <w:rFonts w:cs="Arial"/>
          <w:b/>
          <w:bCs/>
          <w:spacing w:val="37"/>
        </w:rPr>
        <w:t xml:space="preserve"> </w:t>
      </w:r>
      <w:r>
        <w:rPr>
          <w:spacing w:val="-1"/>
        </w:rPr>
        <w:t>Any</w:t>
      </w:r>
      <w:r>
        <w:rPr>
          <w:spacing w:val="35"/>
        </w:rPr>
        <w:t xml:space="preserve"> </w:t>
      </w:r>
      <w:r>
        <w:rPr>
          <w:spacing w:val="-1"/>
        </w:rPr>
        <w:t>cost</w:t>
      </w:r>
      <w:r>
        <w:rPr>
          <w:spacing w:val="40"/>
        </w:rPr>
        <w:t xml:space="preserve"> </w:t>
      </w:r>
      <w:r>
        <w:rPr>
          <w:spacing w:val="-1"/>
        </w:rPr>
        <w:t>estimates</w:t>
      </w:r>
      <w:r>
        <w:rPr>
          <w:spacing w:val="41"/>
        </w:rPr>
        <w:t xml:space="preserve"> </w:t>
      </w:r>
      <w:r>
        <w:rPr>
          <w:spacing w:val="-2"/>
        </w:rPr>
        <w:t>provided</w:t>
      </w:r>
      <w:r>
        <w:rPr>
          <w:spacing w:val="38"/>
        </w:rPr>
        <w:t xml:space="preserve"> </w:t>
      </w:r>
      <w:r>
        <w:rPr>
          <w:spacing w:val="-1"/>
        </w:rPr>
        <w:t>by</w:t>
      </w:r>
      <w:r>
        <w:rPr>
          <w:spacing w:val="35"/>
        </w:rPr>
        <w:t xml:space="preserve"> </w:t>
      </w:r>
      <w:r>
        <w:rPr>
          <w:spacing w:val="-1"/>
        </w:rPr>
        <w:t>Alliance</w:t>
      </w:r>
      <w:r>
        <w:rPr>
          <w:spacing w:val="35"/>
        </w:rPr>
        <w:t xml:space="preserve"> </w:t>
      </w:r>
      <w:r>
        <w:rPr>
          <w:spacing w:val="-1"/>
        </w:rPr>
        <w:t>will</w:t>
      </w:r>
      <w:r>
        <w:rPr>
          <w:spacing w:val="6"/>
        </w:rPr>
        <w:t xml:space="preserve"> </w:t>
      </w:r>
      <w:r>
        <w:rPr>
          <w:spacing w:val="-1"/>
        </w:rPr>
        <w:t>be</w:t>
      </w:r>
      <w:r>
        <w:rPr>
          <w:spacing w:val="4"/>
        </w:rPr>
        <w:t xml:space="preserve"> </w:t>
      </w:r>
      <w:r>
        <w:rPr>
          <w:spacing w:val="-1"/>
        </w:rPr>
        <w:t>on</w:t>
      </w:r>
      <w:r>
        <w:rPr>
          <w:spacing w:val="7"/>
        </w:rPr>
        <w:t xml:space="preserve"> </w:t>
      </w:r>
      <w:r>
        <w:t>a</w:t>
      </w:r>
      <w:r>
        <w:rPr>
          <w:spacing w:val="2"/>
        </w:rPr>
        <w:t xml:space="preserve"> </w:t>
      </w:r>
      <w:r>
        <w:rPr>
          <w:spacing w:val="-1"/>
        </w:rPr>
        <w:t>basis</w:t>
      </w:r>
      <w:r>
        <w:rPr>
          <w:spacing w:val="7"/>
        </w:rPr>
        <w:t xml:space="preserve"> </w:t>
      </w:r>
      <w:r>
        <w:rPr>
          <w:spacing w:val="-1"/>
        </w:rPr>
        <w:t>of</w:t>
      </w:r>
      <w:r>
        <w:rPr>
          <w:spacing w:val="6"/>
        </w:rPr>
        <w:t xml:space="preserve"> </w:t>
      </w:r>
      <w:r>
        <w:rPr>
          <w:spacing w:val="-2"/>
        </w:rPr>
        <w:t>experience</w:t>
      </w:r>
      <w:r>
        <w:t xml:space="preserve"> </w:t>
      </w:r>
      <w:r>
        <w:rPr>
          <w:spacing w:val="-2"/>
        </w:rPr>
        <w:t>and</w:t>
      </w:r>
      <w:r>
        <w:rPr>
          <w:spacing w:val="6"/>
        </w:rPr>
        <w:t xml:space="preserve"> </w:t>
      </w:r>
      <w:r>
        <w:rPr>
          <w:spacing w:val="-2"/>
        </w:rPr>
        <w:t>judgement,</w:t>
      </w:r>
      <w:r>
        <w:rPr>
          <w:spacing w:val="7"/>
        </w:rPr>
        <w:t xml:space="preserve"> </w:t>
      </w:r>
      <w:r>
        <w:rPr>
          <w:spacing w:val="-2"/>
        </w:rPr>
        <w:t>but</w:t>
      </w:r>
      <w:r>
        <w:rPr>
          <w:spacing w:val="6"/>
        </w:rPr>
        <w:t xml:space="preserve"> </w:t>
      </w:r>
      <w:r>
        <w:t>since</w:t>
      </w:r>
      <w:r>
        <w:rPr>
          <w:spacing w:val="2"/>
        </w:rPr>
        <w:t xml:space="preserve"> </w:t>
      </w:r>
      <w:r>
        <w:t>it</w:t>
      </w:r>
      <w:r>
        <w:rPr>
          <w:spacing w:val="6"/>
        </w:rPr>
        <w:t xml:space="preserve"> </w:t>
      </w:r>
      <w:r>
        <w:rPr>
          <w:spacing w:val="-2"/>
        </w:rPr>
        <w:t>has</w:t>
      </w:r>
      <w:r>
        <w:rPr>
          <w:spacing w:val="6"/>
        </w:rPr>
        <w:t xml:space="preserve"> </w:t>
      </w:r>
      <w:r>
        <w:rPr>
          <w:spacing w:val="-2"/>
        </w:rPr>
        <w:t>no</w:t>
      </w:r>
      <w:r>
        <w:rPr>
          <w:spacing w:val="39"/>
        </w:rPr>
        <w:t xml:space="preserve"> </w:t>
      </w:r>
      <w:r>
        <w:rPr>
          <w:spacing w:val="-1"/>
        </w:rPr>
        <w:t>control</w:t>
      </w:r>
      <w:r>
        <w:rPr>
          <w:spacing w:val="17"/>
        </w:rPr>
        <w:t xml:space="preserve"> </w:t>
      </w:r>
      <w:r>
        <w:rPr>
          <w:spacing w:val="-2"/>
        </w:rPr>
        <w:t>over</w:t>
      </w:r>
      <w:r>
        <w:rPr>
          <w:spacing w:val="17"/>
        </w:rPr>
        <w:t xml:space="preserve"> </w:t>
      </w:r>
      <w:r>
        <w:rPr>
          <w:spacing w:val="-1"/>
        </w:rPr>
        <w:t>market</w:t>
      </w:r>
      <w:r>
        <w:rPr>
          <w:spacing w:val="12"/>
        </w:rPr>
        <w:t xml:space="preserve"> </w:t>
      </w:r>
      <w:r>
        <w:rPr>
          <w:spacing w:val="-2"/>
        </w:rPr>
        <w:t>conditions</w:t>
      </w:r>
      <w:r>
        <w:rPr>
          <w:spacing w:val="15"/>
        </w:rPr>
        <w:t xml:space="preserve"> </w:t>
      </w:r>
      <w:r>
        <w:rPr>
          <w:spacing w:val="-1"/>
        </w:rPr>
        <w:t>or</w:t>
      </w:r>
      <w:r>
        <w:rPr>
          <w:spacing w:val="16"/>
        </w:rPr>
        <w:t xml:space="preserve"> </w:t>
      </w:r>
      <w:r>
        <w:rPr>
          <w:spacing w:val="-2"/>
        </w:rPr>
        <w:t>bidding</w:t>
      </w:r>
      <w:r>
        <w:rPr>
          <w:spacing w:val="15"/>
        </w:rPr>
        <w:t xml:space="preserve"> </w:t>
      </w:r>
      <w:r>
        <w:rPr>
          <w:spacing w:val="-2"/>
        </w:rPr>
        <w:t>procedures.</w:t>
      </w:r>
      <w:r>
        <w:rPr>
          <w:spacing w:val="19"/>
        </w:rPr>
        <w:t xml:space="preserve"> </w:t>
      </w:r>
      <w:r>
        <w:rPr>
          <w:spacing w:val="-2"/>
        </w:rPr>
        <w:t>Alliance</w:t>
      </w:r>
      <w:r>
        <w:rPr>
          <w:spacing w:val="33"/>
        </w:rPr>
        <w:t xml:space="preserve"> </w:t>
      </w:r>
      <w:r>
        <w:rPr>
          <w:spacing w:val="-2"/>
        </w:rPr>
        <w:t>cannot</w:t>
      </w:r>
      <w:r>
        <w:rPr>
          <w:spacing w:val="11"/>
        </w:rPr>
        <w:t xml:space="preserve"> </w:t>
      </w:r>
      <w:r>
        <w:rPr>
          <w:spacing w:val="-2"/>
        </w:rPr>
        <w:t>warrant</w:t>
      </w:r>
      <w:r>
        <w:rPr>
          <w:spacing w:val="9"/>
        </w:rPr>
        <w:t xml:space="preserve"> </w:t>
      </w:r>
      <w:r>
        <w:rPr>
          <w:spacing w:val="-1"/>
        </w:rPr>
        <w:t>that</w:t>
      </w:r>
      <w:r>
        <w:rPr>
          <w:spacing w:val="8"/>
        </w:rPr>
        <w:t xml:space="preserve"> </w:t>
      </w:r>
      <w:r>
        <w:rPr>
          <w:spacing w:val="-1"/>
        </w:rPr>
        <w:t>bids</w:t>
      </w:r>
      <w:r>
        <w:rPr>
          <w:spacing w:val="7"/>
        </w:rPr>
        <w:t xml:space="preserve"> </w:t>
      </w:r>
      <w:r>
        <w:rPr>
          <w:spacing w:val="-2"/>
        </w:rPr>
        <w:t>or</w:t>
      </w:r>
      <w:r>
        <w:rPr>
          <w:spacing w:val="8"/>
        </w:rPr>
        <w:t xml:space="preserve"> </w:t>
      </w:r>
      <w:r>
        <w:rPr>
          <w:spacing w:val="-2"/>
        </w:rPr>
        <w:t>ultimate</w:t>
      </w:r>
      <w:r>
        <w:rPr>
          <w:spacing w:val="7"/>
        </w:rPr>
        <w:t xml:space="preserve"> </w:t>
      </w:r>
      <w:r>
        <w:rPr>
          <w:spacing w:val="-1"/>
        </w:rPr>
        <w:t>construction</w:t>
      </w:r>
      <w:r>
        <w:rPr>
          <w:spacing w:val="8"/>
        </w:rPr>
        <w:t xml:space="preserve"> </w:t>
      </w:r>
      <w:r>
        <w:rPr>
          <w:spacing w:val="-1"/>
        </w:rPr>
        <w:t>costs</w:t>
      </w:r>
      <w:r>
        <w:rPr>
          <w:spacing w:val="9"/>
        </w:rPr>
        <w:t xml:space="preserve"> </w:t>
      </w:r>
      <w:r>
        <w:rPr>
          <w:spacing w:val="-2"/>
        </w:rPr>
        <w:t>will</w:t>
      </w:r>
      <w:r>
        <w:rPr>
          <w:spacing w:val="6"/>
        </w:rPr>
        <w:t xml:space="preserve"> </w:t>
      </w:r>
      <w:r>
        <w:rPr>
          <w:spacing w:val="-2"/>
        </w:rPr>
        <w:t>not</w:t>
      </w:r>
      <w:r>
        <w:rPr>
          <w:spacing w:val="8"/>
        </w:rPr>
        <w:t xml:space="preserve"> </w:t>
      </w:r>
      <w:r>
        <w:rPr>
          <w:spacing w:val="-2"/>
        </w:rPr>
        <w:t>vary</w:t>
      </w:r>
      <w:r>
        <w:rPr>
          <w:spacing w:val="47"/>
        </w:rPr>
        <w:t xml:space="preserve"> </w:t>
      </w:r>
      <w:r>
        <w:rPr>
          <w:spacing w:val="-1"/>
        </w:rPr>
        <w:t>from</w:t>
      </w:r>
      <w:r>
        <w:rPr>
          <w:spacing w:val="24"/>
        </w:rPr>
        <w:t xml:space="preserve"> </w:t>
      </w:r>
      <w:r>
        <w:rPr>
          <w:spacing w:val="-1"/>
        </w:rPr>
        <w:t>these</w:t>
      </w:r>
      <w:r>
        <w:rPr>
          <w:spacing w:val="24"/>
        </w:rPr>
        <w:t xml:space="preserve"> </w:t>
      </w:r>
      <w:r>
        <w:rPr>
          <w:spacing w:val="-2"/>
        </w:rPr>
        <w:t>cost</w:t>
      </w:r>
      <w:r>
        <w:rPr>
          <w:spacing w:val="27"/>
        </w:rPr>
        <w:t xml:space="preserve"> </w:t>
      </w:r>
      <w:r>
        <w:rPr>
          <w:spacing w:val="-2"/>
        </w:rPr>
        <w:t>estimates.</w:t>
      </w:r>
      <w:r>
        <w:t xml:space="preserve">  </w:t>
      </w:r>
      <w:r>
        <w:rPr>
          <w:spacing w:val="-1"/>
        </w:rPr>
        <w:t>Any</w:t>
      </w:r>
      <w:r>
        <w:rPr>
          <w:spacing w:val="21"/>
        </w:rPr>
        <w:t xml:space="preserve"> </w:t>
      </w:r>
      <w:r>
        <w:rPr>
          <w:spacing w:val="-2"/>
        </w:rPr>
        <w:t>and</w:t>
      </w:r>
      <w:r>
        <w:rPr>
          <w:spacing w:val="26"/>
        </w:rPr>
        <w:t xml:space="preserve"> </w:t>
      </w:r>
      <w:r>
        <w:rPr>
          <w:spacing w:val="-1"/>
        </w:rPr>
        <w:t>all</w:t>
      </w:r>
      <w:r>
        <w:rPr>
          <w:spacing w:val="27"/>
        </w:rPr>
        <w:t xml:space="preserve"> </w:t>
      </w:r>
      <w:r>
        <w:rPr>
          <w:spacing w:val="-2"/>
        </w:rPr>
        <w:t>opinions</w:t>
      </w:r>
      <w:r>
        <w:rPr>
          <w:spacing w:val="29"/>
        </w:rPr>
        <w:t xml:space="preserve"> </w:t>
      </w:r>
      <w:r>
        <w:rPr>
          <w:spacing w:val="-1"/>
        </w:rPr>
        <w:t>of</w:t>
      </w:r>
      <w:r>
        <w:rPr>
          <w:spacing w:val="27"/>
        </w:rPr>
        <w:t xml:space="preserve"> </w:t>
      </w:r>
      <w:r>
        <w:rPr>
          <w:spacing w:val="-1"/>
        </w:rPr>
        <w:t>cost</w:t>
      </w:r>
      <w:r>
        <w:rPr>
          <w:spacing w:val="28"/>
        </w:rPr>
        <w:t xml:space="preserve"> </w:t>
      </w:r>
      <w:r>
        <w:rPr>
          <w:spacing w:val="-2"/>
        </w:rPr>
        <w:t>provided</w:t>
      </w:r>
      <w:r>
        <w:rPr>
          <w:spacing w:val="37"/>
        </w:rPr>
        <w:t xml:space="preserve"> </w:t>
      </w:r>
      <w:r>
        <w:rPr>
          <w:spacing w:val="-1"/>
        </w:rPr>
        <w:t>are</w:t>
      </w:r>
      <w:r>
        <w:rPr>
          <w:spacing w:val="7"/>
        </w:rPr>
        <w:t xml:space="preserve"> </w:t>
      </w:r>
      <w:r>
        <w:rPr>
          <w:spacing w:val="-2"/>
        </w:rPr>
        <w:t>not</w:t>
      </w:r>
      <w:r>
        <w:rPr>
          <w:spacing w:val="9"/>
        </w:rPr>
        <w:t xml:space="preserve"> </w:t>
      </w:r>
      <w:r>
        <w:rPr>
          <w:spacing w:val="-2"/>
        </w:rPr>
        <w:t>intended</w:t>
      </w:r>
      <w:r>
        <w:rPr>
          <w:spacing w:val="5"/>
        </w:rPr>
        <w:t xml:space="preserve"> </w:t>
      </w:r>
      <w:r>
        <w:rPr>
          <w:spacing w:val="-2"/>
        </w:rPr>
        <w:t>for</w:t>
      </w:r>
      <w:r>
        <w:rPr>
          <w:spacing w:val="7"/>
        </w:rPr>
        <w:t xml:space="preserve"> </w:t>
      </w:r>
      <w:r>
        <w:rPr>
          <w:rFonts w:cs="Arial"/>
          <w:spacing w:val="-2"/>
        </w:rPr>
        <w:t>Client’s</w:t>
      </w:r>
      <w:r>
        <w:rPr>
          <w:rFonts w:cs="Arial"/>
          <w:spacing w:val="5"/>
        </w:rPr>
        <w:t xml:space="preserve"> </w:t>
      </w:r>
      <w:r>
        <w:rPr>
          <w:spacing w:val="-1"/>
        </w:rPr>
        <w:t>or</w:t>
      </w:r>
      <w:r>
        <w:rPr>
          <w:spacing w:val="9"/>
        </w:rPr>
        <w:t xml:space="preserve"> </w:t>
      </w:r>
      <w:r>
        <w:rPr>
          <w:rFonts w:cs="Arial"/>
          <w:spacing w:val="-2"/>
        </w:rPr>
        <w:t>others’</w:t>
      </w:r>
      <w:r>
        <w:rPr>
          <w:rFonts w:cs="Arial"/>
          <w:spacing w:val="9"/>
        </w:rPr>
        <w:t xml:space="preserve"> </w:t>
      </w:r>
      <w:r>
        <w:rPr>
          <w:spacing w:val="-1"/>
        </w:rPr>
        <w:t>use</w:t>
      </w:r>
      <w:r>
        <w:rPr>
          <w:spacing w:val="8"/>
        </w:rPr>
        <w:t xml:space="preserve"> </w:t>
      </w:r>
      <w:r>
        <w:t>in</w:t>
      </w:r>
      <w:r>
        <w:rPr>
          <w:spacing w:val="7"/>
        </w:rPr>
        <w:t xml:space="preserve"> </w:t>
      </w:r>
      <w:r>
        <w:rPr>
          <w:spacing w:val="-2"/>
        </w:rPr>
        <w:t>developing</w:t>
      </w:r>
      <w:r>
        <w:rPr>
          <w:spacing w:val="5"/>
        </w:rPr>
        <w:t xml:space="preserve"> </w:t>
      </w:r>
      <w:r>
        <w:rPr>
          <w:spacing w:val="-1"/>
        </w:rPr>
        <w:t>firm</w:t>
      </w:r>
      <w:r>
        <w:rPr>
          <w:spacing w:val="45"/>
        </w:rPr>
        <w:t xml:space="preserve"> </w:t>
      </w:r>
      <w:r>
        <w:rPr>
          <w:spacing w:val="-2"/>
        </w:rPr>
        <w:t>budgets</w:t>
      </w:r>
      <w:r>
        <w:rPr>
          <w:spacing w:val="-1"/>
        </w:rPr>
        <w:t xml:space="preserve"> or</w:t>
      </w:r>
      <w:r>
        <w:rPr>
          <w:spacing w:val="-4"/>
        </w:rPr>
        <w:t xml:space="preserve"> </w:t>
      </w:r>
      <w:r>
        <w:rPr>
          <w:spacing w:val="-2"/>
        </w:rPr>
        <w:t xml:space="preserve">financial </w:t>
      </w:r>
      <w:proofErr w:type="gramStart"/>
      <w:r>
        <w:rPr>
          <w:spacing w:val="-2"/>
        </w:rPr>
        <w:t>models,</w:t>
      </w:r>
      <w:r>
        <w:rPr>
          <w:spacing w:val="1"/>
        </w:rPr>
        <w:t xml:space="preserve"> </w:t>
      </w:r>
      <w:r>
        <w:rPr>
          <w:spacing w:val="-2"/>
        </w:rPr>
        <w:t>or</w:t>
      </w:r>
      <w:proofErr w:type="gramEnd"/>
      <w:r>
        <w:rPr>
          <w:spacing w:val="1"/>
        </w:rPr>
        <w:t xml:space="preserve"> </w:t>
      </w:r>
      <w:r>
        <w:rPr>
          <w:spacing w:val="-1"/>
        </w:rPr>
        <w:t>making</w:t>
      </w:r>
      <w:r>
        <w:rPr>
          <w:spacing w:val="-3"/>
        </w:rPr>
        <w:t xml:space="preserve"> </w:t>
      </w:r>
      <w:r>
        <w:rPr>
          <w:spacing w:val="-2"/>
        </w:rPr>
        <w:t>investment decisions.</w:t>
      </w:r>
    </w:p>
    <w:p w14:paraId="2B0B9639" w14:textId="77777777" w:rsidR="00B07062" w:rsidRDefault="00B07062">
      <w:pPr>
        <w:spacing w:before="1"/>
        <w:rPr>
          <w:rFonts w:ascii="Arial" w:eastAsia="Arial" w:hAnsi="Arial" w:cs="Arial"/>
          <w:sz w:val="17"/>
          <w:szCs w:val="17"/>
        </w:rPr>
      </w:pPr>
    </w:p>
    <w:p w14:paraId="768ED5CE" w14:textId="47DC0B8B" w:rsidR="00B07062" w:rsidRDefault="00702EC1">
      <w:pPr>
        <w:pStyle w:val="BodyText"/>
        <w:numPr>
          <w:ilvl w:val="0"/>
          <w:numId w:val="1"/>
        </w:numPr>
        <w:tabs>
          <w:tab w:val="left" w:pos="343"/>
        </w:tabs>
        <w:ind w:firstLine="0"/>
        <w:jc w:val="both"/>
      </w:pPr>
      <w:r>
        <w:rPr>
          <w:rFonts w:cs="Arial"/>
          <w:b/>
          <w:bCs/>
          <w:spacing w:val="-2"/>
        </w:rPr>
        <w:t>STANDARD</w:t>
      </w:r>
      <w:r>
        <w:rPr>
          <w:rFonts w:cs="Arial"/>
          <w:b/>
          <w:bCs/>
          <w:spacing w:val="13"/>
        </w:rPr>
        <w:t xml:space="preserve"> </w:t>
      </w:r>
      <w:r>
        <w:rPr>
          <w:rFonts w:cs="Arial"/>
          <w:b/>
          <w:bCs/>
          <w:spacing w:val="-1"/>
        </w:rPr>
        <w:t>OF</w:t>
      </w:r>
      <w:r>
        <w:rPr>
          <w:rFonts w:cs="Arial"/>
          <w:b/>
          <w:bCs/>
          <w:spacing w:val="10"/>
        </w:rPr>
        <w:t xml:space="preserve"> </w:t>
      </w:r>
      <w:r>
        <w:rPr>
          <w:rFonts w:cs="Arial"/>
          <w:b/>
          <w:bCs/>
          <w:spacing w:val="-2"/>
        </w:rPr>
        <w:t>CARE.</w:t>
      </w:r>
      <w:r>
        <w:rPr>
          <w:rFonts w:cs="Arial"/>
          <w:b/>
          <w:bCs/>
          <w:spacing w:val="14"/>
        </w:rPr>
        <w:t xml:space="preserve"> </w:t>
      </w:r>
      <w:r>
        <w:rPr>
          <w:spacing w:val="-2"/>
        </w:rPr>
        <w:t>Alliance</w:t>
      </w:r>
      <w:r>
        <w:rPr>
          <w:spacing w:val="10"/>
        </w:rPr>
        <w:t xml:space="preserve"> </w:t>
      </w:r>
      <w:r>
        <w:rPr>
          <w:spacing w:val="-2"/>
        </w:rPr>
        <w:t>will</w:t>
      </w:r>
      <w:r>
        <w:rPr>
          <w:spacing w:val="14"/>
        </w:rPr>
        <w:t xml:space="preserve"> </w:t>
      </w:r>
      <w:r>
        <w:rPr>
          <w:spacing w:val="-2"/>
        </w:rPr>
        <w:t>perform</w:t>
      </w:r>
      <w:r>
        <w:rPr>
          <w:spacing w:val="11"/>
        </w:rPr>
        <w:t xml:space="preserve"> </w:t>
      </w:r>
      <w:r>
        <w:rPr>
          <w:spacing w:val="-1"/>
        </w:rPr>
        <w:t>the</w:t>
      </w:r>
      <w:r>
        <w:rPr>
          <w:spacing w:val="10"/>
        </w:rPr>
        <w:t xml:space="preserve"> </w:t>
      </w:r>
      <w:r>
        <w:rPr>
          <w:spacing w:val="-2"/>
        </w:rPr>
        <w:t>Scope</w:t>
      </w:r>
      <w:r>
        <w:rPr>
          <w:spacing w:val="10"/>
        </w:rPr>
        <w:t xml:space="preserve"> </w:t>
      </w:r>
      <w:r>
        <w:rPr>
          <w:spacing w:val="-4"/>
        </w:rPr>
        <w:t>of</w:t>
      </w:r>
      <w:r>
        <w:rPr>
          <w:spacing w:val="35"/>
        </w:rPr>
        <w:t xml:space="preserve"> </w:t>
      </w:r>
      <w:r>
        <w:rPr>
          <w:spacing w:val="-2"/>
        </w:rPr>
        <w:t>Authorized</w:t>
      </w:r>
      <w:r>
        <w:rPr>
          <w:spacing w:val="46"/>
        </w:rPr>
        <w:t xml:space="preserve"> </w:t>
      </w:r>
      <w:r>
        <w:rPr>
          <w:spacing w:val="-2"/>
        </w:rPr>
        <w:t>Services</w:t>
      </w:r>
      <w:r>
        <w:rPr>
          <w:spacing w:val="46"/>
        </w:rPr>
        <w:t xml:space="preserve"> </w:t>
      </w:r>
      <w:r>
        <w:rPr>
          <w:spacing w:val="-2"/>
        </w:rPr>
        <w:t>referenced</w:t>
      </w:r>
      <w:r>
        <w:rPr>
          <w:spacing w:val="46"/>
        </w:rPr>
        <w:t xml:space="preserve"> </w:t>
      </w:r>
      <w:r>
        <w:rPr>
          <w:spacing w:val="-2"/>
        </w:rPr>
        <w:t>above</w:t>
      </w:r>
      <w:r>
        <w:rPr>
          <w:spacing w:val="46"/>
        </w:rPr>
        <w:t xml:space="preserve"> </w:t>
      </w:r>
      <w:r>
        <w:rPr>
          <w:spacing w:val="-2"/>
        </w:rPr>
        <w:t>and</w:t>
      </w:r>
      <w:r>
        <w:rPr>
          <w:spacing w:val="43"/>
        </w:rPr>
        <w:t xml:space="preserve"> </w:t>
      </w:r>
      <w:r>
        <w:rPr>
          <w:spacing w:val="-2"/>
        </w:rPr>
        <w:t>any</w:t>
      </w:r>
      <w:r>
        <w:rPr>
          <w:spacing w:val="16"/>
        </w:rPr>
        <w:t xml:space="preserve"> </w:t>
      </w:r>
      <w:r>
        <w:rPr>
          <w:spacing w:val="-2"/>
        </w:rPr>
        <w:t>subsequent</w:t>
      </w:r>
      <w:r>
        <w:rPr>
          <w:spacing w:val="53"/>
        </w:rPr>
        <w:t xml:space="preserve"> </w:t>
      </w:r>
      <w:r>
        <w:rPr>
          <w:spacing w:val="-2"/>
        </w:rPr>
        <w:t>additional</w:t>
      </w:r>
      <w:r>
        <w:rPr>
          <w:spacing w:val="7"/>
        </w:rPr>
        <w:t xml:space="preserve"> </w:t>
      </w:r>
      <w:r>
        <w:rPr>
          <w:spacing w:val="-2"/>
        </w:rPr>
        <w:t>services</w:t>
      </w:r>
      <w:r>
        <w:rPr>
          <w:spacing w:val="7"/>
        </w:rPr>
        <w:t xml:space="preserve"> </w:t>
      </w:r>
      <w:r>
        <w:rPr>
          <w:rFonts w:cs="Arial"/>
          <w:spacing w:val="-2"/>
        </w:rPr>
        <w:t>(“Services”)</w:t>
      </w:r>
      <w:r>
        <w:rPr>
          <w:rFonts w:cs="Arial"/>
          <w:spacing w:val="7"/>
        </w:rPr>
        <w:t xml:space="preserve"> </w:t>
      </w:r>
      <w:r>
        <w:rPr>
          <w:spacing w:val="-2"/>
        </w:rPr>
        <w:t>as</w:t>
      </w:r>
      <w:r>
        <w:rPr>
          <w:spacing w:val="6"/>
        </w:rPr>
        <w:t xml:space="preserve"> </w:t>
      </w:r>
      <w:r>
        <w:rPr>
          <w:spacing w:val="-1"/>
        </w:rPr>
        <w:t>an</w:t>
      </w:r>
      <w:r>
        <w:rPr>
          <w:spacing w:val="4"/>
        </w:rPr>
        <w:t xml:space="preserve"> </w:t>
      </w:r>
      <w:r>
        <w:rPr>
          <w:spacing w:val="-2"/>
        </w:rPr>
        <w:t>independent</w:t>
      </w:r>
      <w:r>
        <w:rPr>
          <w:spacing w:val="7"/>
        </w:rPr>
        <w:t xml:space="preserve"> </w:t>
      </w:r>
      <w:r>
        <w:rPr>
          <w:spacing w:val="-3"/>
        </w:rPr>
        <w:t>contractor,</w:t>
      </w:r>
      <w:r>
        <w:rPr>
          <w:spacing w:val="3"/>
        </w:rPr>
        <w:t xml:space="preserve"> </w:t>
      </w:r>
      <w:r>
        <w:rPr>
          <w:spacing w:val="-2"/>
        </w:rPr>
        <w:t>using</w:t>
      </w:r>
      <w:r>
        <w:rPr>
          <w:spacing w:val="47"/>
        </w:rPr>
        <w:t xml:space="preserve"> </w:t>
      </w:r>
      <w:r>
        <w:rPr>
          <w:spacing w:val="-1"/>
        </w:rPr>
        <w:t>that</w:t>
      </w:r>
      <w:r>
        <w:rPr>
          <w:spacing w:val="4"/>
        </w:rPr>
        <w:t xml:space="preserve"> </w:t>
      </w:r>
      <w:r>
        <w:rPr>
          <w:spacing w:val="-3"/>
        </w:rPr>
        <w:t>degree</w:t>
      </w:r>
      <w:r>
        <w:rPr>
          <w:spacing w:val="1"/>
        </w:rPr>
        <w:t xml:space="preserve"> </w:t>
      </w:r>
      <w:r>
        <w:rPr>
          <w:spacing w:val="-1"/>
        </w:rPr>
        <w:t>of</w:t>
      </w:r>
      <w:r>
        <w:rPr>
          <w:spacing w:val="4"/>
        </w:rPr>
        <w:t xml:space="preserve"> </w:t>
      </w:r>
      <w:r>
        <w:rPr>
          <w:spacing w:val="-2"/>
        </w:rPr>
        <w:t>skill</w:t>
      </w:r>
      <w:r>
        <w:rPr>
          <w:spacing w:val="4"/>
        </w:rPr>
        <w:t xml:space="preserve"> </w:t>
      </w:r>
      <w:proofErr w:type="gramStart"/>
      <w:r>
        <w:rPr>
          <w:spacing w:val="-2"/>
        </w:rPr>
        <w:t>and</w:t>
      </w:r>
      <w:r>
        <w:t xml:space="preserve">  </w:t>
      </w:r>
      <w:r>
        <w:rPr>
          <w:spacing w:val="-1"/>
        </w:rPr>
        <w:t>care</w:t>
      </w:r>
      <w:proofErr w:type="gramEnd"/>
      <w:r>
        <w:t xml:space="preserve">  </w:t>
      </w:r>
      <w:r>
        <w:rPr>
          <w:spacing w:val="-2"/>
        </w:rPr>
        <w:t>ordinarily</w:t>
      </w:r>
      <w:r>
        <w:rPr>
          <w:spacing w:val="1"/>
        </w:rPr>
        <w:t xml:space="preserve"> </w:t>
      </w:r>
      <w:r>
        <w:rPr>
          <w:spacing w:val="-2"/>
        </w:rPr>
        <w:t>exercised</w:t>
      </w:r>
      <w:r>
        <w:rPr>
          <w:spacing w:val="38"/>
        </w:rPr>
        <w:t xml:space="preserve"> </w:t>
      </w:r>
      <w:r>
        <w:rPr>
          <w:spacing w:val="-3"/>
        </w:rPr>
        <w:t>under</w:t>
      </w:r>
      <w:r>
        <w:rPr>
          <w:spacing w:val="38"/>
        </w:rPr>
        <w:t xml:space="preserve"> </w:t>
      </w:r>
      <w:r>
        <w:rPr>
          <w:spacing w:val="-1"/>
        </w:rPr>
        <w:t>similar</w:t>
      </w:r>
      <w:r>
        <w:rPr>
          <w:spacing w:val="49"/>
        </w:rPr>
        <w:t xml:space="preserve"> </w:t>
      </w:r>
      <w:r>
        <w:rPr>
          <w:spacing w:val="-2"/>
        </w:rPr>
        <w:t>conditions</w:t>
      </w:r>
      <w:r>
        <w:rPr>
          <w:spacing w:val="23"/>
        </w:rPr>
        <w:t xml:space="preserve"> </w:t>
      </w:r>
      <w:r>
        <w:rPr>
          <w:spacing w:val="-1"/>
        </w:rPr>
        <w:t>by</w:t>
      </w:r>
      <w:r>
        <w:rPr>
          <w:spacing w:val="15"/>
        </w:rPr>
        <w:t xml:space="preserve"> </w:t>
      </w:r>
      <w:r>
        <w:rPr>
          <w:spacing w:val="-2"/>
        </w:rPr>
        <w:t>reputable</w:t>
      </w:r>
      <w:r>
        <w:rPr>
          <w:spacing w:val="23"/>
        </w:rPr>
        <w:t xml:space="preserve"> </w:t>
      </w:r>
      <w:r>
        <w:rPr>
          <w:spacing w:val="-2"/>
        </w:rPr>
        <w:t>members</w:t>
      </w:r>
      <w:r>
        <w:rPr>
          <w:spacing w:val="22"/>
        </w:rPr>
        <w:t xml:space="preserve"> </w:t>
      </w:r>
      <w:r>
        <w:rPr>
          <w:spacing w:val="-2"/>
        </w:rPr>
        <w:t>of</w:t>
      </w:r>
      <w:r>
        <w:rPr>
          <w:spacing w:val="22"/>
        </w:rPr>
        <w:t xml:space="preserve"> </w:t>
      </w:r>
      <w:r>
        <w:rPr>
          <w:spacing w:val="-1"/>
        </w:rPr>
        <w:t>the</w:t>
      </w:r>
      <w:r>
        <w:rPr>
          <w:spacing w:val="18"/>
        </w:rPr>
        <w:t xml:space="preserve"> </w:t>
      </w:r>
      <w:r>
        <w:rPr>
          <w:spacing w:val="-1"/>
        </w:rPr>
        <w:t>same</w:t>
      </w:r>
      <w:r>
        <w:t xml:space="preserve"> </w:t>
      </w:r>
      <w:r>
        <w:rPr>
          <w:spacing w:val="22"/>
        </w:rPr>
        <w:t xml:space="preserve"> </w:t>
      </w:r>
      <w:r>
        <w:rPr>
          <w:spacing w:val="-2"/>
        </w:rPr>
        <w:t>profession</w:t>
      </w:r>
      <w:r>
        <w:rPr>
          <w:spacing w:val="51"/>
        </w:rPr>
        <w:t xml:space="preserve"> </w:t>
      </w:r>
      <w:r>
        <w:rPr>
          <w:spacing w:val="-2"/>
        </w:rPr>
        <w:t>practicing</w:t>
      </w:r>
      <w:r>
        <w:rPr>
          <w:spacing w:val="1"/>
        </w:rPr>
        <w:t xml:space="preserve"> </w:t>
      </w:r>
      <w:r>
        <w:t>in</w:t>
      </w:r>
      <w:r>
        <w:rPr>
          <w:spacing w:val="3"/>
        </w:rPr>
        <w:t xml:space="preserve"> </w:t>
      </w:r>
      <w:r>
        <w:rPr>
          <w:spacing w:val="-1"/>
        </w:rPr>
        <w:t>the</w:t>
      </w:r>
      <w:r>
        <w:rPr>
          <w:spacing w:val="4"/>
        </w:rPr>
        <w:t xml:space="preserve"> </w:t>
      </w:r>
      <w:r>
        <w:rPr>
          <w:spacing w:val="-1"/>
        </w:rPr>
        <w:t>same</w:t>
      </w:r>
      <w:r>
        <w:rPr>
          <w:spacing w:val="3"/>
        </w:rPr>
        <w:t xml:space="preserve"> </w:t>
      </w:r>
      <w:r>
        <w:rPr>
          <w:spacing w:val="-1"/>
        </w:rPr>
        <w:t>or</w:t>
      </w:r>
      <w:r>
        <w:rPr>
          <w:spacing w:val="4"/>
        </w:rPr>
        <w:t xml:space="preserve"> </w:t>
      </w:r>
      <w:r>
        <w:rPr>
          <w:spacing w:val="-2"/>
        </w:rPr>
        <w:t>similar</w:t>
      </w:r>
      <w:r>
        <w:rPr>
          <w:spacing w:val="4"/>
        </w:rPr>
        <w:t xml:space="preserve"> </w:t>
      </w:r>
      <w:r>
        <w:rPr>
          <w:spacing w:val="-2"/>
        </w:rPr>
        <w:t>locality</w:t>
      </w:r>
      <w:r>
        <w:rPr>
          <w:spacing w:val="2"/>
        </w:rPr>
        <w:t xml:space="preserve"> </w:t>
      </w:r>
      <w:r>
        <w:rPr>
          <w:spacing w:val="-2"/>
        </w:rPr>
        <w:t>at</w:t>
      </w:r>
      <w:r>
        <w:rPr>
          <w:spacing w:val="6"/>
        </w:rPr>
        <w:t xml:space="preserve"> </w:t>
      </w:r>
      <w:r>
        <w:rPr>
          <w:spacing w:val="-1"/>
        </w:rPr>
        <w:t>the</w:t>
      </w:r>
      <w:r>
        <w:rPr>
          <w:spacing w:val="4"/>
        </w:rPr>
        <w:t xml:space="preserve"> </w:t>
      </w:r>
      <w:r>
        <w:t>time</w:t>
      </w:r>
      <w:r>
        <w:rPr>
          <w:spacing w:val="5"/>
        </w:rPr>
        <w:t xml:space="preserve"> </w:t>
      </w:r>
      <w:r>
        <w:rPr>
          <w:spacing w:val="-1"/>
        </w:rPr>
        <w:t>of</w:t>
      </w:r>
      <w:r>
        <w:rPr>
          <w:spacing w:val="6"/>
        </w:rPr>
        <w:t xml:space="preserve"> </w:t>
      </w:r>
      <w:r>
        <w:rPr>
          <w:spacing w:val="-2"/>
        </w:rPr>
        <w:t>performance.</w:t>
      </w:r>
      <w:r>
        <w:rPr>
          <w:spacing w:val="55"/>
        </w:rPr>
        <w:t xml:space="preserve"> </w:t>
      </w:r>
      <w:r>
        <w:rPr>
          <w:spacing w:val="-1"/>
        </w:rPr>
        <w:t>NO</w:t>
      </w:r>
      <w:r>
        <w:rPr>
          <w:spacing w:val="16"/>
        </w:rPr>
        <w:t xml:space="preserve"> </w:t>
      </w:r>
      <w:r>
        <w:rPr>
          <w:spacing w:val="-1"/>
        </w:rPr>
        <w:t>OTHER</w:t>
      </w:r>
      <w:r>
        <w:rPr>
          <w:spacing w:val="12"/>
        </w:rPr>
        <w:t xml:space="preserve"> </w:t>
      </w:r>
      <w:r>
        <w:rPr>
          <w:spacing w:val="-1"/>
        </w:rPr>
        <w:t>WARRANTY,</w:t>
      </w:r>
      <w:r>
        <w:rPr>
          <w:spacing w:val="18"/>
        </w:rPr>
        <w:t xml:space="preserve"> </w:t>
      </w:r>
      <w:r>
        <w:rPr>
          <w:spacing w:val="-2"/>
        </w:rPr>
        <w:t>EXPRESS</w:t>
      </w:r>
      <w:r>
        <w:rPr>
          <w:spacing w:val="16"/>
        </w:rPr>
        <w:t xml:space="preserve"> </w:t>
      </w:r>
      <w:r>
        <w:rPr>
          <w:spacing w:val="-1"/>
        </w:rPr>
        <w:t>OR</w:t>
      </w:r>
      <w:r>
        <w:rPr>
          <w:spacing w:val="14"/>
        </w:rPr>
        <w:t xml:space="preserve"> </w:t>
      </w:r>
      <w:r>
        <w:rPr>
          <w:spacing w:val="-2"/>
        </w:rPr>
        <w:t>IMPLIED,</w:t>
      </w:r>
      <w:r>
        <w:rPr>
          <w:spacing w:val="16"/>
        </w:rPr>
        <w:t xml:space="preserve"> </w:t>
      </w:r>
      <w:r>
        <w:t>IS</w:t>
      </w:r>
      <w:r>
        <w:rPr>
          <w:spacing w:val="16"/>
        </w:rPr>
        <w:t xml:space="preserve"> </w:t>
      </w:r>
      <w:r>
        <w:rPr>
          <w:spacing w:val="-1"/>
        </w:rPr>
        <w:t>MADE</w:t>
      </w:r>
      <w:r>
        <w:rPr>
          <w:spacing w:val="14"/>
        </w:rPr>
        <w:t xml:space="preserve"> </w:t>
      </w:r>
      <w:r>
        <w:rPr>
          <w:spacing w:val="-1"/>
        </w:rPr>
        <w:t>OR</w:t>
      </w:r>
      <w:r>
        <w:rPr>
          <w:spacing w:val="28"/>
        </w:rPr>
        <w:t xml:space="preserve"> </w:t>
      </w:r>
      <w:r>
        <w:rPr>
          <w:spacing w:val="-2"/>
        </w:rPr>
        <w:t>INTENDED,</w:t>
      </w:r>
      <w:r>
        <w:rPr>
          <w:spacing w:val="14"/>
        </w:rPr>
        <w:t xml:space="preserve"> </w:t>
      </w:r>
      <w:r>
        <w:rPr>
          <w:spacing w:val="-2"/>
        </w:rPr>
        <w:t>AND</w:t>
      </w:r>
      <w:r>
        <w:rPr>
          <w:spacing w:val="12"/>
        </w:rPr>
        <w:t xml:space="preserve"> </w:t>
      </w:r>
      <w:r>
        <w:rPr>
          <w:spacing w:val="-1"/>
        </w:rPr>
        <w:t>THE</w:t>
      </w:r>
      <w:r>
        <w:rPr>
          <w:spacing w:val="9"/>
        </w:rPr>
        <w:t xml:space="preserve"> </w:t>
      </w:r>
      <w:r>
        <w:rPr>
          <w:spacing w:val="-2"/>
        </w:rPr>
        <w:t>SAME</w:t>
      </w:r>
      <w:r>
        <w:rPr>
          <w:spacing w:val="14"/>
        </w:rPr>
        <w:t xml:space="preserve"> </w:t>
      </w:r>
      <w:r>
        <w:rPr>
          <w:spacing w:val="-2"/>
        </w:rPr>
        <w:t>ARE</w:t>
      </w:r>
      <w:r>
        <w:rPr>
          <w:spacing w:val="11"/>
        </w:rPr>
        <w:t xml:space="preserve"> </w:t>
      </w:r>
      <w:r>
        <w:rPr>
          <w:spacing w:val="-2"/>
        </w:rPr>
        <w:t>SPECIFICALLY</w:t>
      </w:r>
      <w:r>
        <w:rPr>
          <w:spacing w:val="12"/>
        </w:rPr>
        <w:t xml:space="preserve"> </w:t>
      </w:r>
      <w:r>
        <w:rPr>
          <w:spacing w:val="-2"/>
        </w:rPr>
        <w:t>DISCLAIMED,</w:t>
      </w:r>
      <w:r>
        <w:rPr>
          <w:spacing w:val="37"/>
        </w:rPr>
        <w:t xml:space="preserve"> </w:t>
      </w:r>
      <w:r>
        <w:rPr>
          <w:spacing w:val="-2"/>
        </w:rPr>
        <w:t>INCLUDING</w:t>
      </w:r>
      <w:r>
        <w:rPr>
          <w:spacing w:val="11"/>
        </w:rPr>
        <w:t xml:space="preserve"> </w:t>
      </w:r>
      <w:r>
        <w:rPr>
          <w:spacing w:val="-1"/>
        </w:rPr>
        <w:t>THE</w:t>
      </w:r>
      <w:r>
        <w:rPr>
          <w:spacing w:val="10"/>
        </w:rPr>
        <w:t xml:space="preserve"> </w:t>
      </w:r>
      <w:r>
        <w:rPr>
          <w:spacing w:val="-2"/>
        </w:rPr>
        <w:t>IMPLIED</w:t>
      </w:r>
      <w:r>
        <w:rPr>
          <w:spacing w:val="8"/>
        </w:rPr>
        <w:t xml:space="preserve"> </w:t>
      </w:r>
      <w:r>
        <w:rPr>
          <w:spacing w:val="-2"/>
        </w:rPr>
        <w:t>WARRANTIES</w:t>
      </w:r>
      <w:r>
        <w:rPr>
          <w:spacing w:val="10"/>
        </w:rPr>
        <w:t xml:space="preserve"> </w:t>
      </w:r>
      <w:r>
        <w:rPr>
          <w:spacing w:val="-1"/>
        </w:rPr>
        <w:t>OF</w:t>
      </w:r>
      <w:r>
        <w:rPr>
          <w:spacing w:val="42"/>
        </w:rPr>
        <w:t xml:space="preserve"> </w:t>
      </w:r>
      <w:r>
        <w:rPr>
          <w:spacing w:val="-2"/>
        </w:rPr>
        <w:t>MERCHANTABILITY</w:t>
      </w:r>
      <w:r>
        <w:rPr>
          <w:spacing w:val="28"/>
        </w:rPr>
        <w:t xml:space="preserve"> </w:t>
      </w:r>
      <w:r>
        <w:rPr>
          <w:spacing w:val="-1"/>
        </w:rPr>
        <w:t>AND</w:t>
      </w:r>
      <w:r>
        <w:rPr>
          <w:spacing w:val="30"/>
        </w:rPr>
        <w:t xml:space="preserve"> </w:t>
      </w:r>
      <w:r>
        <w:rPr>
          <w:spacing w:val="-2"/>
        </w:rPr>
        <w:t>FITNESS</w:t>
      </w:r>
      <w:r>
        <w:rPr>
          <w:spacing w:val="29"/>
        </w:rPr>
        <w:t xml:space="preserve"> </w:t>
      </w:r>
      <w:r>
        <w:rPr>
          <w:spacing w:val="-2"/>
        </w:rPr>
        <w:t>FOR</w:t>
      </w:r>
      <w:r>
        <w:rPr>
          <w:spacing w:val="31"/>
        </w:rPr>
        <w:t xml:space="preserve"> </w:t>
      </w:r>
      <w:r>
        <w:t>A</w:t>
      </w:r>
      <w:r>
        <w:rPr>
          <w:spacing w:val="29"/>
        </w:rPr>
        <w:t xml:space="preserve"> </w:t>
      </w:r>
      <w:r>
        <w:rPr>
          <w:spacing w:val="-2"/>
        </w:rPr>
        <w:t>PARTICULAR</w:t>
      </w:r>
      <w:r>
        <w:rPr>
          <w:spacing w:val="39"/>
        </w:rPr>
        <w:t xml:space="preserve"> </w:t>
      </w:r>
      <w:r>
        <w:rPr>
          <w:spacing w:val="-2"/>
        </w:rPr>
        <w:t>PURPOSE.</w:t>
      </w:r>
      <w:r>
        <w:rPr>
          <w:spacing w:val="40"/>
        </w:rPr>
        <w:t xml:space="preserve"> </w:t>
      </w:r>
      <w:r>
        <w:rPr>
          <w:spacing w:val="-1"/>
        </w:rPr>
        <w:t>Any</w:t>
      </w:r>
      <w:r>
        <w:rPr>
          <w:spacing w:val="21"/>
        </w:rPr>
        <w:t xml:space="preserve"> </w:t>
      </w:r>
      <w:r>
        <w:rPr>
          <w:spacing w:val="-1"/>
        </w:rPr>
        <w:t>claim</w:t>
      </w:r>
      <w:r>
        <w:rPr>
          <w:spacing w:val="24"/>
        </w:rPr>
        <w:t xml:space="preserve"> </w:t>
      </w:r>
      <w:r>
        <w:rPr>
          <w:spacing w:val="-1"/>
        </w:rPr>
        <w:t>that</w:t>
      </w:r>
      <w:r>
        <w:rPr>
          <w:spacing w:val="25"/>
        </w:rPr>
        <w:t xml:space="preserve"> </w:t>
      </w:r>
      <w:r>
        <w:rPr>
          <w:spacing w:val="-2"/>
        </w:rPr>
        <w:t>Client</w:t>
      </w:r>
      <w:r>
        <w:rPr>
          <w:spacing w:val="26"/>
        </w:rPr>
        <w:t xml:space="preserve"> </w:t>
      </w:r>
      <w:r>
        <w:rPr>
          <w:spacing w:val="-1"/>
        </w:rPr>
        <w:t>may</w:t>
      </w:r>
      <w:r>
        <w:rPr>
          <w:spacing w:val="21"/>
        </w:rPr>
        <w:t xml:space="preserve"> </w:t>
      </w:r>
      <w:r>
        <w:rPr>
          <w:spacing w:val="-2"/>
        </w:rPr>
        <w:t>bring</w:t>
      </w:r>
      <w:r>
        <w:rPr>
          <w:spacing w:val="24"/>
        </w:rPr>
        <w:t xml:space="preserve"> </w:t>
      </w:r>
      <w:r>
        <w:rPr>
          <w:spacing w:val="-2"/>
        </w:rPr>
        <w:t>against</w:t>
      </w:r>
      <w:r>
        <w:rPr>
          <w:spacing w:val="25"/>
        </w:rPr>
        <w:t xml:space="preserve"> </w:t>
      </w:r>
      <w:r>
        <w:rPr>
          <w:spacing w:val="-2"/>
        </w:rPr>
        <w:t>Alliance</w:t>
      </w:r>
      <w:r>
        <w:rPr>
          <w:spacing w:val="21"/>
        </w:rPr>
        <w:t xml:space="preserve"> </w:t>
      </w:r>
      <w:r>
        <w:rPr>
          <w:spacing w:val="-2"/>
        </w:rPr>
        <w:t>with</w:t>
      </w:r>
      <w:r>
        <w:rPr>
          <w:spacing w:val="49"/>
        </w:rPr>
        <w:t xml:space="preserve"> </w:t>
      </w:r>
      <w:r>
        <w:rPr>
          <w:spacing w:val="-2"/>
        </w:rPr>
        <w:t>respect</w:t>
      </w:r>
      <w:r>
        <w:rPr>
          <w:spacing w:val="15"/>
        </w:rPr>
        <w:t xml:space="preserve"> </w:t>
      </w:r>
      <w:r>
        <w:t>to</w:t>
      </w:r>
      <w:r>
        <w:rPr>
          <w:spacing w:val="9"/>
        </w:rPr>
        <w:t xml:space="preserve"> </w:t>
      </w:r>
      <w:r>
        <w:rPr>
          <w:spacing w:val="-1"/>
        </w:rPr>
        <w:t>the</w:t>
      </w:r>
      <w:r>
        <w:rPr>
          <w:spacing w:val="10"/>
        </w:rPr>
        <w:t xml:space="preserve"> </w:t>
      </w:r>
      <w:r>
        <w:rPr>
          <w:spacing w:val="-2"/>
        </w:rPr>
        <w:t>Services</w:t>
      </w:r>
      <w:r>
        <w:rPr>
          <w:spacing w:val="12"/>
        </w:rPr>
        <w:t xml:space="preserve"> </w:t>
      </w:r>
      <w:r>
        <w:t>to</w:t>
      </w:r>
      <w:r>
        <w:rPr>
          <w:spacing w:val="12"/>
        </w:rPr>
        <w:t xml:space="preserve"> </w:t>
      </w:r>
      <w:r>
        <w:rPr>
          <w:spacing w:val="-1"/>
        </w:rPr>
        <w:t>be</w:t>
      </w:r>
      <w:r>
        <w:rPr>
          <w:spacing w:val="9"/>
        </w:rPr>
        <w:t xml:space="preserve"> </w:t>
      </w:r>
      <w:r>
        <w:rPr>
          <w:spacing w:val="-2"/>
        </w:rPr>
        <w:t>performed</w:t>
      </w:r>
      <w:r>
        <w:rPr>
          <w:spacing w:val="10"/>
        </w:rPr>
        <w:t xml:space="preserve"> </w:t>
      </w:r>
      <w:r>
        <w:rPr>
          <w:spacing w:val="-1"/>
        </w:rPr>
        <w:t>by</w:t>
      </w:r>
      <w:r>
        <w:rPr>
          <w:spacing w:val="8"/>
        </w:rPr>
        <w:t xml:space="preserve"> </w:t>
      </w:r>
      <w:r>
        <w:rPr>
          <w:spacing w:val="-2"/>
        </w:rPr>
        <w:t>Alliance</w:t>
      </w:r>
      <w:r>
        <w:rPr>
          <w:spacing w:val="12"/>
        </w:rPr>
        <w:t xml:space="preserve"> </w:t>
      </w:r>
      <w:r>
        <w:rPr>
          <w:spacing w:val="-2"/>
        </w:rPr>
        <w:t>must</w:t>
      </w:r>
      <w:r>
        <w:rPr>
          <w:spacing w:val="9"/>
        </w:rPr>
        <w:t xml:space="preserve"> </w:t>
      </w:r>
      <w:r>
        <w:rPr>
          <w:spacing w:val="-2"/>
        </w:rPr>
        <w:t>be</w:t>
      </w:r>
      <w:r>
        <w:rPr>
          <w:spacing w:val="43"/>
        </w:rPr>
        <w:t xml:space="preserve"> </w:t>
      </w:r>
      <w:r>
        <w:rPr>
          <w:spacing w:val="-2"/>
        </w:rPr>
        <w:t>commenced</w:t>
      </w:r>
      <w:r>
        <w:rPr>
          <w:spacing w:val="12"/>
        </w:rPr>
        <w:t xml:space="preserve"> </w:t>
      </w:r>
      <w:r>
        <w:rPr>
          <w:spacing w:val="-2"/>
        </w:rPr>
        <w:t>within</w:t>
      </w:r>
      <w:r>
        <w:rPr>
          <w:spacing w:val="12"/>
        </w:rPr>
        <w:t xml:space="preserve"> </w:t>
      </w:r>
      <w:proofErr w:type="gramStart"/>
      <w:ins w:id="306" w:author="Sheena Tolentino" w:date="2021-06-03T18:07:00Z">
        <w:r w:rsidR="00506223">
          <w:rPr>
            <w:spacing w:val="11"/>
          </w:rPr>
          <w:t>two</w:t>
        </w:r>
      </w:ins>
      <w:r>
        <w:rPr>
          <w:spacing w:val="-2"/>
        </w:rPr>
        <w:t>(</w:t>
      </w:r>
      <w:proofErr w:type="gramEnd"/>
      <w:ins w:id="307" w:author="Sheena Tolentino" w:date="2021-06-03T18:07:00Z">
        <w:r w:rsidR="00506223">
          <w:rPr>
            <w:spacing w:val="-2"/>
          </w:rPr>
          <w:t>2</w:t>
        </w:r>
      </w:ins>
      <w:r>
        <w:rPr>
          <w:spacing w:val="-2"/>
        </w:rPr>
        <w:t>)</w:t>
      </w:r>
      <w:r>
        <w:rPr>
          <w:spacing w:val="13"/>
        </w:rPr>
        <w:t xml:space="preserve"> </w:t>
      </w:r>
      <w:r>
        <w:rPr>
          <w:spacing w:val="-3"/>
        </w:rPr>
        <w:t>year</w:t>
      </w:r>
      <w:ins w:id="308" w:author="Sheena Tolentino" w:date="2021-06-03T18:07:00Z">
        <w:r w:rsidR="00506223">
          <w:rPr>
            <w:spacing w:val="-3"/>
          </w:rPr>
          <w:t>s</w:t>
        </w:r>
      </w:ins>
      <w:r>
        <w:rPr>
          <w:spacing w:val="16"/>
        </w:rPr>
        <w:t xml:space="preserve"> </w:t>
      </w:r>
      <w:r>
        <w:rPr>
          <w:spacing w:val="-2"/>
        </w:rPr>
        <w:t>after</w:t>
      </w:r>
      <w:r>
        <w:rPr>
          <w:spacing w:val="16"/>
        </w:rPr>
        <w:t xml:space="preserve"> </w:t>
      </w:r>
      <w:r>
        <w:rPr>
          <w:spacing w:val="-1"/>
        </w:rPr>
        <w:t>the</w:t>
      </w:r>
      <w:r>
        <w:rPr>
          <w:spacing w:val="14"/>
        </w:rPr>
        <w:t xml:space="preserve"> </w:t>
      </w:r>
      <w:r>
        <w:rPr>
          <w:spacing w:val="-1"/>
        </w:rPr>
        <w:t>date</w:t>
      </w:r>
      <w:r>
        <w:rPr>
          <w:spacing w:val="12"/>
        </w:rPr>
        <w:t xml:space="preserve"> </w:t>
      </w:r>
      <w:r>
        <w:rPr>
          <w:spacing w:val="-1"/>
        </w:rPr>
        <w:t>on</w:t>
      </w:r>
      <w:r>
        <w:rPr>
          <w:spacing w:val="14"/>
        </w:rPr>
        <w:t xml:space="preserve"> </w:t>
      </w:r>
      <w:r>
        <w:rPr>
          <w:spacing w:val="-2"/>
        </w:rPr>
        <w:t>which</w:t>
      </w:r>
      <w:r>
        <w:rPr>
          <w:spacing w:val="11"/>
        </w:rPr>
        <w:t xml:space="preserve"> </w:t>
      </w:r>
      <w:r>
        <w:rPr>
          <w:spacing w:val="-2"/>
        </w:rPr>
        <w:t>Client</w:t>
      </w:r>
      <w:r>
        <w:rPr>
          <w:spacing w:val="16"/>
        </w:rPr>
        <w:t xml:space="preserve"> </w:t>
      </w:r>
      <w:r>
        <w:rPr>
          <w:spacing w:val="-1"/>
        </w:rPr>
        <w:t>first</w:t>
      </w:r>
      <w:r>
        <w:rPr>
          <w:spacing w:val="53"/>
        </w:rPr>
        <w:t xml:space="preserve"> </w:t>
      </w:r>
      <w:r>
        <w:rPr>
          <w:spacing w:val="-1"/>
        </w:rPr>
        <w:t>knew</w:t>
      </w:r>
      <w:r>
        <w:rPr>
          <w:spacing w:val="22"/>
        </w:rPr>
        <w:t xml:space="preserve"> </w:t>
      </w:r>
      <w:r>
        <w:rPr>
          <w:spacing w:val="-1"/>
        </w:rPr>
        <w:t>or</w:t>
      </w:r>
      <w:r>
        <w:rPr>
          <w:spacing w:val="23"/>
        </w:rPr>
        <w:t xml:space="preserve"> </w:t>
      </w:r>
      <w:r>
        <w:rPr>
          <w:spacing w:val="-2"/>
        </w:rPr>
        <w:t>should</w:t>
      </w:r>
      <w:r>
        <w:rPr>
          <w:spacing w:val="21"/>
        </w:rPr>
        <w:t xml:space="preserve"> </w:t>
      </w:r>
      <w:r>
        <w:rPr>
          <w:spacing w:val="-2"/>
        </w:rPr>
        <w:t>have</w:t>
      </w:r>
      <w:r>
        <w:rPr>
          <w:spacing w:val="21"/>
        </w:rPr>
        <w:t xml:space="preserve"> </w:t>
      </w:r>
      <w:r>
        <w:rPr>
          <w:spacing w:val="-1"/>
        </w:rPr>
        <w:t>known</w:t>
      </w:r>
      <w:r>
        <w:rPr>
          <w:spacing w:val="23"/>
        </w:rPr>
        <w:t xml:space="preserve"> </w:t>
      </w:r>
      <w:r>
        <w:rPr>
          <w:spacing w:val="-1"/>
        </w:rPr>
        <w:t>of</w:t>
      </w:r>
      <w:r>
        <w:rPr>
          <w:spacing w:val="22"/>
        </w:rPr>
        <w:t xml:space="preserve"> </w:t>
      </w:r>
      <w:r>
        <w:rPr>
          <w:spacing w:val="-1"/>
        </w:rPr>
        <w:t>the</w:t>
      </w:r>
      <w:r>
        <w:rPr>
          <w:spacing w:val="23"/>
        </w:rPr>
        <w:t xml:space="preserve"> </w:t>
      </w:r>
      <w:r>
        <w:rPr>
          <w:spacing w:val="-2"/>
        </w:rPr>
        <w:t>deficient</w:t>
      </w:r>
      <w:r>
        <w:rPr>
          <w:spacing w:val="24"/>
        </w:rPr>
        <w:t xml:space="preserve"> </w:t>
      </w:r>
      <w:r>
        <w:rPr>
          <w:spacing w:val="-2"/>
        </w:rPr>
        <w:t>Services</w:t>
      </w:r>
      <w:r>
        <w:rPr>
          <w:spacing w:val="23"/>
        </w:rPr>
        <w:t xml:space="preserve"> </w:t>
      </w:r>
      <w:r>
        <w:rPr>
          <w:spacing w:val="-2"/>
        </w:rPr>
        <w:t>upon</w:t>
      </w:r>
      <w:r>
        <w:rPr>
          <w:spacing w:val="21"/>
        </w:rPr>
        <w:t xml:space="preserve"> </w:t>
      </w:r>
      <w:r>
        <w:rPr>
          <w:spacing w:val="-2"/>
        </w:rPr>
        <w:t>which</w:t>
      </w:r>
      <w:r>
        <w:rPr>
          <w:spacing w:val="45"/>
        </w:rPr>
        <w:t xml:space="preserve"> </w:t>
      </w:r>
      <w:r>
        <w:rPr>
          <w:spacing w:val="-1"/>
        </w:rPr>
        <w:t xml:space="preserve">the </w:t>
      </w:r>
      <w:r>
        <w:rPr>
          <w:spacing w:val="-2"/>
        </w:rPr>
        <w:t>claim</w:t>
      </w:r>
      <w:r>
        <w:rPr>
          <w:spacing w:val="-3"/>
        </w:rPr>
        <w:t xml:space="preserve"> </w:t>
      </w:r>
      <w:r>
        <w:rPr>
          <w:spacing w:val="-1"/>
        </w:rPr>
        <w:t>is</w:t>
      </w:r>
      <w:r>
        <w:t xml:space="preserve"> </w:t>
      </w:r>
      <w:r>
        <w:rPr>
          <w:spacing w:val="-3"/>
        </w:rPr>
        <w:t>based.</w:t>
      </w:r>
    </w:p>
    <w:p w14:paraId="60AD3C84" w14:textId="77777777" w:rsidR="00B07062" w:rsidRDefault="00B07062">
      <w:pPr>
        <w:spacing w:before="9"/>
        <w:rPr>
          <w:rFonts w:ascii="Arial" w:eastAsia="Arial" w:hAnsi="Arial" w:cs="Arial"/>
          <w:sz w:val="16"/>
          <w:szCs w:val="16"/>
        </w:rPr>
      </w:pPr>
    </w:p>
    <w:p w14:paraId="70F77761" w14:textId="77777777" w:rsidR="00B07062" w:rsidRDefault="00702EC1">
      <w:pPr>
        <w:pStyle w:val="BodyText"/>
        <w:numPr>
          <w:ilvl w:val="0"/>
          <w:numId w:val="1"/>
        </w:numPr>
        <w:tabs>
          <w:tab w:val="left" w:pos="468"/>
        </w:tabs>
        <w:ind w:right="3" w:firstLine="0"/>
        <w:jc w:val="both"/>
      </w:pPr>
      <w:r>
        <w:rPr>
          <w:rFonts w:cs="Arial"/>
          <w:b/>
          <w:bCs/>
          <w:spacing w:val="-2"/>
        </w:rPr>
        <w:t>OWNERSHIP</w:t>
      </w:r>
      <w:r>
        <w:rPr>
          <w:rFonts w:cs="Arial"/>
          <w:b/>
          <w:bCs/>
          <w:spacing w:val="45"/>
        </w:rPr>
        <w:t xml:space="preserve"> </w:t>
      </w:r>
      <w:r>
        <w:rPr>
          <w:rFonts w:cs="Arial"/>
          <w:b/>
          <w:bCs/>
          <w:spacing w:val="-2"/>
        </w:rPr>
        <w:t>OF</w:t>
      </w:r>
      <w:r>
        <w:rPr>
          <w:rFonts w:cs="Arial"/>
          <w:b/>
          <w:bCs/>
          <w:spacing w:val="45"/>
        </w:rPr>
        <w:t xml:space="preserve"> </w:t>
      </w:r>
      <w:r>
        <w:rPr>
          <w:rFonts w:cs="Arial"/>
          <w:b/>
          <w:bCs/>
          <w:spacing w:val="-2"/>
        </w:rPr>
        <w:t>DELIVERABLES</w:t>
      </w:r>
      <w:r>
        <w:rPr>
          <w:rFonts w:cs="Arial"/>
          <w:b/>
          <w:bCs/>
          <w:spacing w:val="1"/>
        </w:rPr>
        <w:t xml:space="preserve"> </w:t>
      </w:r>
      <w:r>
        <w:rPr>
          <w:rFonts w:cs="Arial"/>
          <w:b/>
          <w:bCs/>
          <w:spacing w:val="-3"/>
        </w:rPr>
        <w:t>AND</w:t>
      </w:r>
      <w:r>
        <w:rPr>
          <w:rFonts w:cs="Arial"/>
          <w:b/>
          <w:bCs/>
          <w:spacing w:val="45"/>
        </w:rPr>
        <w:t xml:space="preserve"> </w:t>
      </w:r>
      <w:r>
        <w:rPr>
          <w:rFonts w:cs="Arial"/>
          <w:b/>
          <w:bCs/>
          <w:spacing w:val="-1"/>
        </w:rPr>
        <w:t>RELATED</w:t>
      </w:r>
      <w:r>
        <w:rPr>
          <w:rFonts w:cs="Arial"/>
          <w:b/>
          <w:bCs/>
          <w:spacing w:val="25"/>
        </w:rPr>
        <w:t xml:space="preserve"> </w:t>
      </w:r>
      <w:r>
        <w:rPr>
          <w:rFonts w:cs="Arial"/>
          <w:b/>
          <w:bCs/>
          <w:spacing w:val="-2"/>
        </w:rPr>
        <w:t>DOCUMENTS.</w:t>
      </w:r>
      <w:r>
        <w:rPr>
          <w:rFonts w:cs="Arial"/>
          <w:b/>
          <w:bCs/>
          <w:spacing w:val="26"/>
        </w:rPr>
        <w:t xml:space="preserve"> </w:t>
      </w:r>
      <w:r>
        <w:rPr>
          <w:spacing w:val="-2"/>
        </w:rPr>
        <w:t>All</w:t>
      </w:r>
      <w:r>
        <w:rPr>
          <w:spacing w:val="9"/>
        </w:rPr>
        <w:t xml:space="preserve"> </w:t>
      </w:r>
      <w:r>
        <w:rPr>
          <w:spacing w:val="-1"/>
        </w:rPr>
        <w:t>reports,</w:t>
      </w:r>
      <w:r>
        <w:rPr>
          <w:spacing w:val="10"/>
        </w:rPr>
        <w:t xml:space="preserve"> </w:t>
      </w:r>
      <w:r>
        <w:rPr>
          <w:spacing w:val="-2"/>
        </w:rPr>
        <w:t>drawings,</w:t>
      </w:r>
      <w:r>
        <w:rPr>
          <w:spacing w:val="12"/>
        </w:rPr>
        <w:t xml:space="preserve"> </w:t>
      </w:r>
      <w:r>
        <w:rPr>
          <w:spacing w:val="-2"/>
        </w:rPr>
        <w:t>plans,</w:t>
      </w:r>
      <w:r>
        <w:rPr>
          <w:spacing w:val="10"/>
        </w:rPr>
        <w:t xml:space="preserve"> </w:t>
      </w:r>
      <w:r>
        <w:rPr>
          <w:spacing w:val="-2"/>
        </w:rPr>
        <w:t>designs</w:t>
      </w:r>
      <w:r>
        <w:rPr>
          <w:spacing w:val="10"/>
        </w:rPr>
        <w:t xml:space="preserve"> </w:t>
      </w:r>
      <w:r>
        <w:rPr>
          <w:spacing w:val="-2"/>
        </w:rPr>
        <w:t>and</w:t>
      </w:r>
      <w:r>
        <w:rPr>
          <w:spacing w:val="7"/>
        </w:rPr>
        <w:t xml:space="preserve"> </w:t>
      </w:r>
      <w:r>
        <w:rPr>
          <w:spacing w:val="-3"/>
        </w:rPr>
        <w:t>other</w:t>
      </w:r>
      <w:r>
        <w:rPr>
          <w:spacing w:val="33"/>
        </w:rPr>
        <w:t xml:space="preserve"> </w:t>
      </w:r>
      <w:r>
        <w:rPr>
          <w:spacing w:val="-2"/>
        </w:rPr>
        <w:t>documents</w:t>
      </w:r>
      <w:r>
        <w:rPr>
          <w:spacing w:val="45"/>
        </w:rPr>
        <w:t xml:space="preserve"> </w:t>
      </w:r>
      <w:r>
        <w:rPr>
          <w:spacing w:val="-2"/>
        </w:rPr>
        <w:t>prepared</w:t>
      </w:r>
      <w:r>
        <w:rPr>
          <w:spacing w:val="45"/>
        </w:rPr>
        <w:t xml:space="preserve"> </w:t>
      </w:r>
      <w:r>
        <w:rPr>
          <w:spacing w:val="-1"/>
        </w:rPr>
        <w:t>by</w:t>
      </w:r>
      <w:r>
        <w:rPr>
          <w:spacing w:val="40"/>
        </w:rPr>
        <w:t xml:space="preserve"> </w:t>
      </w:r>
      <w:r>
        <w:rPr>
          <w:spacing w:val="-2"/>
        </w:rPr>
        <w:t>ALLIANCE</w:t>
      </w:r>
      <w:r>
        <w:rPr>
          <w:spacing w:val="44"/>
        </w:rPr>
        <w:t xml:space="preserve"> </w:t>
      </w:r>
      <w:r>
        <w:rPr>
          <w:spacing w:val="-2"/>
        </w:rPr>
        <w:t>pursuant</w:t>
      </w:r>
      <w:r>
        <w:rPr>
          <w:spacing w:val="42"/>
        </w:rPr>
        <w:t xml:space="preserve"> </w:t>
      </w:r>
      <w:r>
        <w:t>to</w:t>
      </w:r>
      <w:r>
        <w:rPr>
          <w:spacing w:val="42"/>
        </w:rPr>
        <w:t xml:space="preserve"> </w:t>
      </w:r>
      <w:r>
        <w:rPr>
          <w:spacing w:val="-1"/>
        </w:rPr>
        <w:t>this</w:t>
      </w:r>
      <w:r>
        <w:rPr>
          <w:spacing w:val="45"/>
        </w:rPr>
        <w:t xml:space="preserve"> </w:t>
      </w:r>
      <w:r>
        <w:rPr>
          <w:spacing w:val="-3"/>
        </w:rPr>
        <w:t>Agreement,</w:t>
      </w:r>
      <w:r>
        <w:rPr>
          <w:spacing w:val="35"/>
        </w:rPr>
        <w:t xml:space="preserve"> </w:t>
      </w:r>
      <w:r>
        <w:rPr>
          <w:spacing w:val="-2"/>
        </w:rPr>
        <w:t>(collectively,</w:t>
      </w:r>
      <w:r>
        <w:rPr>
          <w:spacing w:val="19"/>
        </w:rPr>
        <w:t xml:space="preserve"> </w:t>
      </w:r>
      <w:r>
        <w:rPr>
          <w:rFonts w:cs="Arial"/>
          <w:spacing w:val="-2"/>
        </w:rPr>
        <w:t>“Deliverables”)</w:t>
      </w:r>
      <w:r>
        <w:rPr>
          <w:rFonts w:cs="Arial"/>
          <w:spacing w:val="22"/>
        </w:rPr>
        <w:t xml:space="preserve"> </w:t>
      </w:r>
      <w:r>
        <w:rPr>
          <w:spacing w:val="-2"/>
        </w:rPr>
        <w:t>including</w:t>
      </w:r>
      <w:r>
        <w:rPr>
          <w:spacing w:val="19"/>
        </w:rPr>
        <w:t xml:space="preserve"> </w:t>
      </w:r>
      <w:r>
        <w:rPr>
          <w:spacing w:val="-2"/>
        </w:rPr>
        <w:t>all</w:t>
      </w:r>
      <w:r>
        <w:rPr>
          <w:spacing w:val="18"/>
        </w:rPr>
        <w:t xml:space="preserve"> </w:t>
      </w:r>
      <w:r>
        <w:rPr>
          <w:spacing w:val="-2"/>
        </w:rPr>
        <w:t>intellectual</w:t>
      </w:r>
      <w:r>
        <w:rPr>
          <w:spacing w:val="19"/>
        </w:rPr>
        <w:t xml:space="preserve"> </w:t>
      </w:r>
      <w:r>
        <w:rPr>
          <w:spacing w:val="-2"/>
        </w:rPr>
        <w:t>property</w:t>
      </w:r>
      <w:r>
        <w:rPr>
          <w:spacing w:val="12"/>
        </w:rPr>
        <w:t xml:space="preserve"> </w:t>
      </w:r>
      <w:r>
        <w:rPr>
          <w:spacing w:val="-2"/>
        </w:rPr>
        <w:t>rights</w:t>
      </w:r>
      <w:r>
        <w:rPr>
          <w:spacing w:val="61"/>
        </w:rPr>
        <w:t xml:space="preserve"> </w:t>
      </w:r>
      <w:r>
        <w:rPr>
          <w:spacing w:val="-1"/>
        </w:rPr>
        <w:t>therein,</w:t>
      </w:r>
      <w:r>
        <w:rPr>
          <w:spacing w:val="2"/>
        </w:rPr>
        <w:t xml:space="preserve"> </w:t>
      </w:r>
      <w:r>
        <w:rPr>
          <w:spacing w:val="-1"/>
        </w:rPr>
        <w:t>remain</w:t>
      </w:r>
      <w:r>
        <w:rPr>
          <w:spacing w:val="-5"/>
        </w:rPr>
        <w:t xml:space="preserve"> </w:t>
      </w:r>
      <w:r>
        <w:rPr>
          <w:spacing w:val="-1"/>
        </w:rPr>
        <w:t xml:space="preserve">the </w:t>
      </w:r>
      <w:r>
        <w:rPr>
          <w:spacing w:val="-2"/>
        </w:rPr>
        <w:t>property</w:t>
      </w:r>
      <w:r>
        <w:rPr>
          <w:spacing w:val="-5"/>
        </w:rPr>
        <w:t xml:space="preserve"> </w:t>
      </w:r>
      <w:r>
        <w:rPr>
          <w:spacing w:val="-2"/>
        </w:rPr>
        <w:t>of</w:t>
      </w:r>
      <w:r>
        <w:rPr>
          <w:spacing w:val="1"/>
        </w:rPr>
        <w:t xml:space="preserve"> </w:t>
      </w:r>
      <w:r>
        <w:rPr>
          <w:spacing w:val="-2"/>
        </w:rPr>
        <w:t>ALLIANCE.</w:t>
      </w:r>
    </w:p>
    <w:p w14:paraId="60ABC5DD" w14:textId="77777777" w:rsidR="00B07062" w:rsidRDefault="00B07062">
      <w:pPr>
        <w:rPr>
          <w:rFonts w:ascii="Arial" w:eastAsia="Arial" w:hAnsi="Arial" w:cs="Arial"/>
          <w:sz w:val="17"/>
          <w:szCs w:val="17"/>
        </w:rPr>
      </w:pPr>
    </w:p>
    <w:p w14:paraId="3A997E70" w14:textId="77777777" w:rsidR="00E40DAD" w:rsidRPr="00E40DAD" w:rsidRDefault="00702EC1" w:rsidP="00E40DAD">
      <w:pPr>
        <w:pStyle w:val="BodyText"/>
        <w:jc w:val="both"/>
        <w:rPr>
          <w:spacing w:val="-1"/>
        </w:rPr>
      </w:pPr>
      <w:r>
        <w:rPr>
          <w:spacing w:val="-2"/>
        </w:rPr>
        <w:t>Client</w:t>
      </w:r>
      <w:r>
        <w:rPr>
          <w:spacing w:val="38"/>
        </w:rPr>
        <w:t xml:space="preserve"> </w:t>
      </w:r>
      <w:r>
        <w:rPr>
          <w:spacing w:val="-2"/>
        </w:rPr>
        <w:t>agrees</w:t>
      </w:r>
      <w:r>
        <w:rPr>
          <w:spacing w:val="39"/>
        </w:rPr>
        <w:t xml:space="preserve"> </w:t>
      </w:r>
      <w:r>
        <w:rPr>
          <w:spacing w:val="-1"/>
        </w:rPr>
        <w:t>that</w:t>
      </w:r>
      <w:r>
        <w:rPr>
          <w:spacing w:val="38"/>
        </w:rPr>
        <w:t xml:space="preserve"> </w:t>
      </w:r>
      <w:r>
        <w:rPr>
          <w:spacing w:val="-1"/>
        </w:rPr>
        <w:t>the</w:t>
      </w:r>
      <w:r>
        <w:rPr>
          <w:spacing w:val="39"/>
        </w:rPr>
        <w:t xml:space="preserve"> </w:t>
      </w:r>
      <w:r>
        <w:rPr>
          <w:spacing w:val="-2"/>
        </w:rPr>
        <w:t>Deliverables</w:t>
      </w:r>
      <w:r>
        <w:rPr>
          <w:spacing w:val="39"/>
        </w:rPr>
        <w:t xml:space="preserve"> </w:t>
      </w:r>
      <w:r>
        <w:rPr>
          <w:spacing w:val="-2"/>
        </w:rPr>
        <w:t>(i)</w:t>
      </w:r>
      <w:r>
        <w:rPr>
          <w:spacing w:val="38"/>
        </w:rPr>
        <w:t xml:space="preserve"> </w:t>
      </w:r>
      <w:r>
        <w:rPr>
          <w:spacing w:val="-2"/>
        </w:rPr>
        <w:t>are</w:t>
      </w:r>
      <w:r>
        <w:rPr>
          <w:spacing w:val="36"/>
        </w:rPr>
        <w:t xml:space="preserve"> </w:t>
      </w:r>
      <w:r>
        <w:rPr>
          <w:spacing w:val="-2"/>
        </w:rPr>
        <w:t>intended</w:t>
      </w:r>
      <w:r>
        <w:rPr>
          <w:spacing w:val="37"/>
        </w:rPr>
        <w:t xml:space="preserve"> </w:t>
      </w:r>
      <w:r>
        <w:rPr>
          <w:spacing w:val="-1"/>
        </w:rPr>
        <w:t>for</w:t>
      </w:r>
      <w:r>
        <w:rPr>
          <w:spacing w:val="33"/>
        </w:rPr>
        <w:t xml:space="preserve"> </w:t>
      </w:r>
      <w:r>
        <w:rPr>
          <w:spacing w:val="-1"/>
        </w:rPr>
        <w:t>the</w:t>
      </w:r>
      <w:r>
        <w:rPr>
          <w:spacing w:val="39"/>
        </w:rPr>
        <w:t xml:space="preserve"> </w:t>
      </w:r>
      <w:r>
        <w:rPr>
          <w:spacing w:val="-2"/>
        </w:rPr>
        <w:t>exclusive</w:t>
      </w:r>
      <w:r>
        <w:rPr>
          <w:spacing w:val="41"/>
        </w:rPr>
        <w:t xml:space="preserve"> </w:t>
      </w:r>
      <w:r>
        <w:rPr>
          <w:spacing w:val="-1"/>
        </w:rPr>
        <w:t>use</w:t>
      </w:r>
      <w:r>
        <w:rPr>
          <w:spacing w:val="40"/>
        </w:rPr>
        <w:t xml:space="preserve"> </w:t>
      </w:r>
      <w:r>
        <w:rPr>
          <w:spacing w:val="-2"/>
        </w:rPr>
        <w:t>and</w:t>
      </w:r>
      <w:r>
        <w:rPr>
          <w:spacing w:val="44"/>
        </w:rPr>
        <w:t xml:space="preserve"> </w:t>
      </w:r>
      <w:r>
        <w:rPr>
          <w:spacing w:val="-2"/>
        </w:rPr>
        <w:t>benefit</w:t>
      </w:r>
      <w:r>
        <w:rPr>
          <w:spacing w:val="45"/>
        </w:rPr>
        <w:t xml:space="preserve"> </w:t>
      </w:r>
      <w:r>
        <w:rPr>
          <w:spacing w:val="-1"/>
        </w:rPr>
        <w:t>of,</w:t>
      </w:r>
      <w:r>
        <w:rPr>
          <w:spacing w:val="42"/>
        </w:rPr>
        <w:t xml:space="preserve"> </w:t>
      </w:r>
      <w:r>
        <w:rPr>
          <w:spacing w:val="-2"/>
        </w:rPr>
        <w:t>and</w:t>
      </w:r>
      <w:r>
        <w:rPr>
          <w:spacing w:val="42"/>
        </w:rPr>
        <w:t xml:space="preserve"> </w:t>
      </w:r>
      <w:r>
        <w:rPr>
          <w:spacing w:val="-1"/>
        </w:rPr>
        <w:t>may</w:t>
      </w:r>
      <w:r>
        <w:rPr>
          <w:spacing w:val="40"/>
        </w:rPr>
        <w:t xml:space="preserve"> </w:t>
      </w:r>
      <w:r>
        <w:t>be</w:t>
      </w:r>
      <w:r>
        <w:rPr>
          <w:spacing w:val="46"/>
        </w:rPr>
        <w:t xml:space="preserve"> </w:t>
      </w:r>
      <w:r>
        <w:rPr>
          <w:spacing w:val="-1"/>
        </w:rPr>
        <w:t>relied</w:t>
      </w:r>
      <w:r>
        <w:rPr>
          <w:spacing w:val="43"/>
        </w:rPr>
        <w:t xml:space="preserve"> </w:t>
      </w:r>
      <w:r>
        <w:rPr>
          <w:spacing w:val="-2"/>
        </w:rPr>
        <w:t>upon</w:t>
      </w:r>
      <w:r>
        <w:rPr>
          <w:spacing w:val="40"/>
        </w:rPr>
        <w:t xml:space="preserve"> </w:t>
      </w:r>
      <w:r>
        <w:rPr>
          <w:spacing w:val="-1"/>
        </w:rPr>
        <w:t>only</w:t>
      </w:r>
      <w:r>
        <w:rPr>
          <w:spacing w:val="40"/>
        </w:rPr>
        <w:t xml:space="preserve"> </w:t>
      </w:r>
      <w:r>
        <w:rPr>
          <w:spacing w:val="-2"/>
        </w:rPr>
        <w:t>by,</w:t>
      </w:r>
      <w:r>
        <w:rPr>
          <w:spacing w:val="41"/>
        </w:rPr>
        <w:t xml:space="preserve"> </w:t>
      </w:r>
      <w:r>
        <w:rPr>
          <w:spacing w:val="-2"/>
        </w:rPr>
        <w:t>Client</w:t>
      </w:r>
      <w:r>
        <w:rPr>
          <w:spacing w:val="-3"/>
        </w:rPr>
        <w:t xml:space="preserve"> </w:t>
      </w:r>
      <w:r>
        <w:rPr>
          <w:spacing w:val="-2"/>
        </w:rPr>
        <w:t>and</w:t>
      </w:r>
      <w:r>
        <w:rPr>
          <w:spacing w:val="-5"/>
        </w:rPr>
        <w:t xml:space="preserve"> </w:t>
      </w:r>
      <w:r>
        <w:rPr>
          <w:spacing w:val="-1"/>
        </w:rPr>
        <w:t>(ii)</w:t>
      </w:r>
      <w:r>
        <w:rPr>
          <w:spacing w:val="-3"/>
        </w:rPr>
        <w:t xml:space="preserve"> </w:t>
      </w:r>
      <w:r>
        <w:rPr>
          <w:spacing w:val="-2"/>
        </w:rPr>
        <w:t>will</w:t>
      </w:r>
      <w:r>
        <w:rPr>
          <w:spacing w:val="-1"/>
        </w:rPr>
        <w:t xml:space="preserve"> </w:t>
      </w:r>
      <w:r>
        <w:rPr>
          <w:spacing w:val="-2"/>
        </w:rPr>
        <w:t>not</w:t>
      </w:r>
      <w:r>
        <w:rPr>
          <w:spacing w:val="-4"/>
        </w:rPr>
        <w:t xml:space="preserve"> </w:t>
      </w:r>
      <w:r>
        <w:rPr>
          <w:spacing w:val="-1"/>
        </w:rPr>
        <w:t>be</w:t>
      </w:r>
      <w:r>
        <w:rPr>
          <w:spacing w:val="-3"/>
        </w:rPr>
        <w:t xml:space="preserve"> </w:t>
      </w:r>
      <w:r>
        <w:rPr>
          <w:spacing w:val="-2"/>
        </w:rPr>
        <w:t>used</w:t>
      </w:r>
      <w:r>
        <w:rPr>
          <w:spacing w:val="-3"/>
        </w:rPr>
        <w:t xml:space="preserve"> </w:t>
      </w:r>
      <w:r>
        <w:rPr>
          <w:spacing w:val="-2"/>
        </w:rPr>
        <w:t>at</w:t>
      </w:r>
      <w:r>
        <w:rPr>
          <w:spacing w:val="-4"/>
        </w:rPr>
        <w:t xml:space="preserve"> </w:t>
      </w:r>
      <w:r>
        <w:t>a</w:t>
      </w:r>
      <w:r>
        <w:rPr>
          <w:spacing w:val="-3"/>
        </w:rPr>
        <w:t xml:space="preserve"> </w:t>
      </w:r>
      <w:r>
        <w:rPr>
          <w:spacing w:val="-1"/>
        </w:rPr>
        <w:t>Site</w:t>
      </w:r>
      <w:r>
        <w:rPr>
          <w:spacing w:val="-3"/>
        </w:rPr>
        <w:t xml:space="preserve"> </w:t>
      </w:r>
      <w:r>
        <w:rPr>
          <w:spacing w:val="-1"/>
        </w:rPr>
        <w:t>or</w:t>
      </w:r>
      <w:r>
        <w:rPr>
          <w:spacing w:val="-4"/>
        </w:rPr>
        <w:t xml:space="preserve"> </w:t>
      </w:r>
      <w:r>
        <w:rPr>
          <w:spacing w:val="-1"/>
        </w:rPr>
        <w:t xml:space="preserve">for </w:t>
      </w:r>
      <w:r>
        <w:t>a</w:t>
      </w:r>
      <w:r>
        <w:rPr>
          <w:spacing w:val="-3"/>
        </w:rPr>
        <w:t xml:space="preserve"> </w:t>
      </w:r>
      <w:r>
        <w:rPr>
          <w:spacing w:val="-1"/>
        </w:rPr>
        <w:t>Project</w:t>
      </w:r>
      <w:r>
        <w:rPr>
          <w:spacing w:val="-3"/>
        </w:rPr>
        <w:t xml:space="preserve"> </w:t>
      </w:r>
      <w:r>
        <w:rPr>
          <w:spacing w:val="-2"/>
        </w:rPr>
        <w:t>not</w:t>
      </w:r>
      <w:r>
        <w:rPr>
          <w:spacing w:val="20"/>
        </w:rPr>
        <w:t xml:space="preserve"> </w:t>
      </w:r>
      <w:r>
        <w:rPr>
          <w:spacing w:val="-2"/>
        </w:rPr>
        <w:t>expressly</w:t>
      </w:r>
      <w:r>
        <w:rPr>
          <w:spacing w:val="43"/>
        </w:rPr>
        <w:t xml:space="preserve"> </w:t>
      </w:r>
      <w:r>
        <w:rPr>
          <w:spacing w:val="-2"/>
        </w:rPr>
        <w:t>provided</w:t>
      </w:r>
      <w:r>
        <w:t xml:space="preserve"> </w:t>
      </w:r>
      <w:r>
        <w:rPr>
          <w:spacing w:val="-1"/>
        </w:rPr>
        <w:t>for</w:t>
      </w:r>
      <w:r>
        <w:rPr>
          <w:spacing w:val="1"/>
        </w:rPr>
        <w:t xml:space="preserve"> </w:t>
      </w:r>
      <w:r>
        <w:t>in</w:t>
      </w:r>
      <w:r>
        <w:rPr>
          <w:spacing w:val="-1"/>
        </w:rPr>
        <w:t xml:space="preserve"> this </w:t>
      </w:r>
      <w:r>
        <w:rPr>
          <w:spacing w:val="-2"/>
        </w:rPr>
        <w:t>Agreement.</w:t>
      </w:r>
      <w:r>
        <w:rPr>
          <w:spacing w:val="11"/>
        </w:rPr>
        <w:t xml:space="preserve"> </w:t>
      </w:r>
      <w:r>
        <w:rPr>
          <w:spacing w:val="-2"/>
        </w:rPr>
        <w:t>Client</w:t>
      </w:r>
      <w:r>
        <w:rPr>
          <w:spacing w:val="1"/>
        </w:rPr>
        <w:t xml:space="preserve"> </w:t>
      </w:r>
      <w:r>
        <w:rPr>
          <w:spacing w:val="-2"/>
        </w:rPr>
        <w:t>does</w:t>
      </w:r>
      <w:r>
        <w:rPr>
          <w:spacing w:val="2"/>
        </w:rPr>
        <w:t xml:space="preserve"> </w:t>
      </w:r>
      <w:r>
        <w:rPr>
          <w:spacing w:val="-2"/>
        </w:rPr>
        <w:t>not</w:t>
      </w:r>
      <w:r>
        <w:rPr>
          <w:spacing w:val="2"/>
        </w:rPr>
        <w:t xml:space="preserve"> </w:t>
      </w:r>
      <w:r>
        <w:rPr>
          <w:spacing w:val="-2"/>
        </w:rPr>
        <w:t>require</w:t>
      </w:r>
      <w:r>
        <w:rPr>
          <w:spacing w:val="9"/>
        </w:rPr>
        <w:t xml:space="preserve"> </w:t>
      </w:r>
      <w:r>
        <w:rPr>
          <w:rFonts w:cs="Arial"/>
          <w:spacing w:val="-2"/>
        </w:rPr>
        <w:t>ALLIANCE’s</w:t>
      </w:r>
      <w:r>
        <w:rPr>
          <w:rFonts w:cs="Arial"/>
          <w:spacing w:val="41"/>
        </w:rPr>
        <w:t xml:space="preserve"> </w:t>
      </w:r>
      <w:r>
        <w:rPr>
          <w:spacing w:val="-2"/>
        </w:rPr>
        <w:t>permission</w:t>
      </w:r>
      <w:r>
        <w:rPr>
          <w:spacing w:val="24"/>
        </w:rPr>
        <w:t xml:space="preserve"> </w:t>
      </w:r>
      <w:r>
        <w:rPr>
          <w:spacing w:val="-2"/>
        </w:rPr>
        <w:t>for</w:t>
      </w:r>
      <w:r>
        <w:rPr>
          <w:spacing w:val="25"/>
        </w:rPr>
        <w:t xml:space="preserve"> </w:t>
      </w:r>
      <w:r>
        <w:rPr>
          <w:spacing w:val="-2"/>
        </w:rPr>
        <w:t>regulatory</w:t>
      </w:r>
      <w:r>
        <w:rPr>
          <w:spacing w:val="21"/>
        </w:rPr>
        <w:t xml:space="preserve"> </w:t>
      </w:r>
      <w:r>
        <w:rPr>
          <w:spacing w:val="-2"/>
        </w:rPr>
        <w:t>submittal</w:t>
      </w:r>
      <w:r>
        <w:rPr>
          <w:spacing w:val="25"/>
        </w:rPr>
        <w:t xml:space="preserve"> </w:t>
      </w:r>
      <w:r>
        <w:rPr>
          <w:spacing w:val="-2"/>
        </w:rPr>
        <w:t>of</w:t>
      </w:r>
      <w:r>
        <w:rPr>
          <w:spacing w:val="26"/>
        </w:rPr>
        <w:t xml:space="preserve"> </w:t>
      </w:r>
      <w:r>
        <w:rPr>
          <w:spacing w:val="-1"/>
        </w:rPr>
        <w:t>the</w:t>
      </w:r>
      <w:r>
        <w:rPr>
          <w:spacing w:val="28"/>
        </w:rPr>
        <w:t xml:space="preserve"> </w:t>
      </w:r>
      <w:r>
        <w:rPr>
          <w:spacing w:val="-3"/>
        </w:rPr>
        <w:t>Deliverables</w:t>
      </w:r>
      <w:r>
        <w:rPr>
          <w:spacing w:val="38"/>
        </w:rPr>
        <w:t xml:space="preserve"> </w:t>
      </w:r>
      <w:r>
        <w:rPr>
          <w:spacing w:val="-1"/>
        </w:rPr>
        <w:t>or,</w:t>
      </w:r>
      <w:r>
        <w:rPr>
          <w:spacing w:val="34"/>
        </w:rPr>
        <w:t xml:space="preserve"> </w:t>
      </w:r>
      <w:r>
        <w:rPr>
          <w:spacing w:val="-2"/>
        </w:rPr>
        <w:t>subject</w:t>
      </w:r>
      <w:r>
        <w:rPr>
          <w:spacing w:val="47"/>
        </w:rPr>
        <w:t xml:space="preserve"> </w:t>
      </w:r>
      <w:r>
        <w:t>to</w:t>
      </w:r>
      <w:r>
        <w:rPr>
          <w:spacing w:val="30"/>
        </w:rPr>
        <w:t xml:space="preserve"> </w:t>
      </w:r>
      <w:r>
        <w:rPr>
          <w:spacing w:val="-2"/>
        </w:rPr>
        <w:t>all</w:t>
      </w:r>
      <w:r>
        <w:rPr>
          <w:spacing w:val="29"/>
        </w:rPr>
        <w:t xml:space="preserve"> </w:t>
      </w:r>
      <w:r>
        <w:rPr>
          <w:spacing w:val="-2"/>
        </w:rPr>
        <w:t>terms</w:t>
      </w:r>
      <w:r>
        <w:rPr>
          <w:spacing w:val="31"/>
        </w:rPr>
        <w:t xml:space="preserve"> </w:t>
      </w:r>
      <w:r>
        <w:rPr>
          <w:spacing w:val="-2"/>
        </w:rPr>
        <w:t>and</w:t>
      </w:r>
      <w:r>
        <w:rPr>
          <w:spacing w:val="29"/>
        </w:rPr>
        <w:t xml:space="preserve"> </w:t>
      </w:r>
      <w:r>
        <w:rPr>
          <w:spacing w:val="-2"/>
        </w:rPr>
        <w:t>conditions</w:t>
      </w:r>
      <w:r>
        <w:rPr>
          <w:spacing w:val="31"/>
        </w:rPr>
        <w:t xml:space="preserve"> </w:t>
      </w:r>
      <w:r>
        <w:rPr>
          <w:spacing w:val="-2"/>
        </w:rPr>
        <w:t>contained</w:t>
      </w:r>
      <w:r>
        <w:rPr>
          <w:spacing w:val="26"/>
        </w:rPr>
        <w:t xml:space="preserve"> </w:t>
      </w:r>
      <w:r>
        <w:t>in</w:t>
      </w:r>
      <w:r>
        <w:rPr>
          <w:spacing w:val="37"/>
        </w:rPr>
        <w:t xml:space="preserve"> </w:t>
      </w:r>
      <w:r>
        <w:rPr>
          <w:spacing w:val="-1"/>
        </w:rPr>
        <w:t>this</w:t>
      </w:r>
      <w:r>
        <w:rPr>
          <w:spacing w:val="27"/>
        </w:rPr>
        <w:t xml:space="preserve"> </w:t>
      </w:r>
      <w:r>
        <w:rPr>
          <w:spacing w:val="-2"/>
        </w:rPr>
        <w:t>Agreement,</w:t>
      </w:r>
      <w:r>
        <w:rPr>
          <w:spacing w:val="23"/>
        </w:rPr>
        <w:t xml:space="preserve"> </w:t>
      </w:r>
      <w:r>
        <w:rPr>
          <w:spacing w:val="-2"/>
        </w:rPr>
        <w:t>reliance</w:t>
      </w:r>
      <w:r>
        <w:rPr>
          <w:spacing w:val="59"/>
        </w:rPr>
        <w:t xml:space="preserve"> </w:t>
      </w:r>
      <w:r>
        <w:rPr>
          <w:spacing w:val="-1"/>
        </w:rPr>
        <w:t>on</w:t>
      </w:r>
      <w:r>
        <w:rPr>
          <w:spacing w:val="14"/>
        </w:rPr>
        <w:t xml:space="preserve"> </w:t>
      </w:r>
      <w:r>
        <w:rPr>
          <w:spacing w:val="-1"/>
        </w:rPr>
        <w:t>the</w:t>
      </w:r>
      <w:r>
        <w:rPr>
          <w:spacing w:val="12"/>
        </w:rPr>
        <w:t xml:space="preserve"> </w:t>
      </w:r>
      <w:r>
        <w:rPr>
          <w:spacing w:val="-2"/>
        </w:rPr>
        <w:t>Deliverables</w:t>
      </w:r>
      <w:r>
        <w:rPr>
          <w:spacing w:val="13"/>
        </w:rPr>
        <w:t xml:space="preserve"> </w:t>
      </w:r>
      <w:r>
        <w:rPr>
          <w:spacing w:val="-2"/>
        </w:rPr>
        <w:t>provided</w:t>
      </w:r>
      <w:r>
        <w:rPr>
          <w:spacing w:val="10"/>
        </w:rPr>
        <w:t xml:space="preserve"> </w:t>
      </w:r>
      <w:r>
        <w:t>to</w:t>
      </w:r>
      <w:r>
        <w:rPr>
          <w:spacing w:val="14"/>
        </w:rPr>
        <w:t xml:space="preserve"> </w:t>
      </w:r>
      <w:r>
        <w:rPr>
          <w:rFonts w:cs="Arial"/>
          <w:spacing w:val="-2"/>
        </w:rPr>
        <w:t>Client’s</w:t>
      </w:r>
      <w:r>
        <w:rPr>
          <w:rFonts w:cs="Arial"/>
          <w:spacing w:val="24"/>
        </w:rPr>
        <w:t xml:space="preserve"> </w:t>
      </w:r>
      <w:r>
        <w:rPr>
          <w:spacing w:val="-2"/>
        </w:rPr>
        <w:t>design</w:t>
      </w:r>
      <w:r>
        <w:rPr>
          <w:spacing w:val="22"/>
        </w:rPr>
        <w:t xml:space="preserve"> </w:t>
      </w:r>
      <w:r>
        <w:rPr>
          <w:spacing w:val="-1"/>
        </w:rPr>
        <w:t>team,</w:t>
      </w:r>
      <w:r>
        <w:rPr>
          <w:spacing w:val="25"/>
        </w:rPr>
        <w:t xml:space="preserve"> </w:t>
      </w:r>
      <w:r>
        <w:rPr>
          <w:spacing w:val="-1"/>
        </w:rPr>
        <w:t>of</w:t>
      </w:r>
      <w:r>
        <w:rPr>
          <w:spacing w:val="25"/>
        </w:rPr>
        <w:t xml:space="preserve"> </w:t>
      </w:r>
      <w:r>
        <w:rPr>
          <w:spacing w:val="-2"/>
        </w:rPr>
        <w:t>which</w:t>
      </w:r>
      <w:r>
        <w:rPr>
          <w:spacing w:val="41"/>
        </w:rPr>
        <w:t xml:space="preserve"> </w:t>
      </w:r>
      <w:r>
        <w:rPr>
          <w:spacing w:val="-2"/>
        </w:rPr>
        <w:t>ALLIANCE</w:t>
      </w:r>
      <w:r>
        <w:rPr>
          <w:spacing w:val="13"/>
        </w:rPr>
        <w:t xml:space="preserve"> </w:t>
      </w:r>
      <w:r>
        <w:rPr>
          <w:spacing w:val="-1"/>
        </w:rPr>
        <w:t>is</w:t>
      </w:r>
      <w:r>
        <w:rPr>
          <w:spacing w:val="9"/>
        </w:rPr>
        <w:t xml:space="preserve"> </w:t>
      </w:r>
      <w:r>
        <w:t>a</w:t>
      </w:r>
      <w:r>
        <w:rPr>
          <w:spacing w:val="6"/>
        </w:rPr>
        <w:t xml:space="preserve"> </w:t>
      </w:r>
      <w:r>
        <w:rPr>
          <w:spacing w:val="-3"/>
        </w:rPr>
        <w:t>member,</w:t>
      </w:r>
      <w:r>
        <w:rPr>
          <w:spacing w:val="6"/>
        </w:rPr>
        <w:t xml:space="preserve"> </w:t>
      </w:r>
      <w:r>
        <w:rPr>
          <w:spacing w:val="-1"/>
        </w:rPr>
        <w:t>solely</w:t>
      </w:r>
      <w:r>
        <w:rPr>
          <w:spacing w:val="10"/>
        </w:rPr>
        <w:t xml:space="preserve"> </w:t>
      </w:r>
      <w:r>
        <w:rPr>
          <w:spacing w:val="-1"/>
        </w:rPr>
        <w:t>for</w:t>
      </w:r>
      <w:r>
        <w:rPr>
          <w:spacing w:val="8"/>
        </w:rPr>
        <w:t xml:space="preserve"> </w:t>
      </w:r>
      <w:r>
        <w:rPr>
          <w:spacing w:val="-1"/>
        </w:rPr>
        <w:t>the</w:t>
      </w:r>
      <w:r>
        <w:rPr>
          <w:spacing w:val="30"/>
        </w:rPr>
        <w:t xml:space="preserve"> </w:t>
      </w:r>
      <w:r>
        <w:rPr>
          <w:spacing w:val="-2"/>
        </w:rPr>
        <w:t>design</w:t>
      </w:r>
      <w:r>
        <w:rPr>
          <w:spacing w:val="1"/>
        </w:rPr>
        <w:t xml:space="preserve"> </w:t>
      </w:r>
      <w:r>
        <w:rPr>
          <w:spacing w:val="-1"/>
        </w:rPr>
        <w:t>of</w:t>
      </w:r>
      <w:r>
        <w:rPr>
          <w:spacing w:val="2"/>
        </w:rPr>
        <w:t xml:space="preserve"> </w:t>
      </w:r>
      <w:proofErr w:type="gramStart"/>
      <w:r>
        <w:rPr>
          <w:spacing w:val="-1"/>
        </w:rPr>
        <w:t>the</w:t>
      </w:r>
      <w:r>
        <w:t xml:space="preserve">  </w:t>
      </w:r>
      <w:r>
        <w:rPr>
          <w:spacing w:val="-2"/>
        </w:rPr>
        <w:t>Project</w:t>
      </w:r>
      <w:proofErr w:type="gramEnd"/>
      <w:r>
        <w:rPr>
          <w:spacing w:val="2"/>
        </w:rPr>
        <w:t xml:space="preserve"> </w:t>
      </w:r>
      <w:r>
        <w:rPr>
          <w:spacing w:val="-1"/>
        </w:rPr>
        <w:t>for</w:t>
      </w:r>
      <w:r>
        <w:rPr>
          <w:spacing w:val="43"/>
        </w:rPr>
        <w:t xml:space="preserve"> </w:t>
      </w:r>
      <w:r>
        <w:rPr>
          <w:spacing w:val="-1"/>
        </w:rPr>
        <w:t>which</w:t>
      </w:r>
      <w:r>
        <w:rPr>
          <w:spacing w:val="25"/>
        </w:rPr>
        <w:t xml:space="preserve"> </w:t>
      </w:r>
      <w:r>
        <w:rPr>
          <w:spacing w:val="-1"/>
        </w:rPr>
        <w:t>the</w:t>
      </w:r>
      <w:r>
        <w:rPr>
          <w:spacing w:val="25"/>
        </w:rPr>
        <w:t xml:space="preserve"> </w:t>
      </w:r>
      <w:r>
        <w:rPr>
          <w:spacing w:val="-2"/>
        </w:rPr>
        <w:t>Deliverables</w:t>
      </w:r>
      <w:r>
        <w:rPr>
          <w:spacing w:val="28"/>
        </w:rPr>
        <w:t xml:space="preserve"> </w:t>
      </w:r>
      <w:r>
        <w:rPr>
          <w:spacing w:val="-2"/>
        </w:rPr>
        <w:t>were</w:t>
      </w:r>
      <w:r>
        <w:rPr>
          <w:spacing w:val="25"/>
        </w:rPr>
        <w:t xml:space="preserve"> </w:t>
      </w:r>
      <w:r>
        <w:rPr>
          <w:spacing w:val="-2"/>
        </w:rPr>
        <w:t>intended.</w:t>
      </w:r>
      <w:r>
        <w:rPr>
          <w:spacing w:val="4"/>
        </w:rPr>
        <w:t xml:space="preserve"> </w:t>
      </w:r>
      <w:r>
        <w:rPr>
          <w:spacing w:val="-2"/>
        </w:rPr>
        <w:t>Client</w:t>
      </w:r>
      <w:r>
        <w:rPr>
          <w:spacing w:val="41"/>
        </w:rPr>
        <w:t xml:space="preserve"> </w:t>
      </w:r>
      <w:r>
        <w:rPr>
          <w:spacing w:val="-2"/>
        </w:rPr>
        <w:t>will</w:t>
      </w:r>
      <w:r>
        <w:t xml:space="preserve"> </w:t>
      </w:r>
      <w:r>
        <w:rPr>
          <w:spacing w:val="36"/>
        </w:rPr>
        <w:t xml:space="preserve"> </w:t>
      </w:r>
      <w:r>
        <w:rPr>
          <w:spacing w:val="-2"/>
        </w:rPr>
        <w:t>defend,</w:t>
      </w:r>
      <w:r>
        <w:rPr>
          <w:spacing w:val="35"/>
        </w:rPr>
        <w:t xml:space="preserve"> </w:t>
      </w:r>
      <w:r>
        <w:rPr>
          <w:spacing w:val="-2"/>
        </w:rPr>
        <w:t>indemnify</w:t>
      </w:r>
      <w:r>
        <w:rPr>
          <w:spacing w:val="43"/>
        </w:rPr>
        <w:t xml:space="preserve"> </w:t>
      </w:r>
      <w:r>
        <w:rPr>
          <w:spacing w:val="-2"/>
        </w:rPr>
        <w:t>and</w:t>
      </w:r>
      <w:r>
        <w:rPr>
          <w:spacing w:val="42"/>
        </w:rPr>
        <w:t xml:space="preserve"> </w:t>
      </w:r>
      <w:r>
        <w:rPr>
          <w:spacing w:val="-1"/>
        </w:rPr>
        <w:t>hold</w:t>
      </w:r>
      <w:r>
        <w:rPr>
          <w:spacing w:val="42"/>
        </w:rPr>
        <w:t xml:space="preserve"> </w:t>
      </w:r>
      <w:r>
        <w:rPr>
          <w:spacing w:val="-2"/>
        </w:rPr>
        <w:t>harmless</w:t>
      </w:r>
      <w:r>
        <w:rPr>
          <w:spacing w:val="44"/>
        </w:rPr>
        <w:t xml:space="preserve"> </w:t>
      </w:r>
      <w:r>
        <w:rPr>
          <w:spacing w:val="-2"/>
        </w:rPr>
        <w:t>ALLIANCE,</w:t>
      </w:r>
      <w:r>
        <w:rPr>
          <w:spacing w:val="44"/>
        </w:rPr>
        <w:t xml:space="preserve"> </w:t>
      </w:r>
      <w:r>
        <w:rPr>
          <w:spacing w:val="-1"/>
        </w:rPr>
        <w:t>its</w:t>
      </w:r>
      <w:r w:rsidR="00E40DAD">
        <w:rPr>
          <w:spacing w:val="-1"/>
        </w:rPr>
        <w:t xml:space="preserve"> </w:t>
      </w:r>
      <w:r w:rsidR="00E40DAD" w:rsidRPr="00E40DAD">
        <w:rPr>
          <w:spacing w:val="-1"/>
        </w:rPr>
        <w:t>parent, subsidiaries, affiliates and subcontractors, including their respective officers, directors, employees, agents, successors and assigns, (collectively, “Indemnitees”) from and against all claims, settlements, costs, expenses, liabilities, damages, penalties and interest, including attorneys’ fees and litigation  expenses, (collectively, “Liabilities”) asserted against or incurred  by Indemnitees as a result of any unauthorized use of, or reliance on, the Deliverables.</w:t>
      </w:r>
    </w:p>
    <w:p w14:paraId="2D946CB9" w14:textId="77777777" w:rsidR="00E40DAD" w:rsidRPr="00E40DAD" w:rsidRDefault="00E40DAD" w:rsidP="00E40DAD">
      <w:pPr>
        <w:pStyle w:val="BodyText"/>
        <w:jc w:val="both"/>
        <w:rPr>
          <w:spacing w:val="-1"/>
        </w:rPr>
      </w:pPr>
    </w:p>
    <w:p w14:paraId="33CBBA0F" w14:textId="77777777" w:rsidR="00A67F8F" w:rsidRDefault="00E40DAD" w:rsidP="00E40DAD">
      <w:pPr>
        <w:pStyle w:val="BodyText"/>
        <w:rPr>
          <w:spacing w:val="-1"/>
        </w:rPr>
      </w:pPr>
      <w:r w:rsidRPr="00E40DAD">
        <w:rPr>
          <w:spacing w:val="-1"/>
        </w:rPr>
        <w:t xml:space="preserve">If Client requests Deliverables on electronic media, it agrees that the electronic copy may be inaccurate or incomplete, and the document retained by ALLIANCE </w:t>
      </w:r>
      <w:proofErr w:type="gramStart"/>
      <w:r w:rsidRPr="00E40DAD">
        <w:rPr>
          <w:spacing w:val="-1"/>
        </w:rPr>
        <w:t>will  be</w:t>
      </w:r>
      <w:proofErr w:type="gramEnd"/>
      <w:r w:rsidRPr="00E40DAD">
        <w:rPr>
          <w:spacing w:val="-1"/>
        </w:rPr>
        <w:t xml:space="preserve">  the  official  document. Any modification(s) of the electronic copy by Client will be at its own risk. </w:t>
      </w:r>
    </w:p>
    <w:p w14:paraId="321BCD79" w14:textId="29ADA4FF" w:rsidR="00E40DAD" w:rsidRDefault="00E40DAD" w:rsidP="00E40DAD">
      <w:pPr>
        <w:pStyle w:val="BodyText"/>
        <w:rPr>
          <w:spacing w:val="-1"/>
        </w:rPr>
      </w:pPr>
      <w:r w:rsidRPr="00E40DAD">
        <w:rPr>
          <w:spacing w:val="-1"/>
        </w:rPr>
        <w:t>Client further agrees that (i) the Deliverables may be based in part or in whole on facts and/or assumptions provided to, but not independently verified by, ALLIANCE, (ii) the Deliverables will reflect ALLIANCE’s findings as to conditions that existed only at the time the Services were performed and (iii) ALLIANCE makes no representations as to any facts or assumptions provided to, but not independently verified by, ALLIANCE.</w:t>
      </w:r>
    </w:p>
    <w:p w14:paraId="4E69AD19" w14:textId="47226974" w:rsidR="00E40DAD" w:rsidRDefault="00E40DAD" w:rsidP="00E40DAD">
      <w:pPr>
        <w:pStyle w:val="BodyText"/>
        <w:rPr>
          <w:spacing w:val="-1"/>
        </w:rPr>
      </w:pPr>
    </w:p>
    <w:p w14:paraId="4D00762E" w14:textId="77777777" w:rsidR="00E40DAD" w:rsidRDefault="00E40DAD" w:rsidP="00E40DAD">
      <w:pPr>
        <w:pStyle w:val="BodyText"/>
        <w:numPr>
          <w:ilvl w:val="0"/>
          <w:numId w:val="1"/>
        </w:numPr>
        <w:tabs>
          <w:tab w:val="left" w:pos="352"/>
        </w:tabs>
        <w:ind w:right="227"/>
        <w:jc w:val="both"/>
      </w:pPr>
      <w:r>
        <w:rPr>
          <w:rFonts w:cs="Arial"/>
          <w:b/>
          <w:bCs/>
          <w:spacing w:val="-2"/>
        </w:rPr>
        <w:t>LIMITATION</w:t>
      </w:r>
      <w:r>
        <w:rPr>
          <w:rFonts w:cs="Arial"/>
          <w:b/>
          <w:bCs/>
          <w:spacing w:val="22"/>
        </w:rPr>
        <w:t xml:space="preserve"> </w:t>
      </w:r>
      <w:r>
        <w:rPr>
          <w:rFonts w:cs="Arial"/>
          <w:b/>
          <w:bCs/>
          <w:spacing w:val="-1"/>
        </w:rPr>
        <w:t>OF</w:t>
      </w:r>
      <w:r>
        <w:rPr>
          <w:rFonts w:cs="Arial"/>
          <w:b/>
          <w:bCs/>
          <w:spacing w:val="19"/>
        </w:rPr>
        <w:t xml:space="preserve"> </w:t>
      </w:r>
      <w:r>
        <w:rPr>
          <w:rFonts w:cs="Arial"/>
          <w:b/>
          <w:bCs/>
          <w:spacing w:val="-2"/>
        </w:rPr>
        <w:t>LIABILITY.</w:t>
      </w:r>
      <w:r>
        <w:rPr>
          <w:rFonts w:cs="Arial"/>
          <w:b/>
          <w:bCs/>
          <w:spacing w:val="18"/>
        </w:rPr>
        <w:t xml:space="preserve"> </w:t>
      </w:r>
      <w:r>
        <w:rPr>
          <w:spacing w:val="-1"/>
        </w:rPr>
        <w:t>TO</w:t>
      </w:r>
      <w:r>
        <w:rPr>
          <w:spacing w:val="20"/>
        </w:rPr>
        <w:t xml:space="preserve"> </w:t>
      </w:r>
      <w:r>
        <w:rPr>
          <w:spacing w:val="-1"/>
        </w:rPr>
        <w:t>THE</w:t>
      </w:r>
      <w:r>
        <w:rPr>
          <w:spacing w:val="22"/>
        </w:rPr>
        <w:t xml:space="preserve"> </w:t>
      </w:r>
      <w:r>
        <w:rPr>
          <w:spacing w:val="-2"/>
        </w:rPr>
        <w:t>MAXIMUM</w:t>
      </w:r>
      <w:r>
        <w:rPr>
          <w:spacing w:val="20"/>
        </w:rPr>
        <w:t xml:space="preserve"> </w:t>
      </w:r>
      <w:r>
        <w:rPr>
          <w:spacing w:val="-2"/>
        </w:rPr>
        <w:t>EXTENT</w:t>
      </w:r>
      <w:r>
        <w:rPr>
          <w:spacing w:val="39"/>
        </w:rPr>
        <w:t xml:space="preserve"> </w:t>
      </w:r>
      <w:r>
        <w:rPr>
          <w:spacing w:val="-1"/>
        </w:rPr>
        <w:t>PERMITTED</w:t>
      </w:r>
      <w:r>
        <w:rPr>
          <w:spacing w:val="25"/>
        </w:rPr>
        <w:t xml:space="preserve"> </w:t>
      </w:r>
      <w:r>
        <w:rPr>
          <w:spacing w:val="-1"/>
        </w:rPr>
        <w:t>BY</w:t>
      </w:r>
      <w:r>
        <w:rPr>
          <w:spacing w:val="24"/>
        </w:rPr>
        <w:t xml:space="preserve"> </w:t>
      </w:r>
      <w:r>
        <w:rPr>
          <w:spacing w:val="-1"/>
        </w:rPr>
        <w:t>LAW,</w:t>
      </w:r>
      <w:r>
        <w:rPr>
          <w:spacing w:val="26"/>
        </w:rPr>
        <w:t xml:space="preserve"> </w:t>
      </w:r>
      <w:r>
        <w:rPr>
          <w:spacing w:val="-2"/>
        </w:rPr>
        <w:t>CLIENT</w:t>
      </w:r>
      <w:r>
        <w:rPr>
          <w:spacing w:val="27"/>
        </w:rPr>
        <w:t xml:space="preserve"> </w:t>
      </w:r>
      <w:r>
        <w:rPr>
          <w:spacing w:val="-2"/>
        </w:rPr>
        <w:t>EXPRESSLY</w:t>
      </w:r>
      <w:r>
        <w:rPr>
          <w:spacing w:val="25"/>
        </w:rPr>
        <w:t xml:space="preserve"> </w:t>
      </w:r>
      <w:r>
        <w:rPr>
          <w:spacing w:val="-2"/>
        </w:rPr>
        <w:t>AGREES,</w:t>
      </w:r>
      <w:r>
        <w:rPr>
          <w:spacing w:val="25"/>
        </w:rPr>
        <w:t xml:space="preserve"> </w:t>
      </w:r>
      <w:r>
        <w:rPr>
          <w:spacing w:val="-2"/>
        </w:rPr>
        <w:t>FOR</w:t>
      </w:r>
      <w:r>
        <w:rPr>
          <w:spacing w:val="31"/>
        </w:rPr>
        <w:t xml:space="preserve"> </w:t>
      </w:r>
      <w:r>
        <w:rPr>
          <w:spacing w:val="-1"/>
        </w:rPr>
        <w:t>ITSELF</w:t>
      </w:r>
      <w:r>
        <w:rPr>
          <w:spacing w:val="38"/>
        </w:rPr>
        <w:t xml:space="preserve"> </w:t>
      </w:r>
      <w:r>
        <w:rPr>
          <w:spacing w:val="-1"/>
        </w:rPr>
        <w:t>AND</w:t>
      </w:r>
      <w:r>
        <w:rPr>
          <w:spacing w:val="40"/>
        </w:rPr>
        <w:t xml:space="preserve"> </w:t>
      </w:r>
      <w:r>
        <w:rPr>
          <w:spacing w:val="-2"/>
        </w:rPr>
        <w:t>ANYONE</w:t>
      </w:r>
      <w:r>
        <w:rPr>
          <w:spacing w:val="40"/>
        </w:rPr>
        <w:t xml:space="preserve"> </w:t>
      </w:r>
      <w:r>
        <w:rPr>
          <w:spacing w:val="-2"/>
        </w:rPr>
        <w:t>CLAIMING</w:t>
      </w:r>
      <w:r>
        <w:rPr>
          <w:spacing w:val="39"/>
        </w:rPr>
        <w:t xml:space="preserve"> </w:t>
      </w:r>
      <w:r>
        <w:rPr>
          <w:spacing w:val="-2"/>
        </w:rPr>
        <w:t>BY,</w:t>
      </w:r>
      <w:r>
        <w:rPr>
          <w:spacing w:val="41"/>
        </w:rPr>
        <w:t xml:space="preserve"> </w:t>
      </w:r>
      <w:r>
        <w:rPr>
          <w:spacing w:val="-2"/>
        </w:rPr>
        <w:t>THROUGH</w:t>
      </w:r>
      <w:r>
        <w:rPr>
          <w:spacing w:val="41"/>
        </w:rPr>
        <w:t xml:space="preserve"> </w:t>
      </w:r>
      <w:r>
        <w:rPr>
          <w:spacing w:val="-2"/>
        </w:rPr>
        <w:t>OR</w:t>
      </w:r>
      <w:r>
        <w:rPr>
          <w:spacing w:val="40"/>
        </w:rPr>
        <w:t xml:space="preserve"> </w:t>
      </w:r>
      <w:r>
        <w:rPr>
          <w:spacing w:val="-2"/>
        </w:rPr>
        <w:t>UNDER</w:t>
      </w:r>
      <w:r>
        <w:rPr>
          <w:spacing w:val="27"/>
        </w:rPr>
        <w:t xml:space="preserve"> </w:t>
      </w:r>
      <w:r>
        <w:rPr>
          <w:spacing w:val="-1"/>
        </w:rPr>
        <w:t>IT,</w:t>
      </w:r>
      <w:r>
        <w:rPr>
          <w:spacing w:val="31"/>
        </w:rPr>
        <w:t xml:space="preserve"> </w:t>
      </w:r>
      <w:r>
        <w:rPr>
          <w:spacing w:val="-1"/>
        </w:rPr>
        <w:t>THAT</w:t>
      </w:r>
      <w:r>
        <w:rPr>
          <w:spacing w:val="30"/>
        </w:rPr>
        <w:t xml:space="preserve"> </w:t>
      </w:r>
      <w:r>
        <w:rPr>
          <w:spacing w:val="-2"/>
        </w:rPr>
        <w:t>THE</w:t>
      </w:r>
      <w:r>
        <w:rPr>
          <w:spacing w:val="32"/>
        </w:rPr>
        <w:t xml:space="preserve"> </w:t>
      </w:r>
      <w:r>
        <w:rPr>
          <w:spacing w:val="-2"/>
        </w:rPr>
        <w:t>LIABILITY</w:t>
      </w:r>
      <w:r>
        <w:rPr>
          <w:spacing w:val="28"/>
        </w:rPr>
        <w:t xml:space="preserve"> </w:t>
      </w:r>
      <w:r>
        <w:rPr>
          <w:spacing w:val="-1"/>
        </w:rPr>
        <w:t>OF</w:t>
      </w:r>
      <w:r>
        <w:rPr>
          <w:spacing w:val="29"/>
        </w:rPr>
        <w:t xml:space="preserve"> </w:t>
      </w:r>
      <w:r>
        <w:rPr>
          <w:spacing w:val="-2"/>
        </w:rPr>
        <w:t>ALLIANCE,</w:t>
      </w:r>
      <w:r>
        <w:rPr>
          <w:spacing w:val="32"/>
        </w:rPr>
        <w:t xml:space="preserve"> </w:t>
      </w:r>
      <w:r>
        <w:rPr>
          <w:spacing w:val="-1"/>
        </w:rPr>
        <w:t>ITS</w:t>
      </w:r>
      <w:r>
        <w:rPr>
          <w:spacing w:val="29"/>
        </w:rPr>
        <w:t xml:space="preserve"> </w:t>
      </w:r>
      <w:r>
        <w:rPr>
          <w:spacing w:val="-2"/>
        </w:rPr>
        <w:t>PARENT,</w:t>
      </w:r>
      <w:r>
        <w:rPr>
          <w:spacing w:val="43"/>
        </w:rPr>
        <w:t xml:space="preserve"> </w:t>
      </w:r>
      <w:r>
        <w:rPr>
          <w:spacing w:val="-2"/>
        </w:rPr>
        <w:t>SUBSIDIARIES,</w:t>
      </w:r>
      <w:r>
        <w:rPr>
          <w:spacing w:val="40"/>
        </w:rPr>
        <w:t xml:space="preserve"> </w:t>
      </w:r>
      <w:r>
        <w:rPr>
          <w:spacing w:val="-2"/>
        </w:rPr>
        <w:t>AFFILIATES</w:t>
      </w:r>
      <w:r>
        <w:rPr>
          <w:spacing w:val="36"/>
        </w:rPr>
        <w:t xml:space="preserve"> </w:t>
      </w:r>
      <w:r>
        <w:rPr>
          <w:spacing w:val="-1"/>
        </w:rPr>
        <w:t>AND</w:t>
      </w:r>
      <w:r>
        <w:rPr>
          <w:spacing w:val="39"/>
        </w:rPr>
        <w:t xml:space="preserve"> </w:t>
      </w:r>
      <w:r>
        <w:rPr>
          <w:spacing w:val="-2"/>
        </w:rPr>
        <w:t>SUBCONTRACTORS,</w:t>
      </w:r>
      <w:r>
        <w:rPr>
          <w:spacing w:val="33"/>
        </w:rPr>
        <w:t xml:space="preserve"> </w:t>
      </w:r>
      <w:r>
        <w:rPr>
          <w:spacing w:val="-2"/>
        </w:rPr>
        <w:t>INCLUDING</w:t>
      </w:r>
      <w:r>
        <w:rPr>
          <w:spacing w:val="7"/>
        </w:rPr>
        <w:t xml:space="preserve"> </w:t>
      </w:r>
      <w:r>
        <w:rPr>
          <w:spacing w:val="-2"/>
        </w:rPr>
        <w:t>THEIR</w:t>
      </w:r>
      <w:r>
        <w:rPr>
          <w:spacing w:val="8"/>
        </w:rPr>
        <w:t xml:space="preserve"> </w:t>
      </w:r>
      <w:r>
        <w:rPr>
          <w:spacing w:val="-2"/>
        </w:rPr>
        <w:t>RESPECTIVE</w:t>
      </w:r>
      <w:r>
        <w:rPr>
          <w:spacing w:val="11"/>
        </w:rPr>
        <w:t xml:space="preserve"> </w:t>
      </w:r>
      <w:r>
        <w:rPr>
          <w:spacing w:val="-2"/>
        </w:rPr>
        <w:t>OFFICERS,</w:t>
      </w:r>
      <w:r>
        <w:rPr>
          <w:spacing w:val="12"/>
        </w:rPr>
        <w:t xml:space="preserve"> </w:t>
      </w:r>
      <w:r>
        <w:rPr>
          <w:spacing w:val="-2"/>
        </w:rPr>
        <w:t>DIRECTORS,</w:t>
      </w:r>
      <w:r>
        <w:rPr>
          <w:spacing w:val="49"/>
        </w:rPr>
        <w:t xml:space="preserve"> </w:t>
      </w:r>
      <w:r>
        <w:rPr>
          <w:spacing w:val="-2"/>
        </w:rPr>
        <w:t>EMPLOYEES,</w:t>
      </w:r>
      <w:r>
        <w:rPr>
          <w:spacing w:val="44"/>
        </w:rPr>
        <w:t xml:space="preserve"> </w:t>
      </w:r>
      <w:r>
        <w:rPr>
          <w:spacing w:val="-2"/>
        </w:rPr>
        <w:t>SUCCESSORS</w:t>
      </w:r>
      <w:r>
        <w:rPr>
          <w:spacing w:val="45"/>
        </w:rPr>
        <w:t xml:space="preserve"> </w:t>
      </w:r>
      <w:r>
        <w:rPr>
          <w:spacing w:val="-1"/>
        </w:rPr>
        <w:t>AND</w:t>
      </w:r>
      <w:r>
        <w:t xml:space="preserve">  </w:t>
      </w:r>
      <w:r>
        <w:rPr>
          <w:spacing w:val="-2"/>
        </w:rPr>
        <w:t>ASSIGNS,</w:t>
      </w:r>
      <w:r>
        <w:rPr>
          <w:spacing w:val="2"/>
        </w:rPr>
        <w:t xml:space="preserve"> </w:t>
      </w:r>
      <w:r>
        <w:rPr>
          <w:spacing w:val="-2"/>
        </w:rPr>
        <w:t>FOR</w:t>
      </w:r>
      <w:r>
        <w:t xml:space="preserve">  </w:t>
      </w:r>
      <w:r>
        <w:rPr>
          <w:spacing w:val="-2"/>
        </w:rPr>
        <w:t>ANY</w:t>
      </w:r>
      <w:r>
        <w:t xml:space="preserve">  </w:t>
      </w:r>
      <w:r>
        <w:rPr>
          <w:spacing w:val="-2"/>
        </w:rPr>
        <w:t>AND</w:t>
      </w:r>
      <w:r>
        <w:rPr>
          <w:spacing w:val="39"/>
        </w:rPr>
        <w:t xml:space="preserve"> </w:t>
      </w:r>
      <w:r>
        <w:rPr>
          <w:spacing w:val="-1"/>
        </w:rPr>
        <w:t>ALL</w:t>
      </w:r>
      <w:r>
        <w:rPr>
          <w:spacing w:val="2"/>
        </w:rPr>
        <w:t xml:space="preserve"> </w:t>
      </w:r>
      <w:r>
        <w:rPr>
          <w:spacing w:val="-2"/>
        </w:rPr>
        <w:t>CAUSES</w:t>
      </w:r>
      <w:r>
        <w:rPr>
          <w:spacing w:val="2"/>
        </w:rPr>
        <w:t xml:space="preserve"> </w:t>
      </w:r>
      <w:r>
        <w:rPr>
          <w:spacing w:val="-1"/>
        </w:rPr>
        <w:t>OF</w:t>
      </w:r>
      <w:r>
        <w:rPr>
          <w:spacing w:val="2"/>
        </w:rPr>
        <w:t xml:space="preserve"> </w:t>
      </w:r>
      <w:r>
        <w:rPr>
          <w:spacing w:val="-2"/>
        </w:rPr>
        <w:t>ACTION</w:t>
      </w:r>
      <w:r>
        <w:rPr>
          <w:spacing w:val="46"/>
        </w:rPr>
        <w:t xml:space="preserve"> </w:t>
      </w:r>
      <w:r>
        <w:rPr>
          <w:spacing w:val="-1"/>
        </w:rPr>
        <w:t>WHATSOEVER,</w:t>
      </w:r>
      <w:r>
        <w:rPr>
          <w:spacing w:val="1"/>
        </w:rPr>
        <w:t xml:space="preserve"> </w:t>
      </w:r>
      <w:r>
        <w:rPr>
          <w:spacing w:val="-2"/>
        </w:rPr>
        <w:t>INCLUDING,</w:t>
      </w:r>
      <w:r>
        <w:rPr>
          <w:spacing w:val="25"/>
        </w:rPr>
        <w:t xml:space="preserve"> </w:t>
      </w:r>
      <w:r>
        <w:rPr>
          <w:spacing w:val="-1"/>
        </w:rPr>
        <w:t>WITHOUT</w:t>
      </w:r>
      <w:r>
        <w:rPr>
          <w:spacing w:val="24"/>
        </w:rPr>
        <w:t xml:space="preserve"> </w:t>
      </w:r>
      <w:r>
        <w:rPr>
          <w:spacing w:val="-2"/>
        </w:rPr>
        <w:t>LIMITATION,</w:t>
      </w:r>
      <w:r>
        <w:rPr>
          <w:spacing w:val="25"/>
        </w:rPr>
        <w:t xml:space="preserve"> </w:t>
      </w:r>
      <w:r>
        <w:rPr>
          <w:spacing w:val="-2"/>
        </w:rPr>
        <w:t>TORT,</w:t>
      </w:r>
      <w:r>
        <w:rPr>
          <w:spacing w:val="22"/>
        </w:rPr>
        <w:t xml:space="preserve"> </w:t>
      </w:r>
      <w:r>
        <w:rPr>
          <w:spacing w:val="-2"/>
        </w:rPr>
        <w:t>CONTRACT,</w:t>
      </w:r>
      <w:r>
        <w:rPr>
          <w:spacing w:val="23"/>
        </w:rPr>
        <w:t xml:space="preserve"> </w:t>
      </w:r>
      <w:r>
        <w:rPr>
          <w:spacing w:val="-2"/>
        </w:rPr>
        <w:t>STRICT</w:t>
      </w:r>
      <w:r>
        <w:rPr>
          <w:spacing w:val="26"/>
        </w:rPr>
        <w:t xml:space="preserve"> </w:t>
      </w:r>
      <w:r>
        <w:rPr>
          <w:spacing w:val="-2"/>
        </w:rPr>
        <w:t>LIABILITY,</w:t>
      </w:r>
      <w:r>
        <w:rPr>
          <w:spacing w:val="33"/>
        </w:rPr>
        <w:t xml:space="preserve"> </w:t>
      </w:r>
      <w:r>
        <w:rPr>
          <w:spacing w:val="-2"/>
        </w:rPr>
        <w:t>INDEMNITY</w:t>
      </w:r>
      <w:r>
        <w:rPr>
          <w:spacing w:val="44"/>
        </w:rPr>
        <w:t xml:space="preserve"> </w:t>
      </w:r>
      <w:r>
        <w:rPr>
          <w:spacing w:val="-2"/>
        </w:rPr>
        <w:t>OR</w:t>
      </w:r>
      <w:r>
        <w:rPr>
          <w:spacing w:val="46"/>
        </w:rPr>
        <w:t xml:space="preserve"> </w:t>
      </w:r>
      <w:r>
        <w:rPr>
          <w:spacing w:val="-2"/>
        </w:rPr>
        <w:t>OTHERWISE,</w:t>
      </w:r>
      <w:r>
        <w:rPr>
          <w:spacing w:val="45"/>
        </w:rPr>
        <w:t xml:space="preserve"> </w:t>
      </w:r>
      <w:r>
        <w:rPr>
          <w:spacing w:val="-2"/>
        </w:rPr>
        <w:t>ARISING</w:t>
      </w:r>
      <w:r>
        <w:rPr>
          <w:spacing w:val="17"/>
        </w:rPr>
        <w:t xml:space="preserve"> </w:t>
      </w:r>
      <w:r>
        <w:rPr>
          <w:spacing w:val="-1"/>
        </w:rPr>
        <w:t>OUT</w:t>
      </w:r>
      <w:r>
        <w:rPr>
          <w:spacing w:val="46"/>
        </w:rPr>
        <w:t xml:space="preserve"> </w:t>
      </w:r>
      <w:r>
        <w:rPr>
          <w:spacing w:val="-2"/>
        </w:rPr>
        <w:t>OF,</w:t>
      </w:r>
      <w:r>
        <w:rPr>
          <w:spacing w:val="44"/>
        </w:rPr>
        <w:t xml:space="preserve"> </w:t>
      </w:r>
      <w:r>
        <w:rPr>
          <w:spacing w:val="-1"/>
        </w:rPr>
        <w:t>OR</w:t>
      </w:r>
      <w:r>
        <w:rPr>
          <w:spacing w:val="41"/>
        </w:rPr>
        <w:t xml:space="preserve"> </w:t>
      </w:r>
      <w:r>
        <w:rPr>
          <w:spacing w:val="-2"/>
        </w:rPr>
        <w:t>IN</w:t>
      </w:r>
      <w:r>
        <w:rPr>
          <w:spacing w:val="37"/>
        </w:rPr>
        <w:t xml:space="preserve"> </w:t>
      </w:r>
      <w:r>
        <w:rPr>
          <w:spacing w:val="-2"/>
        </w:rPr>
        <w:t>CONNECTION</w:t>
      </w:r>
      <w:r>
        <w:rPr>
          <w:spacing w:val="4"/>
        </w:rPr>
        <w:t xml:space="preserve"> </w:t>
      </w:r>
      <w:r>
        <w:rPr>
          <w:spacing w:val="-1"/>
        </w:rPr>
        <w:t>WITH,</w:t>
      </w:r>
      <w:r>
        <w:rPr>
          <w:spacing w:val="10"/>
        </w:rPr>
        <w:t xml:space="preserve"> </w:t>
      </w:r>
      <w:r>
        <w:rPr>
          <w:spacing w:val="-1"/>
        </w:rPr>
        <w:t>THIS</w:t>
      </w:r>
      <w:r>
        <w:rPr>
          <w:spacing w:val="8"/>
        </w:rPr>
        <w:t xml:space="preserve"> </w:t>
      </w:r>
      <w:r>
        <w:rPr>
          <w:spacing w:val="-2"/>
        </w:rPr>
        <w:t>AGREEMENT</w:t>
      </w:r>
      <w:r>
        <w:rPr>
          <w:spacing w:val="11"/>
        </w:rPr>
        <w:t xml:space="preserve"> </w:t>
      </w:r>
      <w:r>
        <w:rPr>
          <w:spacing w:val="-1"/>
        </w:rPr>
        <w:t>OR</w:t>
      </w:r>
      <w:r>
        <w:rPr>
          <w:spacing w:val="11"/>
        </w:rPr>
        <w:t xml:space="preserve"> </w:t>
      </w:r>
      <w:r>
        <w:rPr>
          <w:rFonts w:cs="Arial"/>
          <w:spacing w:val="-2"/>
        </w:rPr>
        <w:t>ALLIANCE’S</w:t>
      </w:r>
      <w:r>
        <w:rPr>
          <w:rFonts w:cs="Arial"/>
          <w:spacing w:val="45"/>
        </w:rPr>
        <w:t xml:space="preserve"> </w:t>
      </w:r>
      <w:r>
        <w:rPr>
          <w:spacing w:val="-2"/>
        </w:rPr>
        <w:t>PROFESSIONAL</w:t>
      </w:r>
      <w:r>
        <w:rPr>
          <w:spacing w:val="46"/>
        </w:rPr>
        <w:t xml:space="preserve"> </w:t>
      </w:r>
      <w:r>
        <w:rPr>
          <w:spacing w:val="-2"/>
        </w:rPr>
        <w:t>SERVICES,</w:t>
      </w:r>
      <w:r>
        <w:rPr>
          <w:spacing w:val="42"/>
        </w:rPr>
        <w:t xml:space="preserve"> </w:t>
      </w:r>
      <w:r>
        <w:rPr>
          <w:spacing w:val="-1"/>
        </w:rPr>
        <w:t>SHALL</w:t>
      </w:r>
      <w:r>
        <w:rPr>
          <w:spacing w:val="43"/>
        </w:rPr>
        <w:t xml:space="preserve"> </w:t>
      </w:r>
      <w:r>
        <w:rPr>
          <w:spacing w:val="-1"/>
        </w:rPr>
        <w:t>BE</w:t>
      </w:r>
      <w:r>
        <w:rPr>
          <w:spacing w:val="45"/>
        </w:rPr>
        <w:t xml:space="preserve"> </w:t>
      </w:r>
      <w:r>
        <w:rPr>
          <w:spacing w:val="-1"/>
        </w:rPr>
        <w:t>LIMITED</w:t>
      </w:r>
      <w:r>
        <w:rPr>
          <w:spacing w:val="43"/>
        </w:rPr>
        <w:t xml:space="preserve"> </w:t>
      </w:r>
      <w:r>
        <w:rPr>
          <w:spacing w:val="-1"/>
        </w:rPr>
        <w:t>TO</w:t>
      </w:r>
      <w:r>
        <w:rPr>
          <w:spacing w:val="43"/>
        </w:rPr>
        <w:t xml:space="preserve"> </w:t>
      </w:r>
      <w:r>
        <w:rPr>
          <w:spacing w:val="-1"/>
        </w:rPr>
        <w:t>THE</w:t>
      </w:r>
      <w:r>
        <w:rPr>
          <w:spacing w:val="31"/>
        </w:rPr>
        <w:t xml:space="preserve"> </w:t>
      </w:r>
      <w:r>
        <w:rPr>
          <w:spacing w:val="-2"/>
        </w:rPr>
        <w:t>AGGREGATE</w:t>
      </w:r>
      <w:r>
        <w:rPr>
          <w:spacing w:val="12"/>
        </w:rPr>
        <w:t xml:space="preserve"> </w:t>
      </w:r>
      <w:r>
        <w:rPr>
          <w:spacing w:val="-1"/>
        </w:rPr>
        <w:t>SUM,</w:t>
      </w:r>
      <w:r>
        <w:rPr>
          <w:spacing w:val="11"/>
        </w:rPr>
        <w:t xml:space="preserve"> </w:t>
      </w:r>
      <w:r>
        <w:rPr>
          <w:spacing w:val="-2"/>
        </w:rPr>
        <w:t>INCLUDING</w:t>
      </w:r>
      <w:r>
        <w:rPr>
          <w:spacing w:val="13"/>
        </w:rPr>
        <w:t xml:space="preserve"> </w:t>
      </w:r>
      <w:r>
        <w:rPr>
          <w:spacing w:val="-2"/>
        </w:rPr>
        <w:t>AMOUNTS</w:t>
      </w:r>
      <w:r>
        <w:rPr>
          <w:spacing w:val="10"/>
        </w:rPr>
        <w:t xml:space="preserve"> </w:t>
      </w:r>
      <w:r>
        <w:rPr>
          <w:spacing w:val="-1"/>
        </w:rPr>
        <w:t>PAID</w:t>
      </w:r>
      <w:r>
        <w:rPr>
          <w:spacing w:val="12"/>
        </w:rPr>
        <w:t xml:space="preserve"> </w:t>
      </w:r>
      <w:r>
        <w:rPr>
          <w:spacing w:val="-1"/>
        </w:rPr>
        <w:t>TO</w:t>
      </w:r>
      <w:r>
        <w:rPr>
          <w:spacing w:val="10"/>
        </w:rPr>
        <w:t xml:space="preserve"> </w:t>
      </w:r>
      <w:r>
        <w:rPr>
          <w:spacing w:val="-2"/>
        </w:rPr>
        <w:t>THIRD</w:t>
      </w:r>
      <w:r>
        <w:rPr>
          <w:spacing w:val="37"/>
        </w:rPr>
        <w:t xml:space="preserve"> </w:t>
      </w:r>
      <w:r>
        <w:rPr>
          <w:spacing w:val="-1"/>
        </w:rPr>
        <w:t>PARTY</w:t>
      </w:r>
      <w:r>
        <w:rPr>
          <w:spacing w:val="36"/>
        </w:rPr>
        <w:t xml:space="preserve"> </w:t>
      </w:r>
      <w:r>
        <w:rPr>
          <w:spacing w:val="-2"/>
        </w:rPr>
        <w:t>RECIPIENTS</w:t>
      </w:r>
      <w:r>
        <w:rPr>
          <w:spacing w:val="35"/>
        </w:rPr>
        <w:t xml:space="preserve"> </w:t>
      </w:r>
      <w:r>
        <w:rPr>
          <w:spacing w:val="-1"/>
        </w:rPr>
        <w:t>OF</w:t>
      </w:r>
      <w:r>
        <w:rPr>
          <w:spacing w:val="35"/>
        </w:rPr>
        <w:t xml:space="preserve"> </w:t>
      </w:r>
      <w:r>
        <w:rPr>
          <w:spacing w:val="-2"/>
        </w:rPr>
        <w:t>DELIVERABLES,</w:t>
      </w:r>
      <w:r>
        <w:rPr>
          <w:spacing w:val="38"/>
        </w:rPr>
        <w:t xml:space="preserve"> </w:t>
      </w:r>
      <w:r>
        <w:rPr>
          <w:rFonts w:cs="Arial"/>
          <w:spacing w:val="-2"/>
        </w:rPr>
        <w:t>ATTORNEYS’</w:t>
      </w:r>
      <w:r>
        <w:rPr>
          <w:rFonts w:cs="Arial"/>
          <w:spacing w:val="36"/>
        </w:rPr>
        <w:t xml:space="preserve"> </w:t>
      </w:r>
      <w:r>
        <w:rPr>
          <w:spacing w:val="-2"/>
        </w:rPr>
        <w:t>FEES</w:t>
      </w:r>
      <w:r>
        <w:rPr>
          <w:spacing w:val="41"/>
        </w:rPr>
        <w:t xml:space="preserve"> </w:t>
      </w:r>
      <w:r>
        <w:rPr>
          <w:spacing w:val="-1"/>
        </w:rPr>
        <w:t>AND</w:t>
      </w:r>
      <w:r>
        <w:rPr>
          <w:spacing w:val="7"/>
        </w:rPr>
        <w:t xml:space="preserve"> </w:t>
      </w:r>
      <w:r>
        <w:rPr>
          <w:spacing w:val="-1"/>
        </w:rPr>
        <w:t>ALL</w:t>
      </w:r>
      <w:r>
        <w:rPr>
          <w:spacing w:val="7"/>
        </w:rPr>
        <w:t xml:space="preserve"> </w:t>
      </w:r>
      <w:r>
        <w:rPr>
          <w:spacing w:val="-2"/>
        </w:rPr>
        <w:t>OTHER</w:t>
      </w:r>
      <w:r>
        <w:rPr>
          <w:spacing w:val="4"/>
        </w:rPr>
        <w:t xml:space="preserve"> </w:t>
      </w:r>
      <w:r>
        <w:rPr>
          <w:spacing w:val="-2"/>
        </w:rPr>
        <w:t>LITIGATION</w:t>
      </w:r>
      <w:r>
        <w:rPr>
          <w:spacing w:val="5"/>
        </w:rPr>
        <w:t xml:space="preserve"> </w:t>
      </w:r>
      <w:r>
        <w:rPr>
          <w:spacing w:val="-1"/>
        </w:rPr>
        <w:t>COSTS</w:t>
      </w:r>
      <w:r>
        <w:rPr>
          <w:spacing w:val="7"/>
        </w:rPr>
        <w:t xml:space="preserve"> </w:t>
      </w:r>
      <w:r>
        <w:rPr>
          <w:spacing w:val="-2"/>
        </w:rPr>
        <w:t>AND</w:t>
      </w:r>
      <w:r>
        <w:rPr>
          <w:spacing w:val="5"/>
        </w:rPr>
        <w:t xml:space="preserve"> </w:t>
      </w:r>
      <w:r>
        <w:rPr>
          <w:spacing w:val="-2"/>
        </w:rPr>
        <w:t>EXPENSES,</w:t>
      </w:r>
      <w:r>
        <w:rPr>
          <w:spacing w:val="6"/>
        </w:rPr>
        <w:t xml:space="preserve"> </w:t>
      </w:r>
      <w:r>
        <w:t>IF</w:t>
      </w:r>
      <w:r>
        <w:rPr>
          <w:spacing w:val="4"/>
        </w:rPr>
        <w:t xml:space="preserve"> </w:t>
      </w:r>
      <w:r>
        <w:rPr>
          <w:spacing w:val="-3"/>
        </w:rPr>
        <w:t>ANY,</w:t>
      </w:r>
      <w:r>
        <w:rPr>
          <w:spacing w:val="33"/>
        </w:rPr>
        <w:t xml:space="preserve"> </w:t>
      </w:r>
      <w:r>
        <w:rPr>
          <w:spacing w:val="-1"/>
        </w:rPr>
        <w:t>OF</w:t>
      </w:r>
      <w:r>
        <w:rPr>
          <w:spacing w:val="14"/>
        </w:rPr>
        <w:t xml:space="preserve"> </w:t>
      </w:r>
      <w:r>
        <w:rPr>
          <w:spacing w:val="-1"/>
        </w:rPr>
        <w:t>FIFTY</w:t>
      </w:r>
      <w:r>
        <w:rPr>
          <w:spacing w:val="10"/>
        </w:rPr>
        <w:t xml:space="preserve"> </w:t>
      </w:r>
      <w:r>
        <w:rPr>
          <w:spacing w:val="-1"/>
        </w:rPr>
        <w:t>THOUSAND</w:t>
      </w:r>
      <w:r>
        <w:rPr>
          <w:spacing w:val="12"/>
        </w:rPr>
        <w:t xml:space="preserve"> </w:t>
      </w:r>
      <w:r>
        <w:rPr>
          <w:spacing w:val="-4"/>
        </w:rPr>
        <w:t>DOLLARS</w:t>
      </w:r>
      <w:r>
        <w:rPr>
          <w:spacing w:val="12"/>
        </w:rPr>
        <w:t xml:space="preserve"> </w:t>
      </w:r>
      <w:r>
        <w:rPr>
          <w:spacing w:val="-2"/>
        </w:rPr>
        <w:t>($50,000)</w:t>
      </w:r>
      <w:r>
        <w:rPr>
          <w:spacing w:val="15"/>
        </w:rPr>
        <w:t xml:space="preserve"> </w:t>
      </w:r>
      <w:r>
        <w:rPr>
          <w:spacing w:val="-1"/>
        </w:rPr>
        <w:t>OR</w:t>
      </w:r>
      <w:r>
        <w:rPr>
          <w:spacing w:val="12"/>
        </w:rPr>
        <w:t xml:space="preserve"> </w:t>
      </w:r>
      <w:r>
        <w:rPr>
          <w:spacing w:val="-1"/>
        </w:rPr>
        <w:t>THE</w:t>
      </w:r>
      <w:r>
        <w:rPr>
          <w:spacing w:val="15"/>
        </w:rPr>
        <w:t xml:space="preserve"> </w:t>
      </w:r>
      <w:r>
        <w:rPr>
          <w:spacing w:val="-2"/>
        </w:rPr>
        <w:t>TOTAL</w:t>
      </w:r>
      <w:r>
        <w:rPr>
          <w:spacing w:val="31"/>
        </w:rPr>
        <w:t xml:space="preserve"> </w:t>
      </w:r>
      <w:r>
        <w:rPr>
          <w:spacing w:val="-1"/>
        </w:rPr>
        <w:t>FEES</w:t>
      </w:r>
      <w:r>
        <w:rPr>
          <w:spacing w:val="5"/>
        </w:rPr>
        <w:t xml:space="preserve"> </w:t>
      </w:r>
      <w:r>
        <w:rPr>
          <w:spacing w:val="-2"/>
        </w:rPr>
        <w:t>PAID</w:t>
      </w:r>
      <w:r>
        <w:rPr>
          <w:spacing w:val="47"/>
        </w:rPr>
        <w:t xml:space="preserve"> </w:t>
      </w:r>
      <w:r>
        <w:rPr>
          <w:spacing w:val="-1"/>
        </w:rPr>
        <w:t>TO</w:t>
      </w:r>
      <w:r>
        <w:rPr>
          <w:spacing w:val="2"/>
        </w:rPr>
        <w:t xml:space="preserve"> </w:t>
      </w:r>
      <w:r>
        <w:rPr>
          <w:spacing w:val="-2"/>
        </w:rPr>
        <w:t>ALLIANCE</w:t>
      </w:r>
      <w:r>
        <w:rPr>
          <w:spacing w:val="9"/>
        </w:rPr>
        <w:t xml:space="preserve"> </w:t>
      </w:r>
      <w:r>
        <w:rPr>
          <w:spacing w:val="-1"/>
        </w:rPr>
        <w:t>BY</w:t>
      </w:r>
      <w:r>
        <w:rPr>
          <w:spacing w:val="2"/>
        </w:rPr>
        <w:t xml:space="preserve"> </w:t>
      </w:r>
      <w:r>
        <w:rPr>
          <w:spacing w:val="-2"/>
        </w:rPr>
        <w:t>CLIENT</w:t>
      </w:r>
      <w:r>
        <w:rPr>
          <w:spacing w:val="5"/>
        </w:rPr>
        <w:t xml:space="preserve"> </w:t>
      </w:r>
      <w:r>
        <w:rPr>
          <w:spacing w:val="-2"/>
        </w:rPr>
        <w:t>UNDER</w:t>
      </w:r>
      <w:r>
        <w:rPr>
          <w:spacing w:val="2"/>
        </w:rPr>
        <w:t xml:space="preserve"> </w:t>
      </w:r>
      <w:r>
        <w:rPr>
          <w:spacing w:val="-2"/>
        </w:rPr>
        <w:t>THIS</w:t>
      </w:r>
      <w:r>
        <w:rPr>
          <w:spacing w:val="39"/>
        </w:rPr>
        <w:t xml:space="preserve"> </w:t>
      </w:r>
      <w:r>
        <w:rPr>
          <w:spacing w:val="-2"/>
        </w:rPr>
        <w:t>AGREEMENT,</w:t>
      </w:r>
      <w:r>
        <w:rPr>
          <w:spacing w:val="-6"/>
        </w:rPr>
        <w:t xml:space="preserve"> </w:t>
      </w:r>
      <w:r>
        <w:rPr>
          <w:spacing w:val="-2"/>
        </w:rPr>
        <w:t>WHICHEVER</w:t>
      </w:r>
      <w:r>
        <w:rPr>
          <w:spacing w:val="-3"/>
        </w:rPr>
        <w:t xml:space="preserve"> </w:t>
      </w:r>
      <w:r>
        <w:t>IS</w:t>
      </w:r>
      <w:r>
        <w:rPr>
          <w:spacing w:val="-5"/>
        </w:rPr>
        <w:t xml:space="preserve"> </w:t>
      </w:r>
      <w:r>
        <w:rPr>
          <w:spacing w:val="-2"/>
        </w:rPr>
        <w:t>GREATER.</w:t>
      </w:r>
    </w:p>
    <w:p w14:paraId="25C2968F" w14:textId="77777777" w:rsidR="00E40DAD" w:rsidRDefault="00E40DAD" w:rsidP="00E40DAD">
      <w:pPr>
        <w:rPr>
          <w:rFonts w:ascii="Arial" w:eastAsia="Arial" w:hAnsi="Arial" w:cs="Arial"/>
          <w:sz w:val="17"/>
          <w:szCs w:val="17"/>
        </w:rPr>
      </w:pPr>
    </w:p>
    <w:p w14:paraId="3516A93E" w14:textId="58C4D4B8" w:rsidR="00E40DAD" w:rsidRDefault="00E40DAD" w:rsidP="00E40DAD">
      <w:pPr>
        <w:pStyle w:val="BodyText"/>
        <w:ind w:right="227"/>
        <w:jc w:val="both"/>
        <w:rPr>
          <w:ins w:id="309" w:author="Sheena Tolentino" w:date="2021-06-03T17:48:00Z"/>
          <w:spacing w:val="-2"/>
        </w:rPr>
      </w:pPr>
      <w:r>
        <w:rPr>
          <w:spacing w:val="-2"/>
        </w:rPr>
        <w:t>Client</w:t>
      </w:r>
      <w:r>
        <w:rPr>
          <w:spacing w:val="25"/>
        </w:rPr>
        <w:t xml:space="preserve"> </w:t>
      </w:r>
      <w:r>
        <w:rPr>
          <w:spacing w:val="-2"/>
        </w:rPr>
        <w:t>acknowledges</w:t>
      </w:r>
      <w:r>
        <w:rPr>
          <w:spacing w:val="24"/>
        </w:rPr>
        <w:t xml:space="preserve"> </w:t>
      </w:r>
      <w:r>
        <w:rPr>
          <w:spacing w:val="-1"/>
        </w:rPr>
        <w:t>that</w:t>
      </w:r>
      <w:r>
        <w:rPr>
          <w:spacing w:val="25"/>
        </w:rPr>
        <w:t xml:space="preserve"> </w:t>
      </w:r>
      <w:r>
        <w:t>(i)</w:t>
      </w:r>
      <w:r>
        <w:rPr>
          <w:spacing w:val="23"/>
        </w:rPr>
        <w:t xml:space="preserve"> </w:t>
      </w:r>
      <w:r>
        <w:rPr>
          <w:spacing w:val="-2"/>
        </w:rPr>
        <w:t>without</w:t>
      </w:r>
      <w:r>
        <w:rPr>
          <w:spacing w:val="26"/>
        </w:rPr>
        <w:t xml:space="preserve"> </w:t>
      </w:r>
      <w:r>
        <w:rPr>
          <w:spacing w:val="-1"/>
        </w:rPr>
        <w:t>the</w:t>
      </w:r>
      <w:r>
        <w:rPr>
          <w:spacing w:val="23"/>
        </w:rPr>
        <w:t xml:space="preserve"> </w:t>
      </w:r>
      <w:r>
        <w:rPr>
          <w:spacing w:val="-2"/>
        </w:rPr>
        <w:t>inclusion</w:t>
      </w:r>
      <w:r>
        <w:rPr>
          <w:spacing w:val="24"/>
        </w:rPr>
        <w:t xml:space="preserve"> </w:t>
      </w:r>
      <w:r>
        <w:rPr>
          <w:spacing w:val="-1"/>
        </w:rPr>
        <w:t>of</w:t>
      </w:r>
      <w:r>
        <w:rPr>
          <w:spacing w:val="22"/>
        </w:rPr>
        <w:t xml:space="preserve"> </w:t>
      </w:r>
      <w:r>
        <w:rPr>
          <w:spacing w:val="-2"/>
        </w:rPr>
        <w:t>this</w:t>
      </w:r>
      <w:r>
        <w:rPr>
          <w:spacing w:val="25"/>
        </w:rPr>
        <w:t xml:space="preserve"> </w:t>
      </w:r>
      <w:r>
        <w:rPr>
          <w:spacing w:val="-3"/>
        </w:rPr>
        <w:t>limitation</w:t>
      </w:r>
      <w:r>
        <w:rPr>
          <w:spacing w:val="37"/>
        </w:rPr>
        <w:t xml:space="preserve"> </w:t>
      </w:r>
      <w:r>
        <w:rPr>
          <w:spacing w:val="-1"/>
        </w:rPr>
        <w:t>of</w:t>
      </w:r>
      <w:r>
        <w:rPr>
          <w:spacing w:val="35"/>
        </w:rPr>
        <w:t xml:space="preserve"> </w:t>
      </w:r>
      <w:r>
        <w:rPr>
          <w:spacing w:val="-2"/>
        </w:rPr>
        <w:t>liability</w:t>
      </w:r>
      <w:r>
        <w:rPr>
          <w:spacing w:val="32"/>
        </w:rPr>
        <w:t xml:space="preserve"> </w:t>
      </w:r>
      <w:r>
        <w:rPr>
          <w:spacing w:val="-2"/>
        </w:rPr>
        <w:t>provision,</w:t>
      </w:r>
      <w:r>
        <w:rPr>
          <w:spacing w:val="38"/>
        </w:rPr>
        <w:t xml:space="preserve"> </w:t>
      </w:r>
      <w:r>
        <w:rPr>
          <w:spacing w:val="-2"/>
        </w:rPr>
        <w:t>Alliance</w:t>
      </w:r>
      <w:r>
        <w:rPr>
          <w:spacing w:val="35"/>
        </w:rPr>
        <w:t xml:space="preserve"> </w:t>
      </w:r>
      <w:r>
        <w:rPr>
          <w:spacing w:val="-1"/>
        </w:rPr>
        <w:t>would</w:t>
      </w:r>
      <w:r>
        <w:rPr>
          <w:spacing w:val="36"/>
        </w:rPr>
        <w:t xml:space="preserve"> </w:t>
      </w:r>
      <w:r>
        <w:rPr>
          <w:spacing w:val="-2"/>
        </w:rPr>
        <w:t>not</w:t>
      </w:r>
      <w:r>
        <w:rPr>
          <w:spacing w:val="38"/>
        </w:rPr>
        <w:t xml:space="preserve"> </w:t>
      </w:r>
      <w:r>
        <w:rPr>
          <w:spacing w:val="-2"/>
        </w:rPr>
        <w:t>have</w:t>
      </w:r>
      <w:r>
        <w:rPr>
          <w:spacing w:val="36"/>
        </w:rPr>
        <w:t xml:space="preserve"> </w:t>
      </w:r>
      <w:r>
        <w:rPr>
          <w:spacing w:val="-1"/>
        </w:rPr>
        <w:t>performed</w:t>
      </w:r>
      <w:r>
        <w:rPr>
          <w:spacing w:val="37"/>
        </w:rPr>
        <w:t xml:space="preserve"> </w:t>
      </w:r>
      <w:r>
        <w:rPr>
          <w:spacing w:val="-1"/>
        </w:rPr>
        <w:t>the</w:t>
      </w:r>
      <w:r>
        <w:rPr>
          <w:spacing w:val="45"/>
        </w:rPr>
        <w:t xml:space="preserve"> </w:t>
      </w:r>
      <w:r>
        <w:rPr>
          <w:spacing w:val="-2"/>
        </w:rPr>
        <w:t>Services,</w:t>
      </w:r>
      <w:r>
        <w:rPr>
          <w:spacing w:val="28"/>
        </w:rPr>
        <w:t xml:space="preserve"> </w:t>
      </w:r>
      <w:r>
        <w:rPr>
          <w:spacing w:val="-1"/>
        </w:rPr>
        <w:t>(ii)</w:t>
      </w:r>
      <w:r>
        <w:rPr>
          <w:spacing w:val="30"/>
        </w:rPr>
        <w:t xml:space="preserve"> </w:t>
      </w:r>
      <w:r>
        <w:rPr>
          <w:spacing w:val="-1"/>
        </w:rPr>
        <w:t>it</w:t>
      </w:r>
      <w:r>
        <w:rPr>
          <w:spacing w:val="27"/>
        </w:rPr>
        <w:t xml:space="preserve"> </w:t>
      </w:r>
      <w:r>
        <w:rPr>
          <w:spacing w:val="-2"/>
        </w:rPr>
        <w:t>has</w:t>
      </w:r>
      <w:r>
        <w:rPr>
          <w:spacing w:val="31"/>
        </w:rPr>
        <w:t xml:space="preserve"> </w:t>
      </w:r>
      <w:r>
        <w:rPr>
          <w:spacing w:val="-2"/>
        </w:rPr>
        <w:t>had</w:t>
      </w:r>
      <w:r>
        <w:rPr>
          <w:spacing w:val="28"/>
        </w:rPr>
        <w:t xml:space="preserve"> </w:t>
      </w:r>
      <w:r>
        <w:rPr>
          <w:spacing w:val="-1"/>
        </w:rPr>
        <w:t>the</w:t>
      </w:r>
      <w:r>
        <w:rPr>
          <w:spacing w:val="28"/>
        </w:rPr>
        <w:t xml:space="preserve"> </w:t>
      </w:r>
      <w:r>
        <w:rPr>
          <w:spacing w:val="-2"/>
        </w:rPr>
        <w:t>opportunity</w:t>
      </w:r>
      <w:r>
        <w:rPr>
          <w:spacing w:val="23"/>
        </w:rPr>
        <w:t xml:space="preserve"> </w:t>
      </w:r>
      <w:r>
        <w:t>to</w:t>
      </w:r>
      <w:r>
        <w:rPr>
          <w:spacing w:val="29"/>
        </w:rPr>
        <w:t xml:space="preserve"> </w:t>
      </w:r>
      <w:r>
        <w:rPr>
          <w:spacing w:val="-2"/>
        </w:rPr>
        <w:t>negotiate</w:t>
      </w:r>
      <w:r>
        <w:rPr>
          <w:spacing w:val="26"/>
        </w:rPr>
        <w:t xml:space="preserve"> </w:t>
      </w:r>
      <w:r>
        <w:rPr>
          <w:spacing w:val="-1"/>
        </w:rPr>
        <w:t>the</w:t>
      </w:r>
      <w:r>
        <w:rPr>
          <w:spacing w:val="28"/>
        </w:rPr>
        <w:t xml:space="preserve"> </w:t>
      </w:r>
      <w:r>
        <w:rPr>
          <w:spacing w:val="-2"/>
        </w:rPr>
        <w:t>terms</w:t>
      </w:r>
      <w:r>
        <w:rPr>
          <w:spacing w:val="28"/>
        </w:rPr>
        <w:t xml:space="preserve"> </w:t>
      </w:r>
      <w:r>
        <w:rPr>
          <w:spacing w:val="-4"/>
        </w:rPr>
        <w:t>of</w:t>
      </w:r>
      <w:r>
        <w:rPr>
          <w:spacing w:val="49"/>
        </w:rPr>
        <w:t xml:space="preserve"> </w:t>
      </w:r>
      <w:r>
        <w:rPr>
          <w:spacing w:val="-1"/>
        </w:rPr>
        <w:t>this</w:t>
      </w:r>
      <w:r>
        <w:rPr>
          <w:spacing w:val="11"/>
        </w:rPr>
        <w:t xml:space="preserve"> </w:t>
      </w:r>
      <w:r>
        <w:rPr>
          <w:spacing w:val="-2"/>
        </w:rPr>
        <w:t>limitation</w:t>
      </w:r>
      <w:r>
        <w:rPr>
          <w:spacing w:val="12"/>
        </w:rPr>
        <w:t xml:space="preserve"> </w:t>
      </w:r>
      <w:r>
        <w:rPr>
          <w:spacing w:val="-1"/>
        </w:rPr>
        <w:t>of</w:t>
      </w:r>
      <w:r>
        <w:rPr>
          <w:spacing w:val="6"/>
        </w:rPr>
        <w:t xml:space="preserve"> </w:t>
      </w:r>
      <w:r>
        <w:rPr>
          <w:spacing w:val="-2"/>
        </w:rPr>
        <w:t>liability</w:t>
      </w:r>
      <w:r>
        <w:rPr>
          <w:spacing w:val="7"/>
        </w:rPr>
        <w:t xml:space="preserve"> </w:t>
      </w:r>
      <w:r>
        <w:rPr>
          <w:spacing w:val="-1"/>
        </w:rPr>
        <w:t>as</w:t>
      </w:r>
      <w:r>
        <w:rPr>
          <w:spacing w:val="13"/>
        </w:rPr>
        <w:t xml:space="preserve"> </w:t>
      </w:r>
      <w:r>
        <w:rPr>
          <w:spacing w:val="-1"/>
        </w:rPr>
        <w:t>part</w:t>
      </w:r>
      <w:r>
        <w:rPr>
          <w:spacing w:val="8"/>
        </w:rPr>
        <w:t xml:space="preserve"> </w:t>
      </w:r>
      <w:r>
        <w:rPr>
          <w:spacing w:val="-1"/>
        </w:rPr>
        <w:t>of</w:t>
      </w:r>
      <w:r>
        <w:rPr>
          <w:spacing w:val="13"/>
        </w:rPr>
        <w:t xml:space="preserve"> </w:t>
      </w:r>
      <w:r>
        <w:rPr>
          <w:spacing w:val="-1"/>
        </w:rPr>
        <w:t>an</w:t>
      </w:r>
      <w:r>
        <w:rPr>
          <w:spacing w:val="6"/>
        </w:rPr>
        <w:t xml:space="preserve"> </w:t>
      </w:r>
      <w:r>
        <w:rPr>
          <w:rFonts w:cs="Arial"/>
          <w:spacing w:val="-2"/>
        </w:rPr>
        <w:t>“arms</w:t>
      </w:r>
      <w:r>
        <w:rPr>
          <w:spacing w:val="-2"/>
        </w:rPr>
        <w:t>-</w:t>
      </w:r>
      <w:r>
        <w:rPr>
          <w:rFonts w:cs="Arial"/>
          <w:spacing w:val="-2"/>
        </w:rPr>
        <w:t>length”</w:t>
      </w:r>
      <w:r>
        <w:rPr>
          <w:rFonts w:cs="Arial"/>
          <w:spacing w:val="11"/>
        </w:rPr>
        <w:t xml:space="preserve"> </w:t>
      </w:r>
      <w:r>
        <w:rPr>
          <w:spacing w:val="-1"/>
        </w:rPr>
        <w:t>transaction,</w:t>
      </w:r>
      <w:r>
        <w:rPr>
          <w:spacing w:val="9"/>
        </w:rPr>
        <w:t xml:space="preserve"> </w:t>
      </w:r>
      <w:r>
        <w:rPr>
          <w:spacing w:val="-2"/>
        </w:rPr>
        <w:t>(iii)</w:t>
      </w:r>
      <w:r>
        <w:rPr>
          <w:spacing w:val="59"/>
        </w:rPr>
        <w:t xml:space="preserve"> </w:t>
      </w:r>
      <w:r>
        <w:rPr>
          <w:spacing w:val="-1"/>
        </w:rPr>
        <w:t>the</w:t>
      </w:r>
      <w:r>
        <w:rPr>
          <w:spacing w:val="33"/>
        </w:rPr>
        <w:t xml:space="preserve"> </w:t>
      </w:r>
      <w:r>
        <w:rPr>
          <w:spacing w:val="-2"/>
        </w:rPr>
        <w:t>limitation</w:t>
      </w:r>
      <w:r>
        <w:rPr>
          <w:spacing w:val="34"/>
        </w:rPr>
        <w:t xml:space="preserve"> </w:t>
      </w:r>
      <w:r>
        <w:rPr>
          <w:spacing w:val="-2"/>
        </w:rPr>
        <w:t>amount</w:t>
      </w:r>
      <w:r>
        <w:rPr>
          <w:spacing w:val="34"/>
        </w:rPr>
        <w:t xml:space="preserve"> </w:t>
      </w:r>
      <w:r>
        <w:rPr>
          <w:spacing w:val="-1"/>
        </w:rPr>
        <w:t>may</w:t>
      </w:r>
      <w:r>
        <w:rPr>
          <w:spacing w:val="33"/>
        </w:rPr>
        <w:t xml:space="preserve"> </w:t>
      </w:r>
      <w:r>
        <w:rPr>
          <w:spacing w:val="-2"/>
        </w:rPr>
        <w:t>differ</w:t>
      </w:r>
      <w:r>
        <w:rPr>
          <w:spacing w:val="35"/>
        </w:rPr>
        <w:t xml:space="preserve"> </w:t>
      </w:r>
      <w:r>
        <w:rPr>
          <w:spacing w:val="-2"/>
        </w:rPr>
        <w:t>from</w:t>
      </w:r>
      <w:r>
        <w:rPr>
          <w:spacing w:val="33"/>
        </w:rPr>
        <w:t xml:space="preserve"> </w:t>
      </w:r>
      <w:r>
        <w:rPr>
          <w:spacing w:val="-1"/>
        </w:rPr>
        <w:t>the</w:t>
      </w:r>
      <w:r>
        <w:rPr>
          <w:spacing w:val="33"/>
        </w:rPr>
        <w:t xml:space="preserve"> </w:t>
      </w:r>
      <w:r>
        <w:rPr>
          <w:spacing w:val="-2"/>
        </w:rPr>
        <w:t>amount</w:t>
      </w:r>
      <w:r>
        <w:rPr>
          <w:spacing w:val="38"/>
        </w:rPr>
        <w:t xml:space="preserve"> </w:t>
      </w:r>
      <w:r>
        <w:rPr>
          <w:spacing w:val="-2"/>
        </w:rPr>
        <w:t>of</w:t>
      </w:r>
      <w:r>
        <w:rPr>
          <w:spacing w:val="34"/>
        </w:rPr>
        <w:t xml:space="preserve"> </w:t>
      </w:r>
      <w:r>
        <w:rPr>
          <w:spacing w:val="-3"/>
        </w:rPr>
        <w:t>professional</w:t>
      </w:r>
      <w:r>
        <w:rPr>
          <w:spacing w:val="33"/>
        </w:rPr>
        <w:t xml:space="preserve"> </w:t>
      </w:r>
      <w:r>
        <w:rPr>
          <w:spacing w:val="-2"/>
        </w:rPr>
        <w:t>liability</w:t>
      </w:r>
      <w:r>
        <w:rPr>
          <w:spacing w:val="29"/>
        </w:rPr>
        <w:t xml:space="preserve"> </w:t>
      </w:r>
      <w:r>
        <w:rPr>
          <w:spacing w:val="-1"/>
        </w:rPr>
        <w:t>insurance</w:t>
      </w:r>
      <w:r>
        <w:rPr>
          <w:spacing w:val="36"/>
        </w:rPr>
        <w:t xml:space="preserve"> </w:t>
      </w:r>
      <w:r>
        <w:rPr>
          <w:spacing w:val="-1"/>
        </w:rPr>
        <w:t>required</w:t>
      </w:r>
      <w:r>
        <w:rPr>
          <w:spacing w:val="36"/>
        </w:rPr>
        <w:t xml:space="preserve"> </w:t>
      </w:r>
      <w:r>
        <w:rPr>
          <w:spacing w:val="-1"/>
        </w:rPr>
        <w:t>of</w:t>
      </w:r>
      <w:r>
        <w:rPr>
          <w:spacing w:val="38"/>
        </w:rPr>
        <w:t xml:space="preserve"> </w:t>
      </w:r>
      <w:r>
        <w:rPr>
          <w:spacing w:val="-2"/>
        </w:rPr>
        <w:t>Alliance</w:t>
      </w:r>
      <w:r>
        <w:rPr>
          <w:spacing w:val="33"/>
        </w:rPr>
        <w:t xml:space="preserve"> </w:t>
      </w:r>
      <w:r>
        <w:rPr>
          <w:spacing w:val="-2"/>
        </w:rPr>
        <w:t>under</w:t>
      </w:r>
      <w:r>
        <w:rPr>
          <w:spacing w:val="35"/>
        </w:rPr>
        <w:t xml:space="preserve"> </w:t>
      </w:r>
      <w:r>
        <w:rPr>
          <w:spacing w:val="-1"/>
        </w:rPr>
        <w:t>this</w:t>
      </w:r>
      <w:r>
        <w:rPr>
          <w:spacing w:val="35"/>
        </w:rPr>
        <w:t xml:space="preserve"> </w:t>
      </w:r>
      <w:r>
        <w:rPr>
          <w:spacing w:val="-2"/>
        </w:rPr>
        <w:t>Agreement,</w:t>
      </w:r>
      <w:r>
        <w:rPr>
          <w:spacing w:val="36"/>
        </w:rPr>
        <w:t xml:space="preserve"> </w:t>
      </w:r>
      <w:r>
        <w:rPr>
          <w:spacing w:val="-1"/>
        </w:rPr>
        <w:t>(iv)</w:t>
      </w:r>
      <w:r>
        <w:rPr>
          <w:spacing w:val="43"/>
        </w:rPr>
        <w:t xml:space="preserve"> </w:t>
      </w:r>
      <w:r>
        <w:rPr>
          <w:spacing w:val="-1"/>
        </w:rPr>
        <w:t>the</w:t>
      </w:r>
      <w:r>
        <w:rPr>
          <w:spacing w:val="23"/>
        </w:rPr>
        <w:t xml:space="preserve"> </w:t>
      </w:r>
      <w:r>
        <w:rPr>
          <w:spacing w:val="-2"/>
        </w:rPr>
        <w:t>limitation</w:t>
      </w:r>
      <w:r>
        <w:rPr>
          <w:spacing w:val="22"/>
        </w:rPr>
        <w:t xml:space="preserve"> </w:t>
      </w:r>
      <w:r>
        <w:rPr>
          <w:spacing w:val="-2"/>
        </w:rPr>
        <w:t>of</w:t>
      </w:r>
      <w:r>
        <w:rPr>
          <w:spacing w:val="20"/>
        </w:rPr>
        <w:t xml:space="preserve"> </w:t>
      </w:r>
      <w:r>
        <w:rPr>
          <w:spacing w:val="-2"/>
        </w:rPr>
        <w:t>liability</w:t>
      </w:r>
      <w:r>
        <w:rPr>
          <w:spacing w:val="19"/>
        </w:rPr>
        <w:t xml:space="preserve"> </w:t>
      </w:r>
      <w:r>
        <w:rPr>
          <w:spacing w:val="-2"/>
        </w:rPr>
        <w:t>provision</w:t>
      </w:r>
      <w:r>
        <w:rPr>
          <w:spacing w:val="21"/>
        </w:rPr>
        <w:t xml:space="preserve"> </w:t>
      </w:r>
      <w:r>
        <w:rPr>
          <w:spacing w:val="-1"/>
        </w:rPr>
        <w:t>is</w:t>
      </w:r>
      <w:r>
        <w:rPr>
          <w:spacing w:val="23"/>
        </w:rPr>
        <w:t xml:space="preserve"> </w:t>
      </w:r>
      <w:r>
        <w:rPr>
          <w:spacing w:val="-2"/>
        </w:rPr>
        <w:t>merely</w:t>
      </w:r>
      <w:r>
        <w:rPr>
          <w:spacing w:val="19"/>
        </w:rPr>
        <w:t xml:space="preserve"> </w:t>
      </w:r>
      <w:r>
        <w:t>a</w:t>
      </w:r>
      <w:r>
        <w:rPr>
          <w:spacing w:val="21"/>
        </w:rPr>
        <w:t xml:space="preserve"> </w:t>
      </w:r>
      <w:r>
        <w:rPr>
          <w:spacing w:val="-2"/>
        </w:rPr>
        <w:t>limitation</w:t>
      </w:r>
      <w:r>
        <w:rPr>
          <w:spacing w:val="19"/>
        </w:rPr>
        <w:t xml:space="preserve"> </w:t>
      </w:r>
      <w:r>
        <w:rPr>
          <w:spacing w:val="-2"/>
        </w:rPr>
        <w:t>of,</w:t>
      </w:r>
      <w:r>
        <w:rPr>
          <w:spacing w:val="22"/>
        </w:rPr>
        <w:t xml:space="preserve"> </w:t>
      </w:r>
      <w:r>
        <w:rPr>
          <w:spacing w:val="-2"/>
        </w:rPr>
        <w:t>and</w:t>
      </w:r>
      <w:r>
        <w:rPr>
          <w:spacing w:val="16"/>
        </w:rPr>
        <w:t xml:space="preserve"> </w:t>
      </w:r>
      <w:r>
        <w:rPr>
          <w:spacing w:val="-2"/>
        </w:rPr>
        <w:t>not</w:t>
      </w:r>
      <w:r>
        <w:rPr>
          <w:spacing w:val="59"/>
        </w:rPr>
        <w:t xml:space="preserve"> </w:t>
      </w:r>
      <w:r>
        <w:rPr>
          <w:spacing w:val="-1"/>
        </w:rPr>
        <w:t>an</w:t>
      </w:r>
      <w:r>
        <w:rPr>
          <w:spacing w:val="-8"/>
        </w:rPr>
        <w:t xml:space="preserve"> </w:t>
      </w:r>
      <w:r>
        <w:rPr>
          <w:spacing w:val="-2"/>
        </w:rPr>
        <w:t>exculpation</w:t>
      </w:r>
      <w:r>
        <w:rPr>
          <w:spacing w:val="-9"/>
        </w:rPr>
        <w:t xml:space="preserve"> </w:t>
      </w:r>
      <w:r>
        <w:rPr>
          <w:spacing w:val="-1"/>
        </w:rPr>
        <w:t>from,</w:t>
      </w:r>
      <w:r>
        <w:rPr>
          <w:spacing w:val="-9"/>
        </w:rPr>
        <w:t xml:space="preserve"> </w:t>
      </w:r>
      <w:r>
        <w:rPr>
          <w:rFonts w:cs="Arial"/>
          <w:spacing w:val="-2"/>
        </w:rPr>
        <w:t>Alliance’s</w:t>
      </w:r>
      <w:r>
        <w:rPr>
          <w:rFonts w:cs="Arial"/>
          <w:spacing w:val="-7"/>
        </w:rPr>
        <w:t xml:space="preserve"> </w:t>
      </w:r>
      <w:r>
        <w:rPr>
          <w:spacing w:val="-2"/>
        </w:rPr>
        <w:t>liability</w:t>
      </w:r>
      <w:r>
        <w:rPr>
          <w:spacing w:val="-10"/>
        </w:rPr>
        <w:t xml:space="preserve"> </w:t>
      </w:r>
      <w:r>
        <w:rPr>
          <w:spacing w:val="-2"/>
        </w:rPr>
        <w:t>and</w:t>
      </w:r>
      <w:r>
        <w:rPr>
          <w:spacing w:val="-10"/>
        </w:rPr>
        <w:t xml:space="preserve"> </w:t>
      </w:r>
      <w:r>
        <w:rPr>
          <w:spacing w:val="-1"/>
        </w:rPr>
        <w:t>(v)</w:t>
      </w:r>
      <w:r>
        <w:rPr>
          <w:spacing w:val="-5"/>
        </w:rPr>
        <w:t xml:space="preserve"> </w:t>
      </w:r>
      <w:r>
        <w:rPr>
          <w:spacing w:val="-1"/>
        </w:rPr>
        <w:t>it</w:t>
      </w:r>
      <w:r>
        <w:rPr>
          <w:spacing w:val="-6"/>
        </w:rPr>
        <w:t xml:space="preserve"> </w:t>
      </w:r>
      <w:r>
        <w:rPr>
          <w:spacing w:val="-2"/>
        </w:rPr>
        <w:t>has</w:t>
      </w:r>
      <w:r>
        <w:rPr>
          <w:spacing w:val="-8"/>
        </w:rPr>
        <w:t xml:space="preserve"> </w:t>
      </w:r>
      <w:r>
        <w:rPr>
          <w:spacing w:val="-2"/>
        </w:rPr>
        <w:t>received</w:t>
      </w:r>
      <w:r>
        <w:rPr>
          <w:spacing w:val="5"/>
        </w:rPr>
        <w:t xml:space="preserve"> </w:t>
      </w:r>
      <w:r>
        <w:rPr>
          <w:spacing w:val="-1"/>
        </w:rPr>
        <w:t>special</w:t>
      </w:r>
      <w:r>
        <w:rPr>
          <w:spacing w:val="67"/>
        </w:rPr>
        <w:t xml:space="preserve"> </w:t>
      </w:r>
      <w:r>
        <w:rPr>
          <w:spacing w:val="-3"/>
        </w:rPr>
        <w:t>consideration</w:t>
      </w:r>
      <w:r>
        <w:rPr>
          <w:spacing w:val="15"/>
        </w:rPr>
        <w:t xml:space="preserve"> </w:t>
      </w:r>
      <w:r>
        <w:rPr>
          <w:spacing w:val="-1"/>
        </w:rPr>
        <w:t>of</w:t>
      </w:r>
      <w:r>
        <w:rPr>
          <w:spacing w:val="16"/>
        </w:rPr>
        <w:t xml:space="preserve"> </w:t>
      </w:r>
      <w:r>
        <w:rPr>
          <w:spacing w:val="-1"/>
        </w:rPr>
        <w:t>ten</w:t>
      </w:r>
      <w:r>
        <w:rPr>
          <w:spacing w:val="14"/>
        </w:rPr>
        <w:t xml:space="preserve"> </w:t>
      </w:r>
      <w:r>
        <w:rPr>
          <w:spacing w:val="-2"/>
        </w:rPr>
        <w:t>dollars</w:t>
      </w:r>
      <w:r>
        <w:rPr>
          <w:spacing w:val="15"/>
        </w:rPr>
        <w:t xml:space="preserve"> </w:t>
      </w:r>
      <w:r>
        <w:rPr>
          <w:spacing w:val="-2"/>
        </w:rPr>
        <w:t>($10)</w:t>
      </w:r>
      <w:r>
        <w:rPr>
          <w:spacing w:val="19"/>
        </w:rPr>
        <w:t xml:space="preserve"> </w:t>
      </w:r>
      <w:r>
        <w:rPr>
          <w:spacing w:val="-1"/>
        </w:rPr>
        <w:t>for</w:t>
      </w:r>
      <w:r>
        <w:rPr>
          <w:spacing w:val="14"/>
        </w:rPr>
        <w:t xml:space="preserve"> </w:t>
      </w:r>
      <w:r>
        <w:rPr>
          <w:spacing w:val="-1"/>
        </w:rPr>
        <w:t>this</w:t>
      </w:r>
      <w:r>
        <w:rPr>
          <w:spacing w:val="15"/>
        </w:rPr>
        <w:t xml:space="preserve"> </w:t>
      </w:r>
      <w:r>
        <w:rPr>
          <w:spacing w:val="-2"/>
        </w:rPr>
        <w:t>limitation</w:t>
      </w:r>
      <w:r>
        <w:rPr>
          <w:spacing w:val="13"/>
        </w:rPr>
        <w:t xml:space="preserve"> </w:t>
      </w:r>
      <w:r>
        <w:rPr>
          <w:spacing w:val="-1"/>
        </w:rPr>
        <w:t>of</w:t>
      </w:r>
      <w:r>
        <w:rPr>
          <w:spacing w:val="5"/>
        </w:rPr>
        <w:t xml:space="preserve"> </w:t>
      </w:r>
      <w:r>
        <w:rPr>
          <w:spacing w:val="-2"/>
        </w:rPr>
        <w:t>liability</w:t>
      </w:r>
      <w:r>
        <w:rPr>
          <w:spacing w:val="61"/>
        </w:rPr>
        <w:t xml:space="preserve"> </w:t>
      </w:r>
      <w:r>
        <w:rPr>
          <w:spacing w:val="-1"/>
        </w:rPr>
        <w:t>provision</w:t>
      </w:r>
      <w:r>
        <w:rPr>
          <w:spacing w:val="12"/>
        </w:rPr>
        <w:t xml:space="preserve"> </w:t>
      </w:r>
      <w:r>
        <w:rPr>
          <w:spacing w:val="-2"/>
        </w:rPr>
        <w:t>and</w:t>
      </w:r>
      <w:r>
        <w:rPr>
          <w:spacing w:val="11"/>
        </w:rPr>
        <w:t xml:space="preserve"> </w:t>
      </w:r>
      <w:r>
        <w:rPr>
          <w:spacing w:val="-2"/>
        </w:rPr>
        <w:t>waives</w:t>
      </w:r>
      <w:r>
        <w:rPr>
          <w:spacing w:val="11"/>
        </w:rPr>
        <w:t xml:space="preserve"> </w:t>
      </w:r>
      <w:r>
        <w:rPr>
          <w:spacing w:val="-2"/>
        </w:rPr>
        <w:t>any</w:t>
      </w:r>
      <w:r>
        <w:rPr>
          <w:spacing w:val="9"/>
        </w:rPr>
        <w:t xml:space="preserve"> </w:t>
      </w:r>
      <w:r>
        <w:rPr>
          <w:spacing w:val="-2"/>
        </w:rPr>
        <w:t>and</w:t>
      </w:r>
      <w:r>
        <w:rPr>
          <w:spacing w:val="11"/>
        </w:rPr>
        <w:t xml:space="preserve"> </w:t>
      </w:r>
      <w:r>
        <w:t>all</w:t>
      </w:r>
      <w:r>
        <w:rPr>
          <w:spacing w:val="11"/>
        </w:rPr>
        <w:t xml:space="preserve"> </w:t>
      </w:r>
      <w:r>
        <w:rPr>
          <w:spacing w:val="-2"/>
        </w:rPr>
        <w:t>rights</w:t>
      </w:r>
      <w:r>
        <w:rPr>
          <w:spacing w:val="11"/>
        </w:rPr>
        <w:t xml:space="preserve"> </w:t>
      </w:r>
      <w:r>
        <w:t>to</w:t>
      </w:r>
      <w:r>
        <w:rPr>
          <w:spacing w:val="12"/>
        </w:rPr>
        <w:t xml:space="preserve"> </w:t>
      </w:r>
      <w:r>
        <w:rPr>
          <w:spacing w:val="-1"/>
        </w:rPr>
        <w:t>dispute</w:t>
      </w:r>
      <w:r>
        <w:rPr>
          <w:spacing w:val="20"/>
        </w:rPr>
        <w:t xml:space="preserve"> </w:t>
      </w:r>
      <w:r>
        <w:rPr>
          <w:spacing w:val="-1"/>
        </w:rPr>
        <w:t>the</w:t>
      </w:r>
      <w:r>
        <w:rPr>
          <w:spacing w:val="42"/>
        </w:rPr>
        <w:t xml:space="preserve"> </w:t>
      </w:r>
      <w:r>
        <w:rPr>
          <w:spacing w:val="-2"/>
        </w:rPr>
        <w:t>receipt</w:t>
      </w:r>
      <w:r>
        <w:rPr>
          <w:spacing w:val="8"/>
        </w:rPr>
        <w:t xml:space="preserve"> </w:t>
      </w:r>
      <w:r>
        <w:rPr>
          <w:spacing w:val="-2"/>
        </w:rPr>
        <w:t>and</w:t>
      </w:r>
      <w:r>
        <w:rPr>
          <w:spacing w:val="37"/>
        </w:rPr>
        <w:t xml:space="preserve"> </w:t>
      </w:r>
      <w:r>
        <w:rPr>
          <w:spacing w:val="-2"/>
        </w:rPr>
        <w:t>sufficiency of</w:t>
      </w:r>
      <w:r>
        <w:rPr>
          <w:spacing w:val="-4"/>
        </w:rPr>
        <w:t xml:space="preserve"> </w:t>
      </w:r>
      <w:r>
        <w:rPr>
          <w:spacing w:val="-1"/>
        </w:rPr>
        <w:t>such</w:t>
      </w:r>
      <w:r>
        <w:rPr>
          <w:spacing w:val="-6"/>
        </w:rPr>
        <w:t xml:space="preserve"> </w:t>
      </w:r>
      <w:r>
        <w:rPr>
          <w:spacing w:val="-2"/>
        </w:rPr>
        <w:t>consideration.</w:t>
      </w:r>
    </w:p>
    <w:p w14:paraId="122178B5" w14:textId="77777777" w:rsidR="00981F47" w:rsidRDefault="00981F47" w:rsidP="00E40DAD">
      <w:pPr>
        <w:pStyle w:val="BodyText"/>
        <w:ind w:right="227"/>
        <w:jc w:val="both"/>
      </w:pPr>
    </w:p>
    <w:p w14:paraId="0E346B06" w14:textId="77777777" w:rsidR="00E40DAD" w:rsidRPr="00E40DAD" w:rsidRDefault="00E40DAD" w:rsidP="00E40DAD">
      <w:pPr>
        <w:pStyle w:val="BodyText"/>
        <w:rPr>
          <w:ins w:id="310" w:author="Sheena Tolentino" w:date="2021-06-03T17:35:00Z"/>
          <w:spacing w:val="-1"/>
        </w:rPr>
      </w:pPr>
    </w:p>
    <w:p w14:paraId="5B32F920" w14:textId="77777777" w:rsidR="00E40DAD" w:rsidRDefault="00E40DAD" w:rsidP="00E40DAD">
      <w:pPr>
        <w:rPr>
          <w:rFonts w:ascii="Arial" w:eastAsia="Arial" w:hAnsi="Arial" w:cs="Arial"/>
          <w:sz w:val="17"/>
          <w:szCs w:val="17"/>
        </w:rPr>
      </w:pPr>
    </w:p>
    <w:p w14:paraId="4D8C2926" w14:textId="6F506C9C" w:rsidR="00E40DAD" w:rsidRDefault="00E40DAD" w:rsidP="00E40DAD">
      <w:pPr>
        <w:pStyle w:val="BodyText"/>
        <w:numPr>
          <w:ilvl w:val="0"/>
          <w:numId w:val="1"/>
        </w:numPr>
        <w:tabs>
          <w:tab w:val="left" w:pos="384"/>
          <w:tab w:val="left" w:pos="1734"/>
          <w:tab w:val="left" w:pos="2284"/>
          <w:tab w:val="left" w:pos="2937"/>
          <w:tab w:val="left" w:pos="4281"/>
          <w:tab w:val="left" w:pos="4800"/>
        </w:tabs>
        <w:ind w:right="237"/>
      </w:pPr>
      <w:r>
        <w:rPr>
          <w:b/>
          <w:spacing w:val="-2"/>
        </w:rPr>
        <w:t>INDIRECT</w:t>
      </w:r>
      <w:r>
        <w:rPr>
          <w:b/>
          <w:spacing w:val="3"/>
        </w:rPr>
        <w:t xml:space="preserve"> </w:t>
      </w:r>
      <w:r>
        <w:rPr>
          <w:b/>
          <w:spacing w:val="-2"/>
        </w:rPr>
        <w:t>DAMAGES.</w:t>
      </w:r>
      <w:r>
        <w:rPr>
          <w:b/>
          <w:spacing w:val="1"/>
        </w:rPr>
        <w:t xml:space="preserve"> </w:t>
      </w:r>
      <w:r>
        <w:rPr>
          <w:spacing w:val="-1"/>
        </w:rPr>
        <w:t>EACH</w:t>
      </w:r>
      <w:r>
        <w:rPr>
          <w:spacing w:val="-3"/>
        </w:rPr>
        <w:t xml:space="preserve"> </w:t>
      </w:r>
      <w:r>
        <w:rPr>
          <w:spacing w:val="-2"/>
        </w:rPr>
        <w:t>PARTY HEREBY</w:t>
      </w:r>
      <w:r>
        <w:rPr>
          <w:spacing w:val="-8"/>
        </w:rPr>
        <w:t xml:space="preserve"> </w:t>
      </w:r>
      <w:r>
        <w:rPr>
          <w:spacing w:val="-1"/>
        </w:rPr>
        <w:t>WAIVES</w:t>
      </w:r>
      <w:r>
        <w:rPr>
          <w:spacing w:val="-5"/>
        </w:rPr>
        <w:t xml:space="preserve"> </w:t>
      </w:r>
      <w:r>
        <w:rPr>
          <w:spacing w:val="-1"/>
        </w:rPr>
        <w:t>ITS</w:t>
      </w:r>
      <w:r>
        <w:rPr>
          <w:spacing w:val="31"/>
        </w:rPr>
        <w:t xml:space="preserve"> </w:t>
      </w:r>
      <w:proofErr w:type="gramStart"/>
      <w:r>
        <w:rPr>
          <w:spacing w:val="-1"/>
        </w:rPr>
        <w:t>RIGHTS</w:t>
      </w:r>
      <w:r>
        <w:t xml:space="preserve"> </w:t>
      </w:r>
      <w:r>
        <w:rPr>
          <w:spacing w:val="41"/>
        </w:rPr>
        <w:t xml:space="preserve"> </w:t>
      </w:r>
      <w:r>
        <w:rPr>
          <w:spacing w:val="-1"/>
        </w:rPr>
        <w:t>TO</w:t>
      </w:r>
      <w:proofErr w:type="gramEnd"/>
      <w:r>
        <w:t xml:space="preserve"> </w:t>
      </w:r>
      <w:r>
        <w:rPr>
          <w:spacing w:val="41"/>
        </w:rPr>
        <w:t xml:space="preserve"> </w:t>
      </w:r>
      <w:r>
        <w:rPr>
          <w:spacing w:val="-2"/>
        </w:rPr>
        <w:t>RECOVER</w:t>
      </w:r>
      <w:r>
        <w:t xml:space="preserve"> </w:t>
      </w:r>
      <w:r>
        <w:rPr>
          <w:spacing w:val="39"/>
        </w:rPr>
        <w:t xml:space="preserve"> </w:t>
      </w:r>
      <w:r>
        <w:rPr>
          <w:spacing w:val="-2"/>
        </w:rPr>
        <w:t>FROM</w:t>
      </w:r>
      <w:r>
        <w:t xml:space="preserve"> </w:t>
      </w:r>
      <w:r>
        <w:rPr>
          <w:spacing w:val="45"/>
        </w:rPr>
        <w:t xml:space="preserve"> </w:t>
      </w:r>
      <w:r>
        <w:rPr>
          <w:spacing w:val="-1"/>
        </w:rPr>
        <w:t>THE</w:t>
      </w:r>
      <w:r>
        <w:t xml:space="preserve"> </w:t>
      </w:r>
      <w:r>
        <w:rPr>
          <w:spacing w:val="41"/>
        </w:rPr>
        <w:t xml:space="preserve"> </w:t>
      </w:r>
      <w:r>
        <w:rPr>
          <w:spacing w:val="-2"/>
        </w:rPr>
        <w:t>OTHER</w:t>
      </w:r>
      <w:r>
        <w:t xml:space="preserve"> </w:t>
      </w:r>
      <w:r>
        <w:rPr>
          <w:spacing w:val="41"/>
        </w:rPr>
        <w:t xml:space="preserve"> </w:t>
      </w:r>
      <w:r>
        <w:rPr>
          <w:spacing w:val="-1"/>
        </w:rPr>
        <w:t>PARTY</w:t>
      </w:r>
      <w:r>
        <w:t xml:space="preserve"> </w:t>
      </w:r>
      <w:r>
        <w:rPr>
          <w:spacing w:val="38"/>
        </w:rPr>
        <w:t xml:space="preserve"> </w:t>
      </w:r>
      <w:r>
        <w:rPr>
          <w:spacing w:val="-2"/>
        </w:rPr>
        <w:t>ANY</w:t>
      </w:r>
      <w:r>
        <w:rPr>
          <w:spacing w:val="29"/>
        </w:rPr>
        <w:t xml:space="preserve"> </w:t>
      </w:r>
      <w:r>
        <w:rPr>
          <w:spacing w:val="-2"/>
        </w:rPr>
        <w:t>CONSEQUENTIAL,</w:t>
      </w:r>
      <w:r>
        <w:t xml:space="preserve"> </w:t>
      </w:r>
      <w:r>
        <w:rPr>
          <w:spacing w:val="45"/>
        </w:rPr>
        <w:t xml:space="preserve"> </w:t>
      </w:r>
      <w:r>
        <w:rPr>
          <w:spacing w:val="-2"/>
        </w:rPr>
        <w:t>INDIRECT,</w:t>
      </w:r>
      <w:r>
        <w:t xml:space="preserve">  </w:t>
      </w:r>
      <w:r w:rsidR="00A67F8F">
        <w:t>PUNITIVE, SPECIAL</w:t>
      </w:r>
      <w:r>
        <w:t xml:space="preserve"> </w:t>
      </w:r>
      <w:r>
        <w:rPr>
          <w:spacing w:val="-1"/>
        </w:rPr>
        <w:t>OR</w:t>
      </w:r>
      <w:r>
        <w:t xml:space="preserve"> </w:t>
      </w:r>
      <w:r>
        <w:rPr>
          <w:spacing w:val="43"/>
        </w:rPr>
        <w:t xml:space="preserve"> </w:t>
      </w:r>
      <w:r>
        <w:rPr>
          <w:spacing w:val="-2"/>
        </w:rPr>
        <w:t>INCIDENTAL</w:t>
      </w:r>
      <w:r>
        <w:t xml:space="preserve"> </w:t>
      </w:r>
      <w:r>
        <w:rPr>
          <w:spacing w:val="46"/>
        </w:rPr>
        <w:t xml:space="preserve"> </w:t>
      </w:r>
      <w:r>
        <w:rPr>
          <w:spacing w:val="-2"/>
        </w:rPr>
        <w:t>DAMAGES</w:t>
      </w:r>
      <w:r>
        <w:rPr>
          <w:spacing w:val="45"/>
        </w:rPr>
        <w:t xml:space="preserve"> </w:t>
      </w:r>
      <w:r>
        <w:rPr>
          <w:spacing w:val="-2"/>
        </w:rPr>
        <w:t>(INCLUDING,</w:t>
      </w:r>
      <w:r>
        <w:rPr>
          <w:spacing w:val="21"/>
        </w:rPr>
        <w:t xml:space="preserve"> </w:t>
      </w:r>
      <w:r>
        <w:rPr>
          <w:spacing w:val="-2"/>
        </w:rPr>
        <w:t>BUT</w:t>
      </w:r>
      <w:r>
        <w:rPr>
          <w:spacing w:val="19"/>
        </w:rPr>
        <w:t xml:space="preserve"> </w:t>
      </w:r>
      <w:r>
        <w:rPr>
          <w:spacing w:val="-1"/>
        </w:rPr>
        <w:t>NOT</w:t>
      </w:r>
      <w:r>
        <w:rPr>
          <w:spacing w:val="19"/>
        </w:rPr>
        <w:t xml:space="preserve"> </w:t>
      </w:r>
      <w:r>
        <w:rPr>
          <w:spacing w:val="-2"/>
        </w:rPr>
        <w:t>LIMITED</w:t>
      </w:r>
      <w:r>
        <w:rPr>
          <w:spacing w:val="19"/>
        </w:rPr>
        <w:t xml:space="preserve"> </w:t>
      </w:r>
      <w:r>
        <w:rPr>
          <w:spacing w:val="-1"/>
        </w:rPr>
        <w:t>TO,</w:t>
      </w:r>
      <w:r>
        <w:rPr>
          <w:spacing w:val="18"/>
        </w:rPr>
        <w:t xml:space="preserve"> </w:t>
      </w:r>
      <w:r>
        <w:rPr>
          <w:spacing w:val="-1"/>
        </w:rPr>
        <w:t>LOSS</w:t>
      </w:r>
      <w:r>
        <w:rPr>
          <w:spacing w:val="17"/>
        </w:rPr>
        <w:t xml:space="preserve"> </w:t>
      </w:r>
      <w:r>
        <w:rPr>
          <w:spacing w:val="-1"/>
        </w:rPr>
        <w:t>OF</w:t>
      </w:r>
      <w:r>
        <w:rPr>
          <w:spacing w:val="19"/>
        </w:rPr>
        <w:t xml:space="preserve"> </w:t>
      </w:r>
      <w:r>
        <w:rPr>
          <w:spacing w:val="-2"/>
        </w:rPr>
        <w:t>USE,</w:t>
      </w:r>
      <w:r>
        <w:rPr>
          <w:spacing w:val="15"/>
        </w:rPr>
        <w:t xml:space="preserve"> </w:t>
      </w:r>
      <w:r>
        <w:rPr>
          <w:spacing w:val="-1"/>
        </w:rPr>
        <w:t>INCOME,</w:t>
      </w:r>
      <w:r>
        <w:rPr>
          <w:spacing w:val="27"/>
        </w:rPr>
        <w:t xml:space="preserve"> </w:t>
      </w:r>
      <w:r>
        <w:rPr>
          <w:spacing w:val="-2"/>
        </w:rPr>
        <w:t>PROFITS,</w:t>
      </w:r>
      <w:r>
        <w:rPr>
          <w:spacing w:val="39"/>
        </w:rPr>
        <w:t xml:space="preserve"> </w:t>
      </w:r>
      <w:r>
        <w:rPr>
          <w:spacing w:val="-2"/>
        </w:rPr>
        <w:t>FINANCING</w:t>
      </w:r>
      <w:r>
        <w:rPr>
          <w:spacing w:val="38"/>
        </w:rPr>
        <w:t xml:space="preserve"> </w:t>
      </w:r>
      <w:r>
        <w:rPr>
          <w:spacing w:val="-2"/>
        </w:rPr>
        <w:t>OR</w:t>
      </w:r>
      <w:r>
        <w:rPr>
          <w:spacing w:val="40"/>
        </w:rPr>
        <w:t xml:space="preserve"> </w:t>
      </w:r>
      <w:r>
        <w:rPr>
          <w:spacing w:val="-2"/>
        </w:rPr>
        <w:t>REPUTATION),</w:t>
      </w:r>
      <w:r>
        <w:rPr>
          <w:spacing w:val="41"/>
        </w:rPr>
        <w:t xml:space="preserve"> </w:t>
      </w:r>
      <w:r>
        <w:rPr>
          <w:spacing w:val="-2"/>
        </w:rPr>
        <w:t>ARISING</w:t>
      </w:r>
      <w:r>
        <w:rPr>
          <w:spacing w:val="36"/>
        </w:rPr>
        <w:t xml:space="preserve"> </w:t>
      </w:r>
      <w:r>
        <w:rPr>
          <w:spacing w:val="-1"/>
        </w:rPr>
        <w:t>OUT</w:t>
      </w:r>
      <w:r>
        <w:rPr>
          <w:spacing w:val="35"/>
        </w:rPr>
        <w:t xml:space="preserve"> </w:t>
      </w:r>
      <w:r>
        <w:rPr>
          <w:spacing w:val="-2"/>
        </w:rPr>
        <w:t>OF,</w:t>
      </w:r>
      <w:r>
        <w:rPr>
          <w:spacing w:val="35"/>
        </w:rPr>
        <w:t xml:space="preserve"> </w:t>
      </w:r>
      <w:r>
        <w:rPr>
          <w:spacing w:val="-1"/>
        </w:rPr>
        <w:t>OR</w:t>
      </w:r>
      <w:r>
        <w:rPr>
          <w:spacing w:val="-20"/>
        </w:rPr>
        <w:t xml:space="preserve"> </w:t>
      </w:r>
      <w:r>
        <w:rPr>
          <w:spacing w:val="-2"/>
        </w:rPr>
        <w:t>RELATING</w:t>
      </w:r>
      <w:r>
        <w:rPr>
          <w:spacing w:val="-2"/>
        </w:rPr>
        <w:tab/>
      </w:r>
      <w:r>
        <w:rPr>
          <w:spacing w:val="-1"/>
        </w:rPr>
        <w:t>TO,</w:t>
      </w:r>
      <w:r>
        <w:rPr>
          <w:spacing w:val="-1"/>
        </w:rPr>
        <w:tab/>
      </w:r>
      <w:r>
        <w:rPr>
          <w:spacing w:val="-2"/>
          <w:w w:val="90"/>
        </w:rPr>
        <w:t>THIS</w:t>
      </w:r>
      <w:r>
        <w:rPr>
          <w:spacing w:val="-2"/>
          <w:w w:val="90"/>
        </w:rPr>
        <w:tab/>
      </w:r>
      <w:r>
        <w:rPr>
          <w:spacing w:val="-2"/>
          <w:w w:val="95"/>
        </w:rPr>
        <w:t>AGREEMENT</w:t>
      </w:r>
      <w:r>
        <w:rPr>
          <w:spacing w:val="-2"/>
          <w:w w:val="95"/>
        </w:rPr>
        <w:tab/>
      </w:r>
      <w:r>
        <w:rPr>
          <w:spacing w:val="-1"/>
        </w:rPr>
        <w:t>OR</w:t>
      </w:r>
      <w:r>
        <w:rPr>
          <w:spacing w:val="-1"/>
        </w:rPr>
        <w:tab/>
        <w:t>THE</w:t>
      </w:r>
      <w:r>
        <w:rPr>
          <w:spacing w:val="45"/>
        </w:rPr>
        <w:t xml:space="preserve"> </w:t>
      </w:r>
      <w:r>
        <w:rPr>
          <w:spacing w:val="-2"/>
        </w:rPr>
        <w:t>PERFORMANCE</w:t>
      </w:r>
      <w:r>
        <w:rPr>
          <w:spacing w:val="-3"/>
        </w:rPr>
        <w:t xml:space="preserve"> </w:t>
      </w:r>
      <w:r>
        <w:rPr>
          <w:spacing w:val="-1"/>
        </w:rPr>
        <w:t>OF</w:t>
      </w:r>
      <w:r>
        <w:rPr>
          <w:spacing w:val="-3"/>
        </w:rPr>
        <w:t xml:space="preserve"> </w:t>
      </w:r>
      <w:r>
        <w:rPr>
          <w:spacing w:val="-1"/>
        </w:rPr>
        <w:t>THE</w:t>
      </w:r>
      <w:r>
        <w:rPr>
          <w:spacing w:val="-3"/>
        </w:rPr>
        <w:t xml:space="preserve"> </w:t>
      </w:r>
      <w:r>
        <w:rPr>
          <w:spacing w:val="-2"/>
        </w:rPr>
        <w:t>SERVICES, OR</w:t>
      </w:r>
      <w:r>
        <w:t xml:space="preserve"> </w:t>
      </w:r>
      <w:r>
        <w:rPr>
          <w:spacing w:val="-2"/>
        </w:rPr>
        <w:t>BOTH.</w:t>
      </w:r>
    </w:p>
    <w:p w14:paraId="15137F8F" w14:textId="77777777" w:rsidR="00E40DAD" w:rsidRDefault="00E40DAD" w:rsidP="00E40DAD">
      <w:pPr>
        <w:spacing w:before="9"/>
        <w:rPr>
          <w:rFonts w:ascii="Arial" w:eastAsia="Arial" w:hAnsi="Arial" w:cs="Arial"/>
          <w:sz w:val="16"/>
          <w:szCs w:val="16"/>
        </w:rPr>
      </w:pPr>
    </w:p>
    <w:p w14:paraId="281141E1" w14:textId="77777777" w:rsidR="00E40DAD" w:rsidRDefault="00E40DAD" w:rsidP="00E40DAD">
      <w:pPr>
        <w:numPr>
          <w:ilvl w:val="0"/>
          <w:numId w:val="1"/>
        </w:numPr>
        <w:tabs>
          <w:tab w:val="left" w:pos="384"/>
        </w:tabs>
        <w:ind w:left="383" w:hanging="283"/>
        <w:jc w:val="both"/>
        <w:rPr>
          <w:rFonts w:ascii="Arial" w:eastAsia="Arial" w:hAnsi="Arial" w:cs="Arial"/>
          <w:sz w:val="17"/>
          <w:szCs w:val="17"/>
        </w:rPr>
      </w:pPr>
      <w:r>
        <w:rPr>
          <w:rFonts w:ascii="Arial"/>
          <w:b/>
          <w:spacing w:val="-2"/>
          <w:sz w:val="17"/>
        </w:rPr>
        <w:t>EXCUSABLE</w:t>
      </w:r>
      <w:r>
        <w:rPr>
          <w:rFonts w:ascii="Arial"/>
          <w:b/>
          <w:spacing w:val="-1"/>
          <w:sz w:val="17"/>
        </w:rPr>
        <w:t xml:space="preserve"> </w:t>
      </w:r>
      <w:r>
        <w:rPr>
          <w:rFonts w:ascii="Arial"/>
          <w:b/>
          <w:spacing w:val="-2"/>
          <w:sz w:val="17"/>
        </w:rPr>
        <w:t>DELAY.</w:t>
      </w:r>
    </w:p>
    <w:p w14:paraId="39191FAB" w14:textId="79F7712B" w:rsidR="00E40DAD" w:rsidRDefault="00E40DAD" w:rsidP="00E40DAD">
      <w:pPr>
        <w:pStyle w:val="BodyText"/>
        <w:spacing w:before="1"/>
        <w:ind w:right="230"/>
        <w:jc w:val="both"/>
        <w:rPr>
          <w:ins w:id="311" w:author="Sheena Tolentino" w:date="2021-06-03T17:44:00Z"/>
          <w:spacing w:val="-2"/>
        </w:rPr>
      </w:pPr>
      <w:r>
        <w:rPr>
          <w:spacing w:val="-1"/>
        </w:rPr>
        <w:t>Alliance</w:t>
      </w:r>
      <w:r>
        <w:rPr>
          <w:spacing w:val="5"/>
        </w:rPr>
        <w:t xml:space="preserve"> </w:t>
      </w:r>
      <w:r>
        <w:rPr>
          <w:spacing w:val="-2"/>
        </w:rPr>
        <w:t>will</w:t>
      </w:r>
      <w:r>
        <w:rPr>
          <w:spacing w:val="6"/>
        </w:rPr>
        <w:t xml:space="preserve"> </w:t>
      </w:r>
      <w:r>
        <w:rPr>
          <w:spacing w:val="-2"/>
        </w:rPr>
        <w:t>not</w:t>
      </w:r>
      <w:r>
        <w:rPr>
          <w:spacing w:val="3"/>
        </w:rPr>
        <w:t xml:space="preserve"> </w:t>
      </w:r>
      <w:r>
        <w:rPr>
          <w:spacing w:val="-1"/>
        </w:rPr>
        <w:t>be</w:t>
      </w:r>
      <w:r>
        <w:rPr>
          <w:spacing w:val="7"/>
        </w:rPr>
        <w:t xml:space="preserve"> </w:t>
      </w:r>
      <w:r>
        <w:t>in</w:t>
      </w:r>
      <w:r>
        <w:rPr>
          <w:spacing w:val="4"/>
        </w:rPr>
        <w:t xml:space="preserve"> </w:t>
      </w:r>
      <w:r>
        <w:rPr>
          <w:spacing w:val="-1"/>
        </w:rPr>
        <w:t>breach</w:t>
      </w:r>
      <w:r>
        <w:rPr>
          <w:spacing w:val="4"/>
        </w:rPr>
        <w:t xml:space="preserve"> </w:t>
      </w:r>
      <w:r>
        <w:rPr>
          <w:spacing w:val="-1"/>
        </w:rPr>
        <w:t>of</w:t>
      </w:r>
      <w:r>
        <w:rPr>
          <w:spacing w:val="4"/>
        </w:rPr>
        <w:t xml:space="preserve"> </w:t>
      </w:r>
      <w:r>
        <w:rPr>
          <w:spacing w:val="-2"/>
        </w:rPr>
        <w:t>this</w:t>
      </w:r>
      <w:r>
        <w:rPr>
          <w:spacing w:val="4"/>
        </w:rPr>
        <w:t xml:space="preserve"> </w:t>
      </w:r>
      <w:r>
        <w:rPr>
          <w:spacing w:val="-2"/>
        </w:rPr>
        <w:t>Agreement</w:t>
      </w:r>
      <w:r>
        <w:rPr>
          <w:spacing w:val="7"/>
        </w:rPr>
        <w:t xml:space="preserve"> </w:t>
      </w:r>
      <w:r>
        <w:rPr>
          <w:spacing w:val="-2"/>
        </w:rPr>
        <w:t>due</w:t>
      </w:r>
      <w:r>
        <w:rPr>
          <w:spacing w:val="4"/>
        </w:rPr>
        <w:t xml:space="preserve"> </w:t>
      </w:r>
      <w:r>
        <w:t>to</w:t>
      </w:r>
      <w:r>
        <w:rPr>
          <w:spacing w:val="4"/>
        </w:rPr>
        <w:t xml:space="preserve"> </w:t>
      </w:r>
      <w:r>
        <w:rPr>
          <w:spacing w:val="-2"/>
        </w:rPr>
        <w:t>any</w:t>
      </w:r>
      <w:r>
        <w:rPr>
          <w:spacing w:val="1"/>
        </w:rPr>
        <w:t xml:space="preserve"> </w:t>
      </w:r>
      <w:r>
        <w:rPr>
          <w:spacing w:val="-2"/>
        </w:rPr>
        <w:t>delay</w:t>
      </w:r>
      <w:r>
        <w:rPr>
          <w:spacing w:val="2"/>
        </w:rPr>
        <w:t xml:space="preserve"> </w:t>
      </w:r>
      <w:r>
        <w:rPr>
          <w:spacing w:val="-2"/>
        </w:rPr>
        <w:t>or</w:t>
      </w:r>
      <w:r>
        <w:rPr>
          <w:spacing w:val="31"/>
        </w:rPr>
        <w:t xml:space="preserve"> </w:t>
      </w:r>
      <w:r>
        <w:rPr>
          <w:spacing w:val="-1"/>
        </w:rPr>
        <w:t>failure</w:t>
      </w:r>
      <w:r>
        <w:rPr>
          <w:spacing w:val="36"/>
        </w:rPr>
        <w:t xml:space="preserve"> </w:t>
      </w:r>
      <w:r>
        <w:t>to</w:t>
      </w:r>
      <w:r>
        <w:rPr>
          <w:spacing w:val="32"/>
        </w:rPr>
        <w:t xml:space="preserve"> </w:t>
      </w:r>
      <w:r>
        <w:rPr>
          <w:spacing w:val="-2"/>
        </w:rPr>
        <w:t>perform</w:t>
      </w:r>
      <w:r>
        <w:rPr>
          <w:spacing w:val="34"/>
        </w:rPr>
        <w:t xml:space="preserve"> </w:t>
      </w:r>
      <w:r>
        <w:rPr>
          <w:spacing w:val="-2"/>
        </w:rPr>
        <w:t>any</w:t>
      </w:r>
      <w:r>
        <w:rPr>
          <w:spacing w:val="33"/>
        </w:rPr>
        <w:t xml:space="preserve"> </w:t>
      </w:r>
      <w:r>
        <w:rPr>
          <w:spacing w:val="-2"/>
        </w:rPr>
        <w:t>obligation</w:t>
      </w:r>
      <w:r>
        <w:rPr>
          <w:spacing w:val="36"/>
        </w:rPr>
        <w:t xml:space="preserve"> </w:t>
      </w:r>
      <w:r>
        <w:rPr>
          <w:spacing w:val="-2"/>
        </w:rPr>
        <w:t>pursuant</w:t>
      </w:r>
      <w:r>
        <w:rPr>
          <w:spacing w:val="35"/>
        </w:rPr>
        <w:t xml:space="preserve"> </w:t>
      </w:r>
      <w:r>
        <w:t>to</w:t>
      </w:r>
      <w:r>
        <w:rPr>
          <w:spacing w:val="32"/>
        </w:rPr>
        <w:t xml:space="preserve"> </w:t>
      </w:r>
      <w:r>
        <w:t>a</w:t>
      </w:r>
      <w:r>
        <w:rPr>
          <w:spacing w:val="36"/>
        </w:rPr>
        <w:t xml:space="preserve"> </w:t>
      </w:r>
      <w:proofErr w:type="gramStart"/>
      <w:r>
        <w:rPr>
          <w:spacing w:val="-2"/>
        </w:rPr>
        <w:t>schedule,</w:t>
      </w:r>
      <w:r>
        <w:rPr>
          <w:spacing w:val="35"/>
        </w:rPr>
        <w:t xml:space="preserve"> </w:t>
      </w:r>
      <w:r>
        <w:rPr>
          <w:spacing w:val="-1"/>
        </w:rPr>
        <w:t>if</w:t>
      </w:r>
      <w:proofErr w:type="gramEnd"/>
      <w:r>
        <w:rPr>
          <w:spacing w:val="37"/>
        </w:rPr>
        <w:t xml:space="preserve"> </w:t>
      </w:r>
      <w:r>
        <w:rPr>
          <w:spacing w:val="-3"/>
        </w:rPr>
        <w:t>such</w:t>
      </w:r>
      <w:r>
        <w:rPr>
          <w:spacing w:val="43"/>
        </w:rPr>
        <w:t xml:space="preserve"> </w:t>
      </w:r>
      <w:r>
        <w:rPr>
          <w:spacing w:val="-2"/>
        </w:rPr>
        <w:t>delay</w:t>
      </w:r>
      <w:r>
        <w:rPr>
          <w:spacing w:val="33"/>
        </w:rPr>
        <w:t xml:space="preserve"> </w:t>
      </w:r>
      <w:r>
        <w:rPr>
          <w:spacing w:val="-2"/>
        </w:rPr>
        <w:t>or</w:t>
      </w:r>
      <w:r>
        <w:rPr>
          <w:spacing w:val="34"/>
        </w:rPr>
        <w:t xml:space="preserve"> </w:t>
      </w:r>
      <w:r>
        <w:rPr>
          <w:spacing w:val="-2"/>
        </w:rPr>
        <w:t>schedule</w:t>
      </w:r>
      <w:r>
        <w:rPr>
          <w:spacing w:val="33"/>
        </w:rPr>
        <w:t xml:space="preserve"> </w:t>
      </w:r>
      <w:r>
        <w:rPr>
          <w:spacing w:val="-1"/>
        </w:rPr>
        <w:t>failure</w:t>
      </w:r>
      <w:r>
        <w:rPr>
          <w:spacing w:val="37"/>
        </w:rPr>
        <w:t xml:space="preserve"> </w:t>
      </w:r>
      <w:r>
        <w:rPr>
          <w:spacing w:val="-2"/>
        </w:rPr>
        <w:t>results</w:t>
      </w:r>
      <w:r>
        <w:rPr>
          <w:spacing w:val="35"/>
        </w:rPr>
        <w:t xml:space="preserve"> </w:t>
      </w:r>
      <w:r>
        <w:rPr>
          <w:spacing w:val="-1"/>
        </w:rPr>
        <w:t>from</w:t>
      </w:r>
      <w:r>
        <w:rPr>
          <w:spacing w:val="34"/>
        </w:rPr>
        <w:t xml:space="preserve"> </w:t>
      </w:r>
      <w:r>
        <w:rPr>
          <w:spacing w:val="-2"/>
        </w:rPr>
        <w:t>circumstances</w:t>
      </w:r>
      <w:r>
        <w:rPr>
          <w:spacing w:val="36"/>
        </w:rPr>
        <w:t xml:space="preserve"> </w:t>
      </w:r>
      <w:r>
        <w:rPr>
          <w:spacing w:val="-3"/>
        </w:rPr>
        <w:t>beyond</w:t>
      </w:r>
      <w:r>
        <w:rPr>
          <w:spacing w:val="36"/>
        </w:rPr>
        <w:t xml:space="preserve"> </w:t>
      </w:r>
      <w:r>
        <w:rPr>
          <w:spacing w:val="-1"/>
        </w:rPr>
        <w:t>the</w:t>
      </w:r>
      <w:r>
        <w:rPr>
          <w:spacing w:val="59"/>
        </w:rPr>
        <w:t xml:space="preserve"> </w:t>
      </w:r>
      <w:r>
        <w:rPr>
          <w:spacing w:val="-2"/>
        </w:rPr>
        <w:t>control</w:t>
      </w:r>
      <w:r>
        <w:rPr>
          <w:spacing w:val="16"/>
        </w:rPr>
        <w:t xml:space="preserve"> </w:t>
      </w:r>
      <w:r>
        <w:rPr>
          <w:spacing w:val="-2"/>
        </w:rPr>
        <w:t>of</w:t>
      </w:r>
      <w:r>
        <w:rPr>
          <w:spacing w:val="15"/>
        </w:rPr>
        <w:t xml:space="preserve"> </w:t>
      </w:r>
      <w:r>
        <w:rPr>
          <w:spacing w:val="-2"/>
        </w:rPr>
        <w:t>Alliance.</w:t>
      </w:r>
      <w:r>
        <w:rPr>
          <w:spacing w:val="16"/>
        </w:rPr>
        <w:t xml:space="preserve"> </w:t>
      </w:r>
      <w:r>
        <w:t>In</w:t>
      </w:r>
      <w:r>
        <w:rPr>
          <w:spacing w:val="14"/>
        </w:rPr>
        <w:t xml:space="preserve"> </w:t>
      </w:r>
      <w:r>
        <w:rPr>
          <w:spacing w:val="-1"/>
        </w:rPr>
        <w:t>the</w:t>
      </w:r>
      <w:r>
        <w:rPr>
          <w:spacing w:val="14"/>
        </w:rPr>
        <w:t xml:space="preserve"> </w:t>
      </w:r>
      <w:r>
        <w:rPr>
          <w:spacing w:val="-2"/>
        </w:rPr>
        <w:t>event</w:t>
      </w:r>
      <w:r>
        <w:rPr>
          <w:spacing w:val="13"/>
        </w:rPr>
        <w:t xml:space="preserve"> </w:t>
      </w:r>
      <w:r>
        <w:rPr>
          <w:spacing w:val="-1"/>
        </w:rPr>
        <w:t>of</w:t>
      </w:r>
      <w:r>
        <w:rPr>
          <w:spacing w:val="15"/>
        </w:rPr>
        <w:t xml:space="preserve"> </w:t>
      </w:r>
      <w:r>
        <w:rPr>
          <w:spacing w:val="-2"/>
        </w:rPr>
        <w:t>any</w:t>
      </w:r>
      <w:r>
        <w:rPr>
          <w:spacing w:val="13"/>
        </w:rPr>
        <w:t xml:space="preserve"> </w:t>
      </w:r>
      <w:r>
        <w:t>such</w:t>
      </w:r>
      <w:r>
        <w:rPr>
          <w:spacing w:val="17"/>
        </w:rPr>
        <w:t xml:space="preserve"> </w:t>
      </w:r>
      <w:r>
        <w:rPr>
          <w:spacing w:val="-2"/>
        </w:rPr>
        <w:t>delay,</w:t>
      </w:r>
      <w:r>
        <w:rPr>
          <w:spacing w:val="16"/>
        </w:rPr>
        <w:t xml:space="preserve"> </w:t>
      </w:r>
      <w:r>
        <w:rPr>
          <w:spacing w:val="-2"/>
        </w:rPr>
        <w:t>Alliance</w:t>
      </w:r>
      <w:r>
        <w:rPr>
          <w:spacing w:val="14"/>
        </w:rPr>
        <w:t xml:space="preserve"> </w:t>
      </w:r>
      <w:r>
        <w:rPr>
          <w:spacing w:val="-2"/>
        </w:rPr>
        <w:t>will</w:t>
      </w:r>
      <w:r>
        <w:rPr>
          <w:spacing w:val="13"/>
        </w:rPr>
        <w:t xml:space="preserve"> </w:t>
      </w:r>
      <w:r>
        <w:rPr>
          <w:spacing w:val="-2"/>
        </w:rPr>
        <w:t>be</w:t>
      </w:r>
      <w:r>
        <w:rPr>
          <w:spacing w:val="37"/>
        </w:rPr>
        <w:t xml:space="preserve"> </w:t>
      </w:r>
      <w:r>
        <w:rPr>
          <w:spacing w:val="-2"/>
        </w:rPr>
        <w:t>entitled</w:t>
      </w:r>
      <w:r>
        <w:rPr>
          <w:spacing w:val="1"/>
        </w:rPr>
        <w:t xml:space="preserve"> </w:t>
      </w:r>
      <w:r>
        <w:t>to</w:t>
      </w:r>
      <w:r>
        <w:rPr>
          <w:spacing w:val="2"/>
        </w:rPr>
        <w:t xml:space="preserve"> </w:t>
      </w:r>
      <w:r>
        <w:rPr>
          <w:spacing w:val="-1"/>
        </w:rPr>
        <w:t>an</w:t>
      </w:r>
      <w:r>
        <w:rPr>
          <w:spacing w:val="47"/>
        </w:rPr>
        <w:t xml:space="preserve"> </w:t>
      </w:r>
      <w:r>
        <w:rPr>
          <w:spacing w:val="-2"/>
        </w:rPr>
        <w:t>extension</w:t>
      </w:r>
      <w:r>
        <w:rPr>
          <w:spacing w:val="3"/>
        </w:rPr>
        <w:t xml:space="preserve"> </w:t>
      </w:r>
      <w:r>
        <w:rPr>
          <w:spacing w:val="-1"/>
        </w:rPr>
        <w:t>of</w:t>
      </w:r>
      <w:r>
        <w:rPr>
          <w:spacing w:val="2"/>
        </w:rPr>
        <w:t xml:space="preserve"> </w:t>
      </w:r>
      <w:proofErr w:type="gramStart"/>
      <w:r>
        <w:rPr>
          <w:spacing w:val="-1"/>
        </w:rPr>
        <w:t>the</w:t>
      </w:r>
      <w:r>
        <w:t xml:space="preserve">  </w:t>
      </w:r>
      <w:r>
        <w:rPr>
          <w:spacing w:val="-1"/>
        </w:rPr>
        <w:t>time</w:t>
      </w:r>
      <w:proofErr w:type="gramEnd"/>
      <w:r>
        <w:t xml:space="preserve">  to</w:t>
      </w:r>
      <w:r>
        <w:rPr>
          <w:spacing w:val="3"/>
        </w:rPr>
        <w:t xml:space="preserve"> </w:t>
      </w:r>
      <w:r>
        <w:rPr>
          <w:spacing w:val="-2"/>
        </w:rPr>
        <w:t>put</w:t>
      </w:r>
      <w:r>
        <w:rPr>
          <w:spacing w:val="2"/>
        </w:rPr>
        <w:t xml:space="preserve"> </w:t>
      </w:r>
      <w:r>
        <w:rPr>
          <w:spacing w:val="-2"/>
        </w:rPr>
        <w:t>performance</w:t>
      </w:r>
      <w:r>
        <w:rPr>
          <w:spacing w:val="3"/>
        </w:rPr>
        <w:t xml:space="preserve"> </w:t>
      </w:r>
      <w:r>
        <w:rPr>
          <w:spacing w:val="-2"/>
        </w:rPr>
        <w:t>of</w:t>
      </w:r>
      <w:r>
        <w:rPr>
          <w:spacing w:val="2"/>
        </w:rPr>
        <w:t xml:space="preserve"> </w:t>
      </w:r>
      <w:r>
        <w:rPr>
          <w:spacing w:val="-2"/>
        </w:rPr>
        <w:t>the</w:t>
      </w:r>
      <w:r>
        <w:rPr>
          <w:spacing w:val="41"/>
        </w:rPr>
        <w:t xml:space="preserve"> </w:t>
      </w:r>
      <w:r>
        <w:rPr>
          <w:spacing w:val="-2"/>
        </w:rPr>
        <w:t>Services</w:t>
      </w:r>
      <w:r>
        <w:rPr>
          <w:spacing w:val="26"/>
        </w:rPr>
        <w:t xml:space="preserve"> </w:t>
      </w:r>
      <w:r>
        <w:rPr>
          <w:spacing w:val="-2"/>
        </w:rPr>
        <w:t>back</w:t>
      </w:r>
      <w:r>
        <w:rPr>
          <w:spacing w:val="23"/>
        </w:rPr>
        <w:t xml:space="preserve"> </w:t>
      </w:r>
      <w:r>
        <w:rPr>
          <w:spacing w:val="-1"/>
        </w:rPr>
        <w:t>on</w:t>
      </w:r>
      <w:r>
        <w:rPr>
          <w:spacing w:val="21"/>
        </w:rPr>
        <w:t xml:space="preserve"> </w:t>
      </w:r>
      <w:r>
        <w:rPr>
          <w:spacing w:val="-2"/>
        </w:rPr>
        <w:t>schedule,</w:t>
      </w:r>
      <w:r>
        <w:rPr>
          <w:spacing w:val="25"/>
        </w:rPr>
        <w:t xml:space="preserve"> </w:t>
      </w:r>
      <w:r>
        <w:rPr>
          <w:spacing w:val="-2"/>
        </w:rPr>
        <w:t>and</w:t>
      </w:r>
      <w:r>
        <w:rPr>
          <w:spacing w:val="25"/>
        </w:rPr>
        <w:t xml:space="preserve"> </w:t>
      </w:r>
      <w:r>
        <w:rPr>
          <w:spacing w:val="-2"/>
        </w:rPr>
        <w:t>Alliance</w:t>
      </w:r>
      <w:r>
        <w:rPr>
          <w:spacing w:val="22"/>
        </w:rPr>
        <w:t xml:space="preserve"> </w:t>
      </w:r>
      <w:r>
        <w:rPr>
          <w:spacing w:val="-2"/>
        </w:rPr>
        <w:t>will</w:t>
      </w:r>
      <w:r>
        <w:rPr>
          <w:spacing w:val="23"/>
        </w:rPr>
        <w:t xml:space="preserve"> </w:t>
      </w:r>
      <w:r>
        <w:rPr>
          <w:spacing w:val="-1"/>
        </w:rPr>
        <w:t>be</w:t>
      </w:r>
      <w:r>
        <w:rPr>
          <w:spacing w:val="21"/>
        </w:rPr>
        <w:t xml:space="preserve"> </w:t>
      </w:r>
      <w:r>
        <w:rPr>
          <w:spacing w:val="-2"/>
        </w:rPr>
        <w:t>compensated</w:t>
      </w:r>
      <w:r>
        <w:rPr>
          <w:spacing w:val="25"/>
        </w:rPr>
        <w:t xml:space="preserve"> </w:t>
      </w:r>
      <w:r>
        <w:rPr>
          <w:spacing w:val="-2"/>
        </w:rPr>
        <w:t>for</w:t>
      </w:r>
      <w:r>
        <w:rPr>
          <w:spacing w:val="53"/>
        </w:rPr>
        <w:t xml:space="preserve"> </w:t>
      </w:r>
      <w:r>
        <w:rPr>
          <w:spacing w:val="-2"/>
        </w:rPr>
        <w:t>any</w:t>
      </w:r>
      <w:r>
        <w:rPr>
          <w:spacing w:val="2"/>
        </w:rPr>
        <w:t xml:space="preserve"> </w:t>
      </w:r>
      <w:r>
        <w:rPr>
          <w:spacing w:val="-2"/>
        </w:rPr>
        <w:t>necessary</w:t>
      </w:r>
      <w:r>
        <w:rPr>
          <w:spacing w:val="3"/>
        </w:rPr>
        <w:t xml:space="preserve"> </w:t>
      </w:r>
      <w:r>
        <w:rPr>
          <w:spacing w:val="-2"/>
        </w:rPr>
        <w:t>and</w:t>
      </w:r>
      <w:r>
        <w:rPr>
          <w:spacing w:val="2"/>
        </w:rPr>
        <w:t xml:space="preserve"> </w:t>
      </w:r>
      <w:r>
        <w:rPr>
          <w:spacing w:val="-2"/>
        </w:rPr>
        <w:t>reasonable</w:t>
      </w:r>
      <w:r>
        <w:rPr>
          <w:spacing w:val="3"/>
        </w:rPr>
        <w:t xml:space="preserve"> </w:t>
      </w:r>
      <w:r>
        <w:rPr>
          <w:spacing w:val="-2"/>
        </w:rPr>
        <w:t>increased</w:t>
      </w:r>
      <w:r>
        <w:t xml:space="preserve"> </w:t>
      </w:r>
      <w:r>
        <w:rPr>
          <w:spacing w:val="1"/>
        </w:rPr>
        <w:t xml:space="preserve"> </w:t>
      </w:r>
      <w:r>
        <w:rPr>
          <w:spacing w:val="-2"/>
        </w:rPr>
        <w:t>costs</w:t>
      </w:r>
      <w:r>
        <w:t xml:space="preserve"> </w:t>
      </w:r>
      <w:r>
        <w:rPr>
          <w:spacing w:val="7"/>
        </w:rPr>
        <w:t xml:space="preserve"> </w:t>
      </w:r>
      <w:r>
        <w:rPr>
          <w:spacing w:val="-2"/>
        </w:rPr>
        <w:t>of</w:t>
      </w:r>
      <w:r>
        <w:t xml:space="preserve"> </w:t>
      </w:r>
      <w:r>
        <w:rPr>
          <w:spacing w:val="4"/>
        </w:rPr>
        <w:t xml:space="preserve"> </w:t>
      </w:r>
      <w:r>
        <w:rPr>
          <w:spacing w:val="-2"/>
        </w:rPr>
        <w:t>performance</w:t>
      </w:r>
      <w:r>
        <w:rPr>
          <w:spacing w:val="53"/>
        </w:rPr>
        <w:t xml:space="preserve"> </w:t>
      </w:r>
      <w:r>
        <w:rPr>
          <w:spacing w:val="-2"/>
        </w:rPr>
        <w:t xml:space="preserve">that result </w:t>
      </w:r>
      <w:r>
        <w:rPr>
          <w:spacing w:val="-1"/>
        </w:rPr>
        <w:t>from</w:t>
      </w:r>
      <w:r>
        <w:rPr>
          <w:spacing w:val="-4"/>
        </w:rPr>
        <w:t xml:space="preserve"> </w:t>
      </w:r>
      <w:r>
        <w:rPr>
          <w:spacing w:val="-1"/>
        </w:rPr>
        <w:t xml:space="preserve">such </w:t>
      </w:r>
      <w:r>
        <w:rPr>
          <w:spacing w:val="-2"/>
        </w:rPr>
        <w:t>delay.</w:t>
      </w:r>
    </w:p>
    <w:p w14:paraId="24BD8139" w14:textId="15133243" w:rsidR="00981F47" w:rsidRDefault="00981F47" w:rsidP="00E40DAD">
      <w:pPr>
        <w:pStyle w:val="BodyText"/>
        <w:spacing w:before="1"/>
        <w:ind w:right="230"/>
        <w:jc w:val="both"/>
        <w:rPr>
          <w:ins w:id="312" w:author="Sheena Tolentino" w:date="2021-06-03T17:44:00Z"/>
          <w:spacing w:val="-2"/>
        </w:rPr>
      </w:pPr>
    </w:p>
    <w:p w14:paraId="183F67EB" w14:textId="3F9356AB" w:rsidR="00981F47" w:rsidRDefault="00981F47" w:rsidP="00981F47">
      <w:pPr>
        <w:pStyle w:val="BodyText"/>
        <w:numPr>
          <w:ilvl w:val="0"/>
          <w:numId w:val="1"/>
        </w:numPr>
        <w:tabs>
          <w:tab w:val="left" w:pos="386"/>
        </w:tabs>
        <w:spacing w:before="111"/>
        <w:jc w:val="both"/>
      </w:pPr>
      <w:r>
        <w:rPr>
          <w:b/>
          <w:spacing w:val="-1"/>
        </w:rPr>
        <w:t>TERM</w:t>
      </w:r>
      <w:r>
        <w:rPr>
          <w:b/>
          <w:spacing w:val="10"/>
        </w:rPr>
        <w:t xml:space="preserve"> </w:t>
      </w:r>
      <w:r>
        <w:rPr>
          <w:b/>
          <w:spacing w:val="-4"/>
        </w:rPr>
        <w:t>AND</w:t>
      </w:r>
      <w:r>
        <w:rPr>
          <w:b/>
          <w:spacing w:val="7"/>
        </w:rPr>
        <w:t xml:space="preserve"> </w:t>
      </w:r>
      <w:r>
        <w:rPr>
          <w:b/>
          <w:spacing w:val="-2"/>
        </w:rPr>
        <w:t>TERMINATION.</w:t>
      </w:r>
      <w:r>
        <w:rPr>
          <w:b/>
          <w:spacing w:val="6"/>
        </w:rPr>
        <w:t xml:space="preserve"> </w:t>
      </w:r>
      <w:r>
        <w:rPr>
          <w:spacing w:val="-2"/>
        </w:rPr>
        <w:t>The</w:t>
      </w:r>
      <w:r>
        <w:rPr>
          <w:spacing w:val="6"/>
        </w:rPr>
        <w:t xml:space="preserve"> </w:t>
      </w:r>
      <w:r>
        <w:rPr>
          <w:spacing w:val="-2"/>
        </w:rPr>
        <w:t>terms</w:t>
      </w:r>
      <w:r>
        <w:rPr>
          <w:spacing w:val="9"/>
        </w:rPr>
        <w:t xml:space="preserve"> </w:t>
      </w:r>
      <w:r>
        <w:rPr>
          <w:spacing w:val="-1"/>
        </w:rPr>
        <w:t>of</w:t>
      </w:r>
      <w:r>
        <w:rPr>
          <w:spacing w:val="6"/>
        </w:rPr>
        <w:t xml:space="preserve"> </w:t>
      </w:r>
      <w:r>
        <w:rPr>
          <w:spacing w:val="-2"/>
        </w:rPr>
        <w:t>this</w:t>
      </w:r>
      <w:r>
        <w:rPr>
          <w:spacing w:val="9"/>
        </w:rPr>
        <w:t xml:space="preserve"> </w:t>
      </w:r>
      <w:r>
        <w:rPr>
          <w:spacing w:val="-2"/>
        </w:rPr>
        <w:t>agreement</w:t>
      </w:r>
      <w:r>
        <w:rPr>
          <w:spacing w:val="6"/>
        </w:rPr>
        <w:t xml:space="preserve"> </w:t>
      </w:r>
      <w:r>
        <w:rPr>
          <w:spacing w:val="-2"/>
        </w:rPr>
        <w:t>shall</w:t>
      </w:r>
      <w:r>
        <w:rPr>
          <w:spacing w:val="43"/>
        </w:rPr>
        <w:t xml:space="preserve"> </w:t>
      </w:r>
      <w:r>
        <w:rPr>
          <w:spacing w:val="-2"/>
        </w:rPr>
        <w:t>commence</w:t>
      </w:r>
      <w:r>
        <w:rPr>
          <w:spacing w:val="41"/>
        </w:rPr>
        <w:t xml:space="preserve"> </w:t>
      </w:r>
      <w:r>
        <w:rPr>
          <w:spacing w:val="-1"/>
        </w:rPr>
        <w:t>on</w:t>
      </w:r>
      <w:r>
        <w:rPr>
          <w:spacing w:val="40"/>
        </w:rPr>
        <w:t xml:space="preserve"> </w:t>
      </w:r>
      <w:r>
        <w:rPr>
          <w:spacing w:val="-1"/>
        </w:rPr>
        <w:t>the</w:t>
      </w:r>
      <w:r>
        <w:rPr>
          <w:spacing w:val="40"/>
        </w:rPr>
        <w:t xml:space="preserve"> </w:t>
      </w:r>
      <w:r>
        <w:rPr>
          <w:spacing w:val="-2"/>
        </w:rPr>
        <w:t>month,</w:t>
      </w:r>
      <w:r>
        <w:rPr>
          <w:spacing w:val="45"/>
        </w:rPr>
        <w:t xml:space="preserve"> </w:t>
      </w:r>
      <w:r>
        <w:rPr>
          <w:spacing w:val="-2"/>
        </w:rPr>
        <w:t>day</w:t>
      </w:r>
      <w:r>
        <w:rPr>
          <w:spacing w:val="40"/>
        </w:rPr>
        <w:t xml:space="preserve"> </w:t>
      </w:r>
      <w:r>
        <w:rPr>
          <w:spacing w:val="-2"/>
        </w:rPr>
        <w:t>and</w:t>
      </w:r>
      <w:r>
        <w:rPr>
          <w:spacing w:val="40"/>
        </w:rPr>
        <w:t xml:space="preserve"> </w:t>
      </w:r>
      <w:r>
        <w:rPr>
          <w:spacing w:val="-3"/>
        </w:rPr>
        <w:t>year</w:t>
      </w:r>
      <w:r>
        <w:rPr>
          <w:spacing w:val="42"/>
        </w:rPr>
        <w:t xml:space="preserve"> </w:t>
      </w:r>
      <w:r>
        <w:t>first</w:t>
      </w:r>
      <w:r>
        <w:rPr>
          <w:spacing w:val="46"/>
        </w:rPr>
        <w:t xml:space="preserve"> </w:t>
      </w:r>
      <w:r>
        <w:rPr>
          <w:spacing w:val="-2"/>
        </w:rPr>
        <w:t>written</w:t>
      </w:r>
      <w:r>
        <w:rPr>
          <w:spacing w:val="40"/>
        </w:rPr>
        <w:t xml:space="preserve"> </w:t>
      </w:r>
      <w:r>
        <w:rPr>
          <w:spacing w:val="-2"/>
        </w:rPr>
        <w:t>above</w:t>
      </w:r>
      <w:r>
        <w:rPr>
          <w:spacing w:val="40"/>
        </w:rPr>
        <w:t xml:space="preserve"> </w:t>
      </w:r>
      <w:r>
        <w:rPr>
          <w:spacing w:val="-2"/>
        </w:rPr>
        <w:t>and</w:t>
      </w:r>
      <w:r>
        <w:rPr>
          <w:spacing w:val="49"/>
        </w:rPr>
        <w:t xml:space="preserve"> </w:t>
      </w:r>
      <w:r>
        <w:rPr>
          <w:spacing w:val="-1"/>
        </w:rPr>
        <w:t>shall</w:t>
      </w:r>
      <w:r>
        <w:rPr>
          <w:spacing w:val="21"/>
        </w:rPr>
        <w:t xml:space="preserve"> </w:t>
      </w:r>
      <w:r>
        <w:rPr>
          <w:spacing w:val="-1"/>
        </w:rPr>
        <w:t>continue</w:t>
      </w:r>
      <w:r>
        <w:rPr>
          <w:spacing w:val="20"/>
        </w:rPr>
        <w:t xml:space="preserve"> </w:t>
      </w:r>
      <w:r>
        <w:t>in</w:t>
      </w:r>
      <w:r>
        <w:rPr>
          <w:spacing w:val="21"/>
        </w:rPr>
        <w:t xml:space="preserve"> </w:t>
      </w:r>
      <w:r>
        <w:rPr>
          <w:spacing w:val="-2"/>
        </w:rPr>
        <w:t>effect</w:t>
      </w:r>
      <w:r>
        <w:rPr>
          <w:spacing w:val="23"/>
        </w:rPr>
        <w:t xml:space="preserve"> </w:t>
      </w:r>
      <w:r>
        <w:rPr>
          <w:spacing w:val="-2"/>
        </w:rPr>
        <w:t>until</w:t>
      </w:r>
      <w:r>
        <w:rPr>
          <w:spacing w:val="21"/>
        </w:rPr>
        <w:t xml:space="preserve"> </w:t>
      </w:r>
      <w:r>
        <w:rPr>
          <w:spacing w:val="-2"/>
        </w:rPr>
        <w:t>completion</w:t>
      </w:r>
      <w:r>
        <w:rPr>
          <w:spacing w:val="22"/>
        </w:rPr>
        <w:t xml:space="preserve"> </w:t>
      </w:r>
      <w:r>
        <w:rPr>
          <w:spacing w:val="-1"/>
        </w:rPr>
        <w:t>of</w:t>
      </w:r>
      <w:r>
        <w:rPr>
          <w:spacing w:val="17"/>
        </w:rPr>
        <w:t xml:space="preserve"> </w:t>
      </w:r>
      <w:r>
        <w:rPr>
          <w:spacing w:val="-2"/>
        </w:rPr>
        <w:t>services</w:t>
      </w:r>
      <w:r>
        <w:rPr>
          <w:spacing w:val="20"/>
        </w:rPr>
        <w:t xml:space="preserve"> </w:t>
      </w:r>
      <w:r>
        <w:rPr>
          <w:spacing w:val="-2"/>
        </w:rPr>
        <w:t>and</w:t>
      </w:r>
      <w:r>
        <w:rPr>
          <w:spacing w:val="21"/>
        </w:rPr>
        <w:t xml:space="preserve"> </w:t>
      </w:r>
      <w:r>
        <w:rPr>
          <w:spacing w:val="-2"/>
        </w:rPr>
        <w:t>final</w:t>
      </w:r>
      <w:r>
        <w:rPr>
          <w:spacing w:val="53"/>
        </w:rPr>
        <w:t xml:space="preserve"> </w:t>
      </w:r>
      <w:r>
        <w:rPr>
          <w:spacing w:val="-3"/>
        </w:rPr>
        <w:t>payment.</w:t>
      </w:r>
      <w:r>
        <w:rPr>
          <w:spacing w:val="16"/>
        </w:rPr>
        <w:t xml:space="preserve"> </w:t>
      </w:r>
      <w:r>
        <w:rPr>
          <w:spacing w:val="-2"/>
        </w:rPr>
        <w:t>Either</w:t>
      </w:r>
      <w:r>
        <w:rPr>
          <w:spacing w:val="41"/>
        </w:rPr>
        <w:t xml:space="preserve"> </w:t>
      </w:r>
      <w:r>
        <w:rPr>
          <w:spacing w:val="-2"/>
        </w:rPr>
        <w:t>CLIENT</w:t>
      </w:r>
      <w:r>
        <w:rPr>
          <w:spacing w:val="39"/>
        </w:rPr>
        <w:t xml:space="preserve"> </w:t>
      </w:r>
      <w:r>
        <w:rPr>
          <w:spacing w:val="-2"/>
        </w:rPr>
        <w:t>or</w:t>
      </w:r>
      <w:r>
        <w:rPr>
          <w:spacing w:val="41"/>
        </w:rPr>
        <w:t xml:space="preserve"> </w:t>
      </w:r>
      <w:r>
        <w:rPr>
          <w:spacing w:val="-1"/>
        </w:rPr>
        <w:t>Alliance</w:t>
      </w:r>
      <w:r>
        <w:rPr>
          <w:spacing w:val="43"/>
        </w:rPr>
        <w:t xml:space="preserve"> </w:t>
      </w:r>
      <w:r>
        <w:rPr>
          <w:spacing w:val="-1"/>
        </w:rPr>
        <w:t>may</w:t>
      </w:r>
      <w:r>
        <w:rPr>
          <w:spacing w:val="35"/>
        </w:rPr>
        <w:t xml:space="preserve"> </w:t>
      </w:r>
      <w:r>
        <w:rPr>
          <w:spacing w:val="-2"/>
        </w:rPr>
        <w:t>terminate</w:t>
      </w:r>
      <w:r>
        <w:rPr>
          <w:spacing w:val="39"/>
        </w:rPr>
        <w:t xml:space="preserve"> </w:t>
      </w:r>
      <w:r>
        <w:rPr>
          <w:spacing w:val="-2"/>
        </w:rPr>
        <w:t>this</w:t>
      </w:r>
      <w:r>
        <w:rPr>
          <w:spacing w:val="47"/>
        </w:rPr>
        <w:t xml:space="preserve"> </w:t>
      </w:r>
      <w:r>
        <w:rPr>
          <w:spacing w:val="-2"/>
        </w:rPr>
        <w:t>authorization</w:t>
      </w:r>
      <w:r>
        <w:rPr>
          <w:spacing w:val="15"/>
        </w:rPr>
        <w:t xml:space="preserve"> </w:t>
      </w:r>
      <w:r>
        <w:rPr>
          <w:spacing w:val="-1"/>
        </w:rPr>
        <w:t>by</w:t>
      </w:r>
      <w:r>
        <w:rPr>
          <w:spacing w:val="11"/>
        </w:rPr>
        <w:t xml:space="preserve"> </w:t>
      </w:r>
      <w:r>
        <w:rPr>
          <w:spacing w:val="-2"/>
        </w:rPr>
        <w:t>giving</w:t>
      </w:r>
      <w:r>
        <w:rPr>
          <w:spacing w:val="14"/>
        </w:rPr>
        <w:t xml:space="preserve"> </w:t>
      </w:r>
      <w:r>
        <w:rPr>
          <w:spacing w:val="-1"/>
        </w:rPr>
        <w:t>30</w:t>
      </w:r>
      <w:r>
        <w:rPr>
          <w:spacing w:val="11"/>
        </w:rPr>
        <w:t xml:space="preserve"> </w:t>
      </w:r>
      <w:r>
        <w:rPr>
          <w:spacing w:val="-3"/>
        </w:rPr>
        <w:t>days</w:t>
      </w:r>
      <w:r>
        <w:rPr>
          <w:spacing w:val="16"/>
        </w:rPr>
        <w:t xml:space="preserve"> </w:t>
      </w:r>
      <w:r>
        <w:rPr>
          <w:spacing w:val="-1"/>
        </w:rPr>
        <w:t>written</w:t>
      </w:r>
      <w:r>
        <w:rPr>
          <w:spacing w:val="11"/>
        </w:rPr>
        <w:t xml:space="preserve"> </w:t>
      </w:r>
      <w:r>
        <w:rPr>
          <w:spacing w:val="-2"/>
        </w:rPr>
        <w:t>notice</w:t>
      </w:r>
      <w:r>
        <w:rPr>
          <w:spacing w:val="12"/>
        </w:rPr>
        <w:t xml:space="preserve"> </w:t>
      </w:r>
      <w:r>
        <w:t>to</w:t>
      </w:r>
      <w:r>
        <w:rPr>
          <w:spacing w:val="11"/>
        </w:rPr>
        <w:t xml:space="preserve"> </w:t>
      </w:r>
      <w:r>
        <w:rPr>
          <w:spacing w:val="-1"/>
        </w:rPr>
        <w:t>the</w:t>
      </w:r>
      <w:r>
        <w:rPr>
          <w:spacing w:val="14"/>
        </w:rPr>
        <w:t xml:space="preserve"> </w:t>
      </w:r>
      <w:r>
        <w:rPr>
          <w:spacing w:val="-2"/>
        </w:rPr>
        <w:t>other</w:t>
      </w:r>
      <w:r>
        <w:rPr>
          <w:spacing w:val="16"/>
        </w:rPr>
        <w:t xml:space="preserve"> </w:t>
      </w:r>
      <w:r>
        <w:rPr>
          <w:spacing w:val="-3"/>
        </w:rPr>
        <w:t>party.</w:t>
      </w:r>
      <w:r>
        <w:rPr>
          <w:spacing w:val="13"/>
        </w:rPr>
        <w:t xml:space="preserve"> </w:t>
      </w:r>
      <w:r>
        <w:rPr>
          <w:spacing w:val="-2"/>
        </w:rPr>
        <w:t>In</w:t>
      </w:r>
      <w:r>
        <w:rPr>
          <w:spacing w:val="35"/>
        </w:rPr>
        <w:t xml:space="preserve"> </w:t>
      </w:r>
      <w:r>
        <w:rPr>
          <w:spacing w:val="-1"/>
        </w:rPr>
        <w:t>such</w:t>
      </w:r>
      <w:r>
        <w:rPr>
          <w:spacing w:val="23"/>
        </w:rPr>
        <w:t xml:space="preserve"> </w:t>
      </w:r>
      <w:r>
        <w:rPr>
          <w:spacing w:val="-2"/>
        </w:rPr>
        <w:t>event</w:t>
      </w:r>
      <w:r>
        <w:rPr>
          <w:spacing w:val="23"/>
        </w:rPr>
        <w:t xml:space="preserve"> </w:t>
      </w:r>
      <w:r>
        <w:rPr>
          <w:spacing w:val="-2"/>
        </w:rPr>
        <w:t>CLIENT</w:t>
      </w:r>
      <w:r>
        <w:rPr>
          <w:spacing w:val="21"/>
        </w:rPr>
        <w:t xml:space="preserve"> </w:t>
      </w:r>
      <w:r>
        <w:rPr>
          <w:spacing w:val="-1"/>
        </w:rPr>
        <w:t>shall</w:t>
      </w:r>
      <w:r>
        <w:rPr>
          <w:spacing w:val="23"/>
        </w:rPr>
        <w:t xml:space="preserve"> </w:t>
      </w:r>
      <w:r>
        <w:rPr>
          <w:spacing w:val="-2"/>
        </w:rPr>
        <w:t>forthwith</w:t>
      </w:r>
      <w:r>
        <w:rPr>
          <w:spacing w:val="21"/>
        </w:rPr>
        <w:t xml:space="preserve"> </w:t>
      </w:r>
      <w:r>
        <w:rPr>
          <w:spacing w:val="-2"/>
        </w:rPr>
        <w:t>pay</w:t>
      </w:r>
      <w:r>
        <w:rPr>
          <w:spacing w:val="21"/>
        </w:rPr>
        <w:t xml:space="preserve"> </w:t>
      </w:r>
      <w:r>
        <w:rPr>
          <w:spacing w:val="-1"/>
        </w:rPr>
        <w:t>Alliance</w:t>
      </w:r>
      <w:r>
        <w:rPr>
          <w:spacing w:val="22"/>
        </w:rPr>
        <w:t xml:space="preserve"> </w:t>
      </w:r>
      <w:r>
        <w:t>in</w:t>
      </w:r>
      <w:r>
        <w:rPr>
          <w:spacing w:val="21"/>
        </w:rPr>
        <w:t xml:space="preserve"> </w:t>
      </w:r>
      <w:r>
        <w:rPr>
          <w:spacing w:val="-1"/>
        </w:rPr>
        <w:t>full</w:t>
      </w:r>
      <w:r>
        <w:rPr>
          <w:spacing w:val="23"/>
        </w:rPr>
        <w:t xml:space="preserve"> </w:t>
      </w:r>
      <w:r>
        <w:rPr>
          <w:spacing w:val="-2"/>
        </w:rPr>
        <w:t>for</w:t>
      </w:r>
      <w:r>
        <w:rPr>
          <w:spacing w:val="23"/>
        </w:rPr>
        <w:t xml:space="preserve"> </w:t>
      </w:r>
      <w:r>
        <w:rPr>
          <w:spacing w:val="-2"/>
        </w:rPr>
        <w:t>all</w:t>
      </w:r>
      <w:r>
        <w:rPr>
          <w:spacing w:val="23"/>
        </w:rPr>
        <w:t xml:space="preserve"> </w:t>
      </w:r>
      <w:r>
        <w:rPr>
          <w:spacing w:val="-3"/>
        </w:rPr>
        <w:t>work</w:t>
      </w:r>
      <w:r>
        <w:rPr>
          <w:spacing w:val="37"/>
        </w:rPr>
        <w:t xml:space="preserve"> </w:t>
      </w:r>
      <w:r>
        <w:rPr>
          <w:spacing w:val="-2"/>
        </w:rPr>
        <w:t>previously</w:t>
      </w:r>
      <w:r>
        <w:rPr>
          <w:spacing w:val="13"/>
        </w:rPr>
        <w:t xml:space="preserve"> </w:t>
      </w:r>
      <w:r>
        <w:rPr>
          <w:spacing w:val="-2"/>
        </w:rPr>
        <w:t>authorized</w:t>
      </w:r>
      <w:r>
        <w:rPr>
          <w:spacing w:val="17"/>
        </w:rPr>
        <w:t xml:space="preserve"> </w:t>
      </w:r>
      <w:r>
        <w:rPr>
          <w:spacing w:val="-2"/>
        </w:rPr>
        <w:t>and</w:t>
      </w:r>
      <w:r>
        <w:rPr>
          <w:spacing w:val="17"/>
        </w:rPr>
        <w:t xml:space="preserve"> </w:t>
      </w:r>
      <w:r>
        <w:rPr>
          <w:spacing w:val="-2"/>
        </w:rPr>
        <w:t>performed</w:t>
      </w:r>
      <w:r>
        <w:rPr>
          <w:spacing w:val="15"/>
        </w:rPr>
        <w:t xml:space="preserve"> </w:t>
      </w:r>
      <w:r>
        <w:rPr>
          <w:spacing w:val="-2"/>
        </w:rPr>
        <w:t>prior</w:t>
      </w:r>
      <w:r>
        <w:rPr>
          <w:spacing w:val="17"/>
        </w:rPr>
        <w:t xml:space="preserve"> </w:t>
      </w:r>
      <w:r>
        <w:t>to</w:t>
      </w:r>
      <w:r>
        <w:rPr>
          <w:spacing w:val="14"/>
        </w:rPr>
        <w:t xml:space="preserve"> </w:t>
      </w:r>
      <w:r>
        <w:rPr>
          <w:spacing w:val="-2"/>
        </w:rPr>
        <w:t>effective</w:t>
      </w:r>
      <w:r>
        <w:rPr>
          <w:spacing w:val="17"/>
        </w:rPr>
        <w:t xml:space="preserve"> </w:t>
      </w:r>
      <w:r>
        <w:rPr>
          <w:spacing w:val="-2"/>
        </w:rPr>
        <w:t>date</w:t>
      </w:r>
      <w:r>
        <w:rPr>
          <w:spacing w:val="12"/>
        </w:rPr>
        <w:t xml:space="preserve"> </w:t>
      </w:r>
      <w:r>
        <w:rPr>
          <w:spacing w:val="-4"/>
        </w:rPr>
        <w:t>of</w:t>
      </w:r>
      <w:r>
        <w:rPr>
          <w:spacing w:val="53"/>
        </w:rPr>
        <w:t xml:space="preserve"> </w:t>
      </w:r>
      <w:r>
        <w:rPr>
          <w:spacing w:val="-2"/>
        </w:rPr>
        <w:t>termination,</w:t>
      </w:r>
      <w:r>
        <w:rPr>
          <w:spacing w:val="5"/>
        </w:rPr>
        <w:t xml:space="preserve"> </w:t>
      </w:r>
      <w:r>
        <w:rPr>
          <w:spacing w:val="-2"/>
        </w:rPr>
        <w:t>plus</w:t>
      </w:r>
      <w:r>
        <w:rPr>
          <w:spacing w:val="2"/>
        </w:rPr>
        <w:t xml:space="preserve"> </w:t>
      </w:r>
      <w:r>
        <w:rPr>
          <w:spacing w:val="-2"/>
        </w:rPr>
        <w:t>reasonable</w:t>
      </w:r>
      <w:r>
        <w:rPr>
          <w:spacing w:val="3"/>
        </w:rPr>
        <w:t xml:space="preserve"> </w:t>
      </w:r>
      <w:r>
        <w:rPr>
          <w:spacing w:val="-2"/>
        </w:rPr>
        <w:t>demobilization</w:t>
      </w:r>
      <w:r w:rsidR="004E4E58">
        <w:t xml:space="preserve"> </w:t>
      </w:r>
      <w:proofErr w:type="gramStart"/>
      <w:r>
        <w:rPr>
          <w:spacing w:val="-3"/>
        </w:rPr>
        <w:t>expenses</w:t>
      </w:r>
      <w:r>
        <w:t xml:space="preserve"> </w:t>
      </w:r>
      <w:r>
        <w:rPr>
          <w:spacing w:val="5"/>
        </w:rPr>
        <w:t xml:space="preserve"> </w:t>
      </w:r>
      <w:r>
        <w:rPr>
          <w:spacing w:val="-2"/>
        </w:rPr>
        <w:t>related</w:t>
      </w:r>
      <w:proofErr w:type="gramEnd"/>
      <w:r>
        <w:t xml:space="preserve"> </w:t>
      </w:r>
      <w:r>
        <w:rPr>
          <w:spacing w:val="1"/>
        </w:rPr>
        <w:t xml:space="preserve"> </w:t>
      </w:r>
      <w:r>
        <w:t>to</w:t>
      </w:r>
      <w:r>
        <w:rPr>
          <w:spacing w:val="45"/>
        </w:rPr>
        <w:t xml:space="preserve"> </w:t>
      </w:r>
      <w:r>
        <w:rPr>
          <w:spacing w:val="-1"/>
        </w:rPr>
        <w:t>the</w:t>
      </w:r>
      <w:r>
        <w:rPr>
          <w:spacing w:val="6"/>
        </w:rPr>
        <w:t xml:space="preserve"> </w:t>
      </w:r>
      <w:r>
        <w:rPr>
          <w:spacing w:val="-2"/>
        </w:rPr>
        <w:t>cancellation</w:t>
      </w:r>
      <w:r>
        <w:rPr>
          <w:spacing w:val="10"/>
        </w:rPr>
        <w:t xml:space="preserve"> </w:t>
      </w:r>
      <w:r>
        <w:rPr>
          <w:spacing w:val="-2"/>
        </w:rPr>
        <w:t>of</w:t>
      </w:r>
      <w:r>
        <w:rPr>
          <w:spacing w:val="8"/>
        </w:rPr>
        <w:t xml:space="preserve"> </w:t>
      </w:r>
      <w:r>
        <w:rPr>
          <w:spacing w:val="-2"/>
        </w:rPr>
        <w:t>commitments</w:t>
      </w:r>
      <w:r>
        <w:rPr>
          <w:spacing w:val="9"/>
        </w:rPr>
        <w:t xml:space="preserve"> </w:t>
      </w:r>
      <w:r>
        <w:rPr>
          <w:spacing w:val="-2"/>
        </w:rPr>
        <w:t>regarding</w:t>
      </w:r>
      <w:r>
        <w:rPr>
          <w:spacing w:val="7"/>
        </w:rPr>
        <w:t xml:space="preserve"> </w:t>
      </w:r>
      <w:r>
        <w:rPr>
          <w:spacing w:val="-1"/>
        </w:rPr>
        <w:t>the</w:t>
      </w:r>
      <w:r>
        <w:rPr>
          <w:spacing w:val="5"/>
        </w:rPr>
        <w:t xml:space="preserve"> </w:t>
      </w:r>
      <w:r>
        <w:rPr>
          <w:spacing w:val="-1"/>
        </w:rPr>
        <w:t>scope</w:t>
      </w:r>
      <w:r>
        <w:rPr>
          <w:spacing w:val="9"/>
        </w:rPr>
        <w:t xml:space="preserve"> </w:t>
      </w:r>
      <w:r>
        <w:rPr>
          <w:spacing w:val="-2"/>
        </w:rPr>
        <w:t>of</w:t>
      </w:r>
      <w:r>
        <w:rPr>
          <w:spacing w:val="10"/>
        </w:rPr>
        <w:t xml:space="preserve"> </w:t>
      </w:r>
      <w:r>
        <w:rPr>
          <w:spacing w:val="-2"/>
        </w:rPr>
        <w:t>work.</w:t>
      </w:r>
      <w:r>
        <w:rPr>
          <w:spacing w:val="11"/>
        </w:rPr>
        <w:t xml:space="preserve"> </w:t>
      </w:r>
      <w:r>
        <w:rPr>
          <w:spacing w:val="-1"/>
        </w:rPr>
        <w:t>If</w:t>
      </w:r>
      <w:r>
        <w:rPr>
          <w:spacing w:val="8"/>
        </w:rPr>
        <w:t xml:space="preserve"> </w:t>
      </w:r>
      <w:r>
        <w:rPr>
          <w:spacing w:val="-2"/>
        </w:rPr>
        <w:t>no</w:t>
      </w:r>
      <w:r>
        <w:rPr>
          <w:spacing w:val="47"/>
        </w:rPr>
        <w:t xml:space="preserve"> </w:t>
      </w:r>
      <w:r>
        <w:rPr>
          <w:spacing w:val="-1"/>
        </w:rPr>
        <w:t>notice</w:t>
      </w:r>
      <w:r>
        <w:rPr>
          <w:spacing w:val="12"/>
        </w:rPr>
        <w:t xml:space="preserve"> </w:t>
      </w:r>
      <w:r>
        <w:rPr>
          <w:spacing w:val="-2"/>
        </w:rPr>
        <w:t>of</w:t>
      </w:r>
      <w:r>
        <w:rPr>
          <w:spacing w:val="13"/>
        </w:rPr>
        <w:t xml:space="preserve"> </w:t>
      </w:r>
      <w:r>
        <w:rPr>
          <w:spacing w:val="-2"/>
        </w:rPr>
        <w:t>termination</w:t>
      </w:r>
      <w:r>
        <w:rPr>
          <w:spacing w:val="10"/>
        </w:rPr>
        <w:t xml:space="preserve"> </w:t>
      </w:r>
      <w:r>
        <w:rPr>
          <w:spacing w:val="-1"/>
        </w:rPr>
        <w:t>is</w:t>
      </w:r>
      <w:r>
        <w:rPr>
          <w:spacing w:val="16"/>
        </w:rPr>
        <w:t xml:space="preserve"> </w:t>
      </w:r>
      <w:r>
        <w:rPr>
          <w:spacing w:val="-2"/>
        </w:rPr>
        <w:t>given,</w:t>
      </w:r>
      <w:r>
        <w:rPr>
          <w:spacing w:val="13"/>
        </w:rPr>
        <w:t xml:space="preserve"> </w:t>
      </w:r>
      <w:r>
        <w:rPr>
          <w:spacing w:val="-2"/>
        </w:rPr>
        <w:t>relationships</w:t>
      </w:r>
      <w:r>
        <w:rPr>
          <w:spacing w:val="17"/>
        </w:rPr>
        <w:t xml:space="preserve"> </w:t>
      </w:r>
      <w:r>
        <w:rPr>
          <w:spacing w:val="-3"/>
        </w:rPr>
        <w:t>and</w:t>
      </w:r>
      <w:r>
        <w:rPr>
          <w:spacing w:val="12"/>
        </w:rPr>
        <w:t xml:space="preserve"> </w:t>
      </w:r>
      <w:r>
        <w:rPr>
          <w:spacing w:val="-3"/>
        </w:rPr>
        <w:t>obligations</w:t>
      </w:r>
      <w:r>
        <w:rPr>
          <w:spacing w:val="12"/>
        </w:rPr>
        <w:t xml:space="preserve"> </w:t>
      </w:r>
      <w:r>
        <w:rPr>
          <w:spacing w:val="-2"/>
        </w:rPr>
        <w:t>created</w:t>
      </w:r>
      <w:r>
        <w:rPr>
          <w:spacing w:val="49"/>
        </w:rPr>
        <w:t xml:space="preserve"> </w:t>
      </w:r>
      <w:r>
        <w:rPr>
          <w:spacing w:val="-1"/>
        </w:rPr>
        <w:t>by</w:t>
      </w:r>
      <w:r>
        <w:rPr>
          <w:spacing w:val="35"/>
        </w:rPr>
        <w:t xml:space="preserve"> </w:t>
      </w:r>
      <w:r>
        <w:rPr>
          <w:spacing w:val="-1"/>
        </w:rPr>
        <w:t>this</w:t>
      </w:r>
      <w:r>
        <w:rPr>
          <w:spacing w:val="42"/>
        </w:rPr>
        <w:t xml:space="preserve"> </w:t>
      </w:r>
      <w:r>
        <w:rPr>
          <w:spacing w:val="-1"/>
        </w:rPr>
        <w:t>Authorization</w:t>
      </w:r>
      <w:r>
        <w:rPr>
          <w:spacing w:val="41"/>
        </w:rPr>
        <w:t xml:space="preserve"> </w:t>
      </w:r>
      <w:r>
        <w:rPr>
          <w:spacing w:val="-1"/>
        </w:rPr>
        <w:t>shall</w:t>
      </w:r>
      <w:r>
        <w:rPr>
          <w:spacing w:val="40"/>
        </w:rPr>
        <w:t xml:space="preserve"> </w:t>
      </w:r>
      <w:r>
        <w:rPr>
          <w:spacing w:val="-1"/>
        </w:rPr>
        <w:t>be</w:t>
      </w:r>
      <w:r>
        <w:rPr>
          <w:spacing w:val="37"/>
        </w:rPr>
        <w:t xml:space="preserve"> </w:t>
      </w:r>
      <w:r>
        <w:rPr>
          <w:spacing w:val="-1"/>
        </w:rPr>
        <w:t>terminated</w:t>
      </w:r>
      <w:r>
        <w:rPr>
          <w:spacing w:val="38"/>
        </w:rPr>
        <w:t xml:space="preserve"> </w:t>
      </w:r>
      <w:r>
        <w:rPr>
          <w:spacing w:val="-2"/>
        </w:rPr>
        <w:t>upon</w:t>
      </w:r>
      <w:r>
        <w:rPr>
          <w:spacing w:val="40"/>
        </w:rPr>
        <w:t xml:space="preserve"> </w:t>
      </w:r>
      <w:r>
        <w:rPr>
          <w:spacing w:val="-2"/>
        </w:rPr>
        <w:t>completion</w:t>
      </w:r>
      <w:r>
        <w:rPr>
          <w:spacing w:val="41"/>
        </w:rPr>
        <w:t xml:space="preserve"> </w:t>
      </w:r>
      <w:r>
        <w:rPr>
          <w:spacing w:val="-2"/>
        </w:rPr>
        <w:t>of</w:t>
      </w:r>
      <w:r>
        <w:rPr>
          <w:spacing w:val="37"/>
        </w:rPr>
        <w:t xml:space="preserve"> </w:t>
      </w:r>
      <w:r>
        <w:rPr>
          <w:spacing w:val="-2"/>
        </w:rPr>
        <w:t>all</w:t>
      </w:r>
      <w:r>
        <w:rPr>
          <w:spacing w:val="29"/>
        </w:rPr>
        <w:t xml:space="preserve"> </w:t>
      </w:r>
      <w:r>
        <w:rPr>
          <w:spacing w:val="-2"/>
        </w:rPr>
        <w:t>applicable</w:t>
      </w:r>
      <w:r>
        <w:rPr>
          <w:spacing w:val="-6"/>
        </w:rPr>
        <w:t xml:space="preserve"> </w:t>
      </w:r>
      <w:r>
        <w:rPr>
          <w:spacing w:val="-2"/>
        </w:rPr>
        <w:t>requirements</w:t>
      </w:r>
      <w:r>
        <w:rPr>
          <w:spacing w:val="-1"/>
        </w:rPr>
        <w:t xml:space="preserve"> </w:t>
      </w:r>
      <w:r>
        <w:rPr>
          <w:spacing w:val="-2"/>
        </w:rPr>
        <w:t>of this</w:t>
      </w:r>
      <w:r>
        <w:rPr>
          <w:spacing w:val="-1"/>
        </w:rPr>
        <w:t xml:space="preserve"> </w:t>
      </w:r>
      <w:r>
        <w:rPr>
          <w:spacing w:val="-2"/>
        </w:rPr>
        <w:t>Authorization.</w:t>
      </w:r>
    </w:p>
    <w:p w14:paraId="53827311" w14:textId="77777777" w:rsidR="00981F47" w:rsidRDefault="00981F47" w:rsidP="00981F47">
      <w:pPr>
        <w:rPr>
          <w:rFonts w:ascii="Arial" w:eastAsia="Arial" w:hAnsi="Arial" w:cs="Arial"/>
          <w:sz w:val="17"/>
          <w:szCs w:val="17"/>
        </w:rPr>
      </w:pPr>
    </w:p>
    <w:p w14:paraId="4E854511" w14:textId="77777777" w:rsidR="00981F47" w:rsidRDefault="00981F47" w:rsidP="00981F47">
      <w:pPr>
        <w:pStyle w:val="BodyText"/>
        <w:numPr>
          <w:ilvl w:val="0"/>
          <w:numId w:val="1"/>
        </w:numPr>
        <w:tabs>
          <w:tab w:val="left" w:pos="439"/>
        </w:tabs>
        <w:ind w:firstLine="0"/>
        <w:jc w:val="both"/>
      </w:pPr>
      <w:r>
        <w:rPr>
          <w:b/>
          <w:spacing w:val="-2"/>
        </w:rPr>
        <w:t>ARBITRATION.</w:t>
      </w:r>
      <w:r>
        <w:rPr>
          <w:b/>
          <w:spacing w:val="15"/>
        </w:rPr>
        <w:t xml:space="preserve"> </w:t>
      </w:r>
      <w:r>
        <w:rPr>
          <w:spacing w:val="-2"/>
        </w:rPr>
        <w:t>All</w:t>
      </w:r>
      <w:r>
        <w:rPr>
          <w:spacing w:val="11"/>
        </w:rPr>
        <w:t xml:space="preserve"> </w:t>
      </w:r>
      <w:r>
        <w:rPr>
          <w:spacing w:val="-2"/>
        </w:rPr>
        <w:t>claims,</w:t>
      </w:r>
      <w:r>
        <w:rPr>
          <w:spacing w:val="17"/>
        </w:rPr>
        <w:t xml:space="preserve"> </w:t>
      </w:r>
      <w:r>
        <w:rPr>
          <w:spacing w:val="-2"/>
        </w:rPr>
        <w:t>disputes,</w:t>
      </w:r>
      <w:r>
        <w:rPr>
          <w:spacing w:val="17"/>
        </w:rPr>
        <w:t xml:space="preserve"> </w:t>
      </w:r>
      <w:r>
        <w:rPr>
          <w:spacing w:val="-2"/>
        </w:rPr>
        <w:t>and</w:t>
      </w:r>
      <w:r>
        <w:rPr>
          <w:spacing w:val="12"/>
        </w:rPr>
        <w:t xml:space="preserve"> </w:t>
      </w:r>
      <w:r>
        <w:rPr>
          <w:spacing w:val="-2"/>
        </w:rPr>
        <w:t>other</w:t>
      </w:r>
      <w:r>
        <w:rPr>
          <w:spacing w:val="16"/>
        </w:rPr>
        <w:t xml:space="preserve"> </w:t>
      </w:r>
      <w:r>
        <w:rPr>
          <w:spacing w:val="-2"/>
        </w:rPr>
        <w:t>matters</w:t>
      </w:r>
      <w:r>
        <w:rPr>
          <w:spacing w:val="14"/>
        </w:rPr>
        <w:t xml:space="preserve"> </w:t>
      </w:r>
      <w:r>
        <w:t>in</w:t>
      </w:r>
      <w:r>
        <w:rPr>
          <w:spacing w:val="41"/>
        </w:rPr>
        <w:t xml:space="preserve"> </w:t>
      </w:r>
      <w:r>
        <w:rPr>
          <w:spacing w:val="-2"/>
        </w:rPr>
        <w:t>question</w:t>
      </w:r>
      <w:r>
        <w:rPr>
          <w:spacing w:val="6"/>
        </w:rPr>
        <w:t xml:space="preserve"> </w:t>
      </w:r>
      <w:r>
        <w:rPr>
          <w:spacing w:val="-3"/>
        </w:rPr>
        <w:t>arising</w:t>
      </w:r>
      <w:r>
        <w:rPr>
          <w:spacing w:val="47"/>
        </w:rPr>
        <w:t xml:space="preserve"> </w:t>
      </w:r>
      <w:r>
        <w:rPr>
          <w:spacing w:val="-2"/>
        </w:rPr>
        <w:t>out</w:t>
      </w:r>
      <w:r>
        <w:rPr>
          <w:spacing w:val="6"/>
        </w:rPr>
        <w:t xml:space="preserve"> </w:t>
      </w:r>
      <w:r>
        <w:rPr>
          <w:spacing w:val="-2"/>
        </w:rPr>
        <w:t>of,</w:t>
      </w:r>
      <w:r>
        <w:rPr>
          <w:spacing w:val="6"/>
        </w:rPr>
        <w:t xml:space="preserve"> </w:t>
      </w:r>
      <w:r>
        <w:rPr>
          <w:spacing w:val="-2"/>
        </w:rPr>
        <w:t>or</w:t>
      </w:r>
      <w:r>
        <w:rPr>
          <w:spacing w:val="2"/>
        </w:rPr>
        <w:t xml:space="preserve"> </w:t>
      </w:r>
      <w:r>
        <w:rPr>
          <w:spacing w:val="-2"/>
        </w:rPr>
        <w:t>relating</w:t>
      </w:r>
      <w:r>
        <w:rPr>
          <w:spacing w:val="1"/>
        </w:rPr>
        <w:t xml:space="preserve"> </w:t>
      </w:r>
      <w:r>
        <w:rPr>
          <w:spacing w:val="-1"/>
        </w:rPr>
        <w:t>to,</w:t>
      </w:r>
      <w:r>
        <w:rPr>
          <w:spacing w:val="4"/>
        </w:rPr>
        <w:t xml:space="preserve"> </w:t>
      </w:r>
      <w:r>
        <w:rPr>
          <w:spacing w:val="-1"/>
        </w:rPr>
        <w:t>this</w:t>
      </w:r>
      <w:r>
        <w:rPr>
          <w:spacing w:val="6"/>
        </w:rPr>
        <w:t xml:space="preserve"> </w:t>
      </w:r>
      <w:r>
        <w:rPr>
          <w:spacing w:val="-2"/>
        </w:rPr>
        <w:t>Authorization</w:t>
      </w:r>
      <w:r>
        <w:rPr>
          <w:spacing w:val="3"/>
        </w:rPr>
        <w:t xml:space="preserve"> </w:t>
      </w:r>
      <w:r>
        <w:rPr>
          <w:spacing w:val="-2"/>
        </w:rPr>
        <w:t>or</w:t>
      </w:r>
      <w:r>
        <w:rPr>
          <w:spacing w:val="2"/>
        </w:rPr>
        <w:t xml:space="preserve"> </w:t>
      </w:r>
      <w:r>
        <w:rPr>
          <w:spacing w:val="-1"/>
        </w:rPr>
        <w:t>the</w:t>
      </w:r>
      <w:r>
        <w:rPr>
          <w:spacing w:val="49"/>
        </w:rPr>
        <w:t xml:space="preserve"> </w:t>
      </w:r>
      <w:r>
        <w:rPr>
          <w:spacing w:val="-2"/>
        </w:rPr>
        <w:t>breach</w:t>
      </w:r>
      <w:r>
        <w:rPr>
          <w:spacing w:val="28"/>
        </w:rPr>
        <w:t xml:space="preserve"> </w:t>
      </w:r>
      <w:r>
        <w:rPr>
          <w:spacing w:val="-2"/>
        </w:rPr>
        <w:t>thereof</w:t>
      </w:r>
      <w:r>
        <w:rPr>
          <w:spacing w:val="30"/>
        </w:rPr>
        <w:t xml:space="preserve"> </w:t>
      </w:r>
      <w:r>
        <w:rPr>
          <w:spacing w:val="-1"/>
        </w:rPr>
        <w:t>may</w:t>
      </w:r>
      <w:r>
        <w:rPr>
          <w:spacing w:val="28"/>
        </w:rPr>
        <w:t xml:space="preserve"> </w:t>
      </w:r>
      <w:r>
        <w:rPr>
          <w:spacing w:val="-1"/>
        </w:rPr>
        <w:t>be</w:t>
      </w:r>
      <w:r>
        <w:rPr>
          <w:spacing w:val="31"/>
        </w:rPr>
        <w:t xml:space="preserve"> </w:t>
      </w:r>
      <w:r>
        <w:rPr>
          <w:spacing w:val="-3"/>
        </w:rPr>
        <w:t>decided</w:t>
      </w:r>
      <w:r>
        <w:rPr>
          <w:spacing w:val="30"/>
        </w:rPr>
        <w:t xml:space="preserve"> </w:t>
      </w:r>
      <w:r>
        <w:rPr>
          <w:spacing w:val="-1"/>
        </w:rPr>
        <w:t>by</w:t>
      </w:r>
      <w:r>
        <w:rPr>
          <w:spacing w:val="28"/>
        </w:rPr>
        <w:t xml:space="preserve"> </w:t>
      </w:r>
      <w:r>
        <w:rPr>
          <w:spacing w:val="-2"/>
        </w:rPr>
        <w:t>arbitration</w:t>
      </w:r>
      <w:r>
        <w:rPr>
          <w:spacing w:val="29"/>
        </w:rPr>
        <w:t xml:space="preserve"> </w:t>
      </w:r>
      <w:r>
        <w:t>in</w:t>
      </w:r>
      <w:r>
        <w:rPr>
          <w:spacing w:val="29"/>
        </w:rPr>
        <w:t xml:space="preserve"> </w:t>
      </w:r>
      <w:r>
        <w:rPr>
          <w:spacing w:val="-2"/>
        </w:rPr>
        <w:t>accordance</w:t>
      </w:r>
      <w:r>
        <w:rPr>
          <w:spacing w:val="28"/>
        </w:rPr>
        <w:t xml:space="preserve"> </w:t>
      </w:r>
      <w:r>
        <w:rPr>
          <w:spacing w:val="-2"/>
        </w:rPr>
        <w:t>with</w:t>
      </w:r>
      <w:r>
        <w:rPr>
          <w:spacing w:val="47"/>
        </w:rPr>
        <w:t xml:space="preserve"> </w:t>
      </w:r>
      <w:r>
        <w:rPr>
          <w:spacing w:val="-1"/>
        </w:rPr>
        <w:t>the</w:t>
      </w:r>
      <w:r>
        <w:rPr>
          <w:spacing w:val="37"/>
        </w:rPr>
        <w:t xml:space="preserve"> </w:t>
      </w:r>
      <w:r>
        <w:rPr>
          <w:spacing w:val="-1"/>
        </w:rPr>
        <w:t>rules</w:t>
      </w:r>
      <w:r>
        <w:rPr>
          <w:spacing w:val="38"/>
        </w:rPr>
        <w:t xml:space="preserve"> </w:t>
      </w:r>
      <w:r>
        <w:rPr>
          <w:spacing w:val="-2"/>
        </w:rPr>
        <w:t>of</w:t>
      </w:r>
      <w:r>
        <w:rPr>
          <w:spacing w:val="37"/>
        </w:rPr>
        <w:t xml:space="preserve"> </w:t>
      </w:r>
      <w:r>
        <w:rPr>
          <w:spacing w:val="-1"/>
        </w:rPr>
        <w:t>the</w:t>
      </w:r>
      <w:r>
        <w:rPr>
          <w:spacing w:val="38"/>
        </w:rPr>
        <w:t xml:space="preserve"> </w:t>
      </w:r>
      <w:r>
        <w:rPr>
          <w:spacing w:val="-1"/>
        </w:rPr>
        <w:t>American</w:t>
      </w:r>
      <w:r>
        <w:rPr>
          <w:spacing w:val="36"/>
        </w:rPr>
        <w:t xml:space="preserve"> </w:t>
      </w:r>
      <w:r>
        <w:rPr>
          <w:spacing w:val="-2"/>
        </w:rPr>
        <w:t>Arbitration</w:t>
      </w:r>
      <w:r>
        <w:rPr>
          <w:spacing w:val="35"/>
        </w:rPr>
        <w:t xml:space="preserve"> </w:t>
      </w:r>
      <w:r>
        <w:rPr>
          <w:spacing w:val="-2"/>
        </w:rPr>
        <w:t>Association</w:t>
      </w:r>
      <w:r>
        <w:rPr>
          <w:spacing w:val="34"/>
        </w:rPr>
        <w:t xml:space="preserve"> </w:t>
      </w:r>
      <w:r>
        <w:rPr>
          <w:spacing w:val="-1"/>
        </w:rPr>
        <w:t>then</w:t>
      </w:r>
      <w:r>
        <w:rPr>
          <w:spacing w:val="38"/>
        </w:rPr>
        <w:t xml:space="preserve"> </w:t>
      </w:r>
      <w:r>
        <w:rPr>
          <w:spacing w:val="-3"/>
        </w:rPr>
        <w:t>obtaining.</w:t>
      </w:r>
      <w:r>
        <w:rPr>
          <w:spacing w:val="45"/>
        </w:rPr>
        <w:t xml:space="preserve"> </w:t>
      </w:r>
      <w:r>
        <w:rPr>
          <w:spacing w:val="-2"/>
        </w:rPr>
        <w:t>Either</w:t>
      </w:r>
      <w:r>
        <w:rPr>
          <w:spacing w:val="45"/>
        </w:rPr>
        <w:t xml:space="preserve"> </w:t>
      </w:r>
      <w:r>
        <w:rPr>
          <w:spacing w:val="-2"/>
        </w:rPr>
        <w:t>CLIENT</w:t>
      </w:r>
      <w:r>
        <w:rPr>
          <w:spacing w:val="44"/>
        </w:rPr>
        <w:t xml:space="preserve"> </w:t>
      </w:r>
      <w:proofErr w:type="gramStart"/>
      <w:r>
        <w:rPr>
          <w:spacing w:val="-2"/>
        </w:rPr>
        <w:t>or</w:t>
      </w:r>
      <w:r>
        <w:t xml:space="preserve">  </w:t>
      </w:r>
      <w:r>
        <w:rPr>
          <w:spacing w:val="-2"/>
        </w:rPr>
        <w:t>Alliance</w:t>
      </w:r>
      <w:proofErr w:type="gramEnd"/>
      <w:r>
        <w:rPr>
          <w:spacing w:val="41"/>
        </w:rPr>
        <w:t xml:space="preserve"> </w:t>
      </w:r>
      <w:r>
        <w:rPr>
          <w:spacing w:val="-1"/>
        </w:rPr>
        <w:t>may</w:t>
      </w:r>
      <w:r>
        <w:rPr>
          <w:spacing w:val="41"/>
        </w:rPr>
        <w:t xml:space="preserve"> </w:t>
      </w:r>
      <w:r>
        <w:rPr>
          <w:spacing w:val="-1"/>
        </w:rPr>
        <w:t>initiate</w:t>
      </w:r>
      <w:r>
        <w:rPr>
          <w:spacing w:val="46"/>
        </w:rPr>
        <w:t xml:space="preserve"> </w:t>
      </w:r>
      <w:r>
        <w:t>a</w:t>
      </w:r>
      <w:r>
        <w:rPr>
          <w:spacing w:val="43"/>
        </w:rPr>
        <w:t xml:space="preserve"> </w:t>
      </w:r>
      <w:r>
        <w:rPr>
          <w:spacing w:val="-2"/>
        </w:rPr>
        <w:t>request</w:t>
      </w:r>
      <w:r>
        <w:t xml:space="preserve">  </w:t>
      </w:r>
      <w:r>
        <w:rPr>
          <w:spacing w:val="-2"/>
        </w:rPr>
        <w:t>for</w:t>
      </w:r>
      <w:r>
        <w:rPr>
          <w:spacing w:val="45"/>
        </w:rPr>
        <w:t xml:space="preserve"> </w:t>
      </w:r>
      <w:r>
        <w:rPr>
          <w:spacing w:val="-2"/>
        </w:rPr>
        <w:t>such</w:t>
      </w:r>
      <w:r>
        <w:rPr>
          <w:spacing w:val="33"/>
        </w:rPr>
        <w:t xml:space="preserve"> </w:t>
      </w:r>
      <w:r>
        <w:rPr>
          <w:spacing w:val="-2"/>
        </w:rPr>
        <w:t>arbitration,</w:t>
      </w:r>
      <w:r>
        <w:rPr>
          <w:spacing w:val="24"/>
        </w:rPr>
        <w:t xml:space="preserve"> </w:t>
      </w:r>
      <w:r>
        <w:rPr>
          <w:spacing w:val="-2"/>
        </w:rPr>
        <w:t>but</w:t>
      </w:r>
      <w:r>
        <w:rPr>
          <w:spacing w:val="23"/>
        </w:rPr>
        <w:t xml:space="preserve"> </w:t>
      </w:r>
      <w:r>
        <w:rPr>
          <w:spacing w:val="-2"/>
        </w:rPr>
        <w:t>consent</w:t>
      </w:r>
      <w:r>
        <w:rPr>
          <w:spacing w:val="23"/>
        </w:rPr>
        <w:t xml:space="preserve"> </w:t>
      </w:r>
      <w:r>
        <w:rPr>
          <w:spacing w:val="-1"/>
        </w:rPr>
        <w:t>of</w:t>
      </w:r>
      <w:r>
        <w:rPr>
          <w:spacing w:val="22"/>
        </w:rPr>
        <w:t xml:space="preserve"> </w:t>
      </w:r>
      <w:r>
        <w:rPr>
          <w:spacing w:val="-2"/>
        </w:rPr>
        <w:t>the</w:t>
      </w:r>
      <w:r>
        <w:rPr>
          <w:spacing w:val="23"/>
        </w:rPr>
        <w:t xml:space="preserve"> </w:t>
      </w:r>
      <w:r>
        <w:rPr>
          <w:spacing w:val="-2"/>
        </w:rPr>
        <w:t>other</w:t>
      </w:r>
      <w:r>
        <w:rPr>
          <w:spacing w:val="25"/>
        </w:rPr>
        <w:t xml:space="preserve"> </w:t>
      </w:r>
      <w:r>
        <w:rPr>
          <w:spacing w:val="-2"/>
        </w:rPr>
        <w:t>party</w:t>
      </w:r>
      <w:r>
        <w:rPr>
          <w:spacing w:val="21"/>
        </w:rPr>
        <w:t xml:space="preserve"> </w:t>
      </w:r>
      <w:r>
        <w:t>to</w:t>
      </w:r>
      <w:r>
        <w:rPr>
          <w:spacing w:val="21"/>
        </w:rPr>
        <w:t xml:space="preserve"> </w:t>
      </w:r>
      <w:r>
        <w:rPr>
          <w:spacing w:val="-1"/>
        </w:rPr>
        <w:t>such</w:t>
      </w:r>
      <w:r>
        <w:rPr>
          <w:spacing w:val="21"/>
        </w:rPr>
        <w:t xml:space="preserve"> </w:t>
      </w:r>
      <w:r>
        <w:rPr>
          <w:spacing w:val="-2"/>
        </w:rPr>
        <w:t>procedure</w:t>
      </w:r>
      <w:r>
        <w:rPr>
          <w:spacing w:val="19"/>
        </w:rPr>
        <w:t xml:space="preserve"> </w:t>
      </w:r>
      <w:r>
        <w:rPr>
          <w:spacing w:val="-2"/>
        </w:rPr>
        <w:t>shall</w:t>
      </w:r>
      <w:r>
        <w:rPr>
          <w:spacing w:val="45"/>
        </w:rPr>
        <w:t xml:space="preserve"> </w:t>
      </w:r>
      <w:r>
        <w:rPr>
          <w:spacing w:val="-1"/>
        </w:rPr>
        <w:t>be</w:t>
      </w:r>
      <w:r>
        <w:rPr>
          <w:spacing w:val="9"/>
        </w:rPr>
        <w:t xml:space="preserve"> </w:t>
      </w:r>
      <w:r>
        <w:rPr>
          <w:spacing w:val="-3"/>
        </w:rPr>
        <w:t>mandatory.</w:t>
      </w:r>
      <w:r>
        <w:rPr>
          <w:spacing w:val="12"/>
        </w:rPr>
        <w:t xml:space="preserve"> </w:t>
      </w:r>
      <w:r>
        <w:rPr>
          <w:spacing w:val="-1"/>
        </w:rPr>
        <w:t>No</w:t>
      </w:r>
      <w:r>
        <w:rPr>
          <w:spacing w:val="9"/>
        </w:rPr>
        <w:t xml:space="preserve"> </w:t>
      </w:r>
      <w:r>
        <w:rPr>
          <w:spacing w:val="-2"/>
        </w:rPr>
        <w:t>arbitration</w:t>
      </w:r>
      <w:r>
        <w:rPr>
          <w:spacing w:val="6"/>
        </w:rPr>
        <w:t xml:space="preserve"> </w:t>
      </w:r>
      <w:r>
        <w:rPr>
          <w:spacing w:val="-1"/>
        </w:rPr>
        <w:t>arising</w:t>
      </w:r>
      <w:r>
        <w:rPr>
          <w:spacing w:val="8"/>
        </w:rPr>
        <w:t xml:space="preserve"> </w:t>
      </w:r>
      <w:r>
        <w:rPr>
          <w:spacing w:val="-2"/>
        </w:rPr>
        <w:t>out</w:t>
      </w:r>
      <w:r>
        <w:rPr>
          <w:spacing w:val="11"/>
        </w:rPr>
        <w:t xml:space="preserve"> </w:t>
      </w:r>
      <w:r>
        <w:rPr>
          <w:spacing w:val="-2"/>
        </w:rPr>
        <w:t>of,</w:t>
      </w:r>
      <w:r>
        <w:rPr>
          <w:spacing w:val="14"/>
        </w:rPr>
        <w:t xml:space="preserve"> </w:t>
      </w:r>
      <w:r>
        <w:rPr>
          <w:spacing w:val="-2"/>
        </w:rPr>
        <w:t>or</w:t>
      </w:r>
      <w:r>
        <w:rPr>
          <w:spacing w:val="9"/>
        </w:rPr>
        <w:t xml:space="preserve"> </w:t>
      </w:r>
      <w:r>
        <w:rPr>
          <w:spacing w:val="-2"/>
        </w:rPr>
        <w:t>relating</w:t>
      </w:r>
      <w:r>
        <w:rPr>
          <w:spacing w:val="10"/>
        </w:rPr>
        <w:t xml:space="preserve"> </w:t>
      </w:r>
      <w:r>
        <w:t>to</w:t>
      </w:r>
      <w:r>
        <w:rPr>
          <w:spacing w:val="7"/>
        </w:rPr>
        <w:t xml:space="preserve"> </w:t>
      </w:r>
      <w:r>
        <w:rPr>
          <w:spacing w:val="-2"/>
        </w:rPr>
        <w:t>this</w:t>
      </w:r>
      <w:r>
        <w:rPr>
          <w:spacing w:val="37"/>
        </w:rPr>
        <w:t xml:space="preserve"> </w:t>
      </w:r>
      <w:r>
        <w:rPr>
          <w:spacing w:val="-2"/>
        </w:rPr>
        <w:t>Authorization</w:t>
      </w:r>
      <w:r>
        <w:t xml:space="preserve"> </w:t>
      </w:r>
      <w:r>
        <w:rPr>
          <w:spacing w:val="-1"/>
        </w:rPr>
        <w:t xml:space="preserve">may </w:t>
      </w:r>
      <w:r>
        <w:rPr>
          <w:spacing w:val="-2"/>
        </w:rPr>
        <w:t>include,</w:t>
      </w:r>
      <w:r>
        <w:rPr>
          <w:spacing w:val="4"/>
        </w:rPr>
        <w:t xml:space="preserve"> </w:t>
      </w:r>
      <w:r>
        <w:rPr>
          <w:spacing w:val="-1"/>
        </w:rPr>
        <w:t>by</w:t>
      </w:r>
      <w:r>
        <w:rPr>
          <w:spacing w:val="-6"/>
        </w:rPr>
        <w:t xml:space="preserve"> </w:t>
      </w:r>
      <w:r>
        <w:rPr>
          <w:spacing w:val="-2"/>
        </w:rPr>
        <w:t>consolidation,</w:t>
      </w:r>
      <w:r>
        <w:rPr>
          <w:spacing w:val="2"/>
        </w:rPr>
        <w:t xml:space="preserve"> </w:t>
      </w:r>
      <w:r>
        <w:rPr>
          <w:spacing w:val="-2"/>
        </w:rPr>
        <w:t>joinder,</w:t>
      </w:r>
      <w:r>
        <w:rPr>
          <w:spacing w:val="2"/>
        </w:rPr>
        <w:t xml:space="preserve"> </w:t>
      </w:r>
      <w:r>
        <w:rPr>
          <w:spacing w:val="-1"/>
        </w:rPr>
        <w:t>or</w:t>
      </w:r>
      <w:r>
        <w:rPr>
          <w:spacing w:val="-4"/>
        </w:rPr>
        <w:t xml:space="preserve"> </w:t>
      </w:r>
      <w:r>
        <w:t>in</w:t>
      </w:r>
      <w:r>
        <w:rPr>
          <w:spacing w:val="-5"/>
        </w:rPr>
        <w:t xml:space="preserve"> </w:t>
      </w:r>
      <w:r>
        <w:rPr>
          <w:spacing w:val="-2"/>
        </w:rPr>
        <w:t>any</w:t>
      </w:r>
      <w:r>
        <w:rPr>
          <w:spacing w:val="2"/>
        </w:rPr>
        <w:t xml:space="preserve"> </w:t>
      </w:r>
      <w:r>
        <w:rPr>
          <w:spacing w:val="-2"/>
        </w:rPr>
        <w:t>other</w:t>
      </w:r>
      <w:r>
        <w:rPr>
          <w:spacing w:val="49"/>
        </w:rPr>
        <w:t xml:space="preserve"> </w:t>
      </w:r>
      <w:r>
        <w:rPr>
          <w:spacing w:val="-2"/>
        </w:rPr>
        <w:t>manner,</w:t>
      </w:r>
      <w:r>
        <w:rPr>
          <w:spacing w:val="-1"/>
        </w:rPr>
        <w:t xml:space="preserve"> </w:t>
      </w:r>
      <w:r>
        <w:rPr>
          <w:spacing w:val="-2"/>
        </w:rPr>
        <w:t>any</w:t>
      </w:r>
      <w:r>
        <w:rPr>
          <w:spacing w:val="-3"/>
        </w:rPr>
        <w:t xml:space="preserve"> </w:t>
      </w:r>
      <w:r>
        <w:rPr>
          <w:spacing w:val="-2"/>
        </w:rPr>
        <w:t>additional party</w:t>
      </w:r>
      <w:r>
        <w:rPr>
          <w:spacing w:val="-5"/>
        </w:rPr>
        <w:t xml:space="preserve"> </w:t>
      </w:r>
      <w:r>
        <w:rPr>
          <w:spacing w:val="-2"/>
        </w:rPr>
        <w:t>not</w:t>
      </w:r>
      <w:r>
        <w:rPr>
          <w:spacing w:val="-4"/>
        </w:rPr>
        <w:t xml:space="preserve"> </w:t>
      </w:r>
      <w:r>
        <w:t>a</w:t>
      </w:r>
      <w:r>
        <w:rPr>
          <w:spacing w:val="-1"/>
        </w:rPr>
        <w:t xml:space="preserve"> party </w:t>
      </w:r>
      <w:r>
        <w:t>to</w:t>
      </w:r>
      <w:r>
        <w:rPr>
          <w:spacing w:val="-3"/>
        </w:rPr>
        <w:t xml:space="preserve"> </w:t>
      </w:r>
      <w:r>
        <w:rPr>
          <w:spacing w:val="-1"/>
        </w:rPr>
        <w:t>this</w:t>
      </w:r>
      <w:r>
        <w:t xml:space="preserve"> </w:t>
      </w:r>
      <w:r>
        <w:rPr>
          <w:spacing w:val="-2"/>
        </w:rPr>
        <w:t>Authorization.</w:t>
      </w:r>
    </w:p>
    <w:p w14:paraId="1C7C03EB" w14:textId="77777777" w:rsidR="00981F47" w:rsidRDefault="00981F47" w:rsidP="00E40DAD">
      <w:pPr>
        <w:pStyle w:val="BodyText"/>
        <w:spacing w:before="1"/>
        <w:ind w:right="230"/>
        <w:jc w:val="both"/>
      </w:pPr>
    </w:p>
    <w:p w14:paraId="1FBE07BA" w14:textId="77777777" w:rsidR="00981F47" w:rsidRDefault="00981F47" w:rsidP="00981F47">
      <w:pPr>
        <w:pStyle w:val="BodyText"/>
        <w:numPr>
          <w:ilvl w:val="0"/>
          <w:numId w:val="1"/>
        </w:numPr>
        <w:tabs>
          <w:tab w:val="left" w:pos="415"/>
        </w:tabs>
        <w:jc w:val="both"/>
      </w:pPr>
      <w:r>
        <w:rPr>
          <w:b/>
          <w:spacing w:val="-2"/>
        </w:rPr>
        <w:t>LEGAL</w:t>
      </w:r>
      <w:r>
        <w:rPr>
          <w:b/>
          <w:spacing w:val="35"/>
        </w:rPr>
        <w:t xml:space="preserve"> </w:t>
      </w:r>
      <w:r>
        <w:rPr>
          <w:b/>
          <w:spacing w:val="-2"/>
        </w:rPr>
        <w:t>EXPENSES.</w:t>
      </w:r>
      <w:r>
        <w:rPr>
          <w:b/>
          <w:spacing w:val="34"/>
        </w:rPr>
        <w:t xml:space="preserve"> </w:t>
      </w:r>
      <w:r>
        <w:t>In</w:t>
      </w:r>
      <w:r>
        <w:rPr>
          <w:spacing w:val="32"/>
        </w:rPr>
        <w:t xml:space="preserve"> </w:t>
      </w:r>
      <w:r>
        <w:rPr>
          <w:spacing w:val="-1"/>
        </w:rPr>
        <w:t>the</w:t>
      </w:r>
      <w:r>
        <w:rPr>
          <w:spacing w:val="36"/>
        </w:rPr>
        <w:t xml:space="preserve"> </w:t>
      </w:r>
      <w:r>
        <w:rPr>
          <w:spacing w:val="-2"/>
        </w:rPr>
        <w:t>event</w:t>
      </w:r>
      <w:r>
        <w:rPr>
          <w:spacing w:val="34"/>
        </w:rPr>
        <w:t xml:space="preserve"> </w:t>
      </w:r>
      <w:r>
        <w:rPr>
          <w:spacing w:val="-2"/>
        </w:rPr>
        <w:t>legal</w:t>
      </w:r>
      <w:r>
        <w:rPr>
          <w:spacing w:val="38"/>
        </w:rPr>
        <w:t xml:space="preserve"> </w:t>
      </w:r>
      <w:r>
        <w:rPr>
          <w:spacing w:val="-2"/>
        </w:rPr>
        <w:t>action</w:t>
      </w:r>
      <w:r>
        <w:rPr>
          <w:spacing w:val="33"/>
        </w:rPr>
        <w:t xml:space="preserve"> </w:t>
      </w:r>
      <w:r>
        <w:rPr>
          <w:spacing w:val="-1"/>
        </w:rPr>
        <w:t>is</w:t>
      </w:r>
      <w:r>
        <w:rPr>
          <w:spacing w:val="38"/>
        </w:rPr>
        <w:t xml:space="preserve"> </w:t>
      </w:r>
      <w:r>
        <w:rPr>
          <w:spacing w:val="-2"/>
        </w:rPr>
        <w:t>brought</w:t>
      </w:r>
      <w:r>
        <w:rPr>
          <w:spacing w:val="37"/>
        </w:rPr>
        <w:t xml:space="preserve"> </w:t>
      </w:r>
      <w:r>
        <w:rPr>
          <w:spacing w:val="-4"/>
        </w:rPr>
        <w:t>by</w:t>
      </w:r>
      <w:r>
        <w:rPr>
          <w:spacing w:val="27"/>
        </w:rPr>
        <w:t xml:space="preserve"> </w:t>
      </w:r>
      <w:r>
        <w:rPr>
          <w:spacing w:val="-2"/>
        </w:rPr>
        <w:t>CLIENT</w:t>
      </w:r>
      <w:r>
        <w:rPr>
          <w:spacing w:val="29"/>
        </w:rPr>
        <w:t xml:space="preserve"> </w:t>
      </w:r>
      <w:r>
        <w:rPr>
          <w:spacing w:val="-2"/>
        </w:rPr>
        <w:t>or</w:t>
      </w:r>
      <w:r>
        <w:rPr>
          <w:spacing w:val="26"/>
        </w:rPr>
        <w:t xml:space="preserve"> </w:t>
      </w:r>
      <w:r>
        <w:rPr>
          <w:spacing w:val="-2"/>
        </w:rPr>
        <w:t>Alliance</w:t>
      </w:r>
      <w:r>
        <w:rPr>
          <w:spacing w:val="24"/>
        </w:rPr>
        <w:t xml:space="preserve"> </w:t>
      </w:r>
      <w:r>
        <w:rPr>
          <w:spacing w:val="-2"/>
        </w:rPr>
        <w:t>against</w:t>
      </w:r>
      <w:r>
        <w:rPr>
          <w:spacing w:val="24"/>
        </w:rPr>
        <w:t xml:space="preserve"> </w:t>
      </w:r>
      <w:r>
        <w:rPr>
          <w:spacing w:val="-2"/>
        </w:rPr>
        <w:t>the</w:t>
      </w:r>
      <w:r>
        <w:rPr>
          <w:spacing w:val="24"/>
        </w:rPr>
        <w:t xml:space="preserve"> </w:t>
      </w:r>
      <w:r>
        <w:rPr>
          <w:spacing w:val="-2"/>
        </w:rPr>
        <w:t>other</w:t>
      </w:r>
      <w:r>
        <w:rPr>
          <w:spacing w:val="23"/>
        </w:rPr>
        <w:t xml:space="preserve"> </w:t>
      </w:r>
      <w:r>
        <w:t>to</w:t>
      </w:r>
      <w:r>
        <w:rPr>
          <w:spacing w:val="24"/>
        </w:rPr>
        <w:t xml:space="preserve"> </w:t>
      </w:r>
      <w:r>
        <w:rPr>
          <w:spacing w:val="-2"/>
        </w:rPr>
        <w:t>enforce</w:t>
      </w:r>
      <w:r>
        <w:rPr>
          <w:spacing w:val="25"/>
        </w:rPr>
        <w:t xml:space="preserve"> </w:t>
      </w:r>
      <w:r>
        <w:rPr>
          <w:spacing w:val="-2"/>
        </w:rPr>
        <w:t>any</w:t>
      </w:r>
      <w:r>
        <w:rPr>
          <w:spacing w:val="24"/>
        </w:rPr>
        <w:t xml:space="preserve"> </w:t>
      </w:r>
      <w:r>
        <w:rPr>
          <w:spacing w:val="-2"/>
        </w:rPr>
        <w:t>of</w:t>
      </w:r>
      <w:r>
        <w:rPr>
          <w:spacing w:val="23"/>
        </w:rPr>
        <w:t xml:space="preserve"> </w:t>
      </w:r>
      <w:r>
        <w:rPr>
          <w:spacing w:val="-2"/>
        </w:rPr>
        <w:t>the</w:t>
      </w:r>
      <w:r>
        <w:rPr>
          <w:spacing w:val="55"/>
        </w:rPr>
        <w:t xml:space="preserve"> </w:t>
      </w:r>
      <w:r>
        <w:rPr>
          <w:spacing w:val="-2"/>
        </w:rPr>
        <w:t>obligations</w:t>
      </w:r>
      <w:r>
        <w:rPr>
          <w:spacing w:val="22"/>
        </w:rPr>
        <w:t xml:space="preserve"> </w:t>
      </w:r>
      <w:r>
        <w:rPr>
          <w:spacing w:val="-2"/>
        </w:rPr>
        <w:t>hereunder</w:t>
      </w:r>
      <w:r>
        <w:rPr>
          <w:spacing w:val="18"/>
        </w:rPr>
        <w:t xml:space="preserve"> </w:t>
      </w:r>
      <w:r>
        <w:rPr>
          <w:spacing w:val="-1"/>
        </w:rPr>
        <w:t>or</w:t>
      </w:r>
      <w:r>
        <w:rPr>
          <w:spacing w:val="18"/>
        </w:rPr>
        <w:t xml:space="preserve"> </w:t>
      </w:r>
      <w:r>
        <w:rPr>
          <w:spacing w:val="-2"/>
        </w:rPr>
        <w:t>arising</w:t>
      </w:r>
      <w:r>
        <w:rPr>
          <w:spacing w:val="14"/>
        </w:rPr>
        <w:t xml:space="preserve"> </w:t>
      </w:r>
      <w:r>
        <w:rPr>
          <w:spacing w:val="-2"/>
        </w:rPr>
        <w:t>out</w:t>
      </w:r>
      <w:r>
        <w:rPr>
          <w:spacing w:val="20"/>
        </w:rPr>
        <w:t xml:space="preserve"> </w:t>
      </w:r>
      <w:r>
        <w:rPr>
          <w:spacing w:val="-2"/>
        </w:rPr>
        <w:t>of</w:t>
      </w:r>
      <w:r>
        <w:rPr>
          <w:spacing w:val="20"/>
        </w:rPr>
        <w:t xml:space="preserve"> </w:t>
      </w:r>
      <w:r>
        <w:rPr>
          <w:spacing w:val="-2"/>
        </w:rPr>
        <w:t>any</w:t>
      </w:r>
      <w:r>
        <w:rPr>
          <w:spacing w:val="16"/>
        </w:rPr>
        <w:t xml:space="preserve"> </w:t>
      </w:r>
      <w:r>
        <w:rPr>
          <w:spacing w:val="-2"/>
        </w:rPr>
        <w:t>dispute</w:t>
      </w:r>
      <w:r>
        <w:rPr>
          <w:spacing w:val="15"/>
        </w:rPr>
        <w:t xml:space="preserve"> </w:t>
      </w:r>
      <w:r>
        <w:rPr>
          <w:spacing w:val="-2"/>
        </w:rPr>
        <w:t>concerning</w:t>
      </w:r>
      <w:r>
        <w:rPr>
          <w:spacing w:val="14"/>
        </w:rPr>
        <w:t xml:space="preserve"> </w:t>
      </w:r>
      <w:r>
        <w:rPr>
          <w:spacing w:val="-2"/>
        </w:rPr>
        <w:t>the</w:t>
      </w:r>
      <w:r>
        <w:rPr>
          <w:spacing w:val="55"/>
        </w:rPr>
        <w:t xml:space="preserve"> </w:t>
      </w:r>
      <w:r>
        <w:rPr>
          <w:spacing w:val="-1"/>
        </w:rPr>
        <w:t>terms</w:t>
      </w:r>
      <w:r>
        <w:rPr>
          <w:spacing w:val="11"/>
        </w:rPr>
        <w:t xml:space="preserve"> </w:t>
      </w:r>
      <w:r>
        <w:rPr>
          <w:spacing w:val="-2"/>
        </w:rPr>
        <w:t>and</w:t>
      </w:r>
      <w:r>
        <w:rPr>
          <w:spacing w:val="6"/>
        </w:rPr>
        <w:t xml:space="preserve"> </w:t>
      </w:r>
      <w:r>
        <w:rPr>
          <w:spacing w:val="-2"/>
        </w:rPr>
        <w:t>conditions</w:t>
      </w:r>
      <w:r>
        <w:rPr>
          <w:spacing w:val="11"/>
        </w:rPr>
        <w:t xml:space="preserve"> </w:t>
      </w:r>
      <w:r>
        <w:rPr>
          <w:spacing w:val="-2"/>
        </w:rPr>
        <w:t>hereby</w:t>
      </w:r>
      <w:r>
        <w:rPr>
          <w:spacing w:val="6"/>
        </w:rPr>
        <w:t xml:space="preserve"> </w:t>
      </w:r>
      <w:r>
        <w:rPr>
          <w:spacing w:val="-2"/>
        </w:rPr>
        <w:t>created,</w:t>
      </w:r>
      <w:r>
        <w:rPr>
          <w:spacing w:val="11"/>
        </w:rPr>
        <w:t xml:space="preserve"> </w:t>
      </w:r>
      <w:r>
        <w:rPr>
          <w:spacing w:val="-1"/>
        </w:rPr>
        <w:t>the</w:t>
      </w:r>
      <w:r>
        <w:rPr>
          <w:spacing w:val="9"/>
        </w:rPr>
        <w:t xml:space="preserve"> </w:t>
      </w:r>
      <w:r>
        <w:rPr>
          <w:spacing w:val="-2"/>
        </w:rPr>
        <w:t>losing</w:t>
      </w:r>
      <w:r>
        <w:rPr>
          <w:spacing w:val="7"/>
        </w:rPr>
        <w:t xml:space="preserve"> </w:t>
      </w:r>
      <w:r>
        <w:rPr>
          <w:spacing w:val="-2"/>
        </w:rPr>
        <w:t>party</w:t>
      </w:r>
      <w:r>
        <w:rPr>
          <w:spacing w:val="4"/>
        </w:rPr>
        <w:t xml:space="preserve"> </w:t>
      </w:r>
      <w:r>
        <w:rPr>
          <w:spacing w:val="-2"/>
        </w:rPr>
        <w:t>shall</w:t>
      </w:r>
      <w:r>
        <w:rPr>
          <w:spacing w:val="10"/>
        </w:rPr>
        <w:t xml:space="preserve"> </w:t>
      </w:r>
      <w:r>
        <w:rPr>
          <w:spacing w:val="-2"/>
        </w:rPr>
        <w:t>pay</w:t>
      </w:r>
      <w:r>
        <w:rPr>
          <w:spacing w:val="7"/>
        </w:rPr>
        <w:t xml:space="preserve"> </w:t>
      </w:r>
      <w:r>
        <w:rPr>
          <w:spacing w:val="-2"/>
        </w:rPr>
        <w:t>the</w:t>
      </w:r>
      <w:r>
        <w:rPr>
          <w:spacing w:val="57"/>
        </w:rPr>
        <w:t xml:space="preserve"> </w:t>
      </w:r>
      <w:r>
        <w:rPr>
          <w:spacing w:val="-2"/>
        </w:rPr>
        <w:t>prevailing</w:t>
      </w:r>
      <w:r>
        <w:rPr>
          <w:spacing w:val="18"/>
        </w:rPr>
        <w:t xml:space="preserve"> </w:t>
      </w:r>
      <w:r>
        <w:rPr>
          <w:spacing w:val="-2"/>
        </w:rPr>
        <w:t>party</w:t>
      </w:r>
      <w:r>
        <w:rPr>
          <w:spacing w:val="12"/>
        </w:rPr>
        <w:t xml:space="preserve"> </w:t>
      </w:r>
      <w:r>
        <w:rPr>
          <w:spacing w:val="-1"/>
        </w:rPr>
        <w:t>such</w:t>
      </w:r>
      <w:r>
        <w:rPr>
          <w:spacing w:val="15"/>
        </w:rPr>
        <w:t xml:space="preserve"> </w:t>
      </w:r>
      <w:r>
        <w:rPr>
          <w:spacing w:val="-3"/>
        </w:rPr>
        <w:t>reasonable</w:t>
      </w:r>
      <w:r>
        <w:rPr>
          <w:spacing w:val="15"/>
        </w:rPr>
        <w:t xml:space="preserve"> </w:t>
      </w:r>
      <w:r>
        <w:rPr>
          <w:spacing w:val="-2"/>
        </w:rPr>
        <w:t>amounts</w:t>
      </w:r>
      <w:r>
        <w:rPr>
          <w:spacing w:val="20"/>
        </w:rPr>
        <w:t xml:space="preserve"> </w:t>
      </w:r>
      <w:r>
        <w:rPr>
          <w:spacing w:val="-1"/>
        </w:rPr>
        <w:t>for</w:t>
      </w:r>
      <w:r>
        <w:rPr>
          <w:spacing w:val="16"/>
        </w:rPr>
        <w:t xml:space="preserve"> </w:t>
      </w:r>
      <w:r>
        <w:rPr>
          <w:spacing w:val="-1"/>
        </w:rPr>
        <w:t>fees,</w:t>
      </w:r>
      <w:r>
        <w:rPr>
          <w:spacing w:val="14"/>
        </w:rPr>
        <w:t xml:space="preserve"> </w:t>
      </w:r>
      <w:r>
        <w:rPr>
          <w:spacing w:val="-1"/>
        </w:rPr>
        <w:t>costs</w:t>
      </w:r>
      <w:r>
        <w:rPr>
          <w:spacing w:val="15"/>
        </w:rPr>
        <w:t xml:space="preserve"> </w:t>
      </w:r>
      <w:r>
        <w:rPr>
          <w:spacing w:val="-2"/>
        </w:rPr>
        <w:t>and</w:t>
      </w:r>
      <w:r>
        <w:rPr>
          <w:spacing w:val="43"/>
        </w:rPr>
        <w:t xml:space="preserve"> </w:t>
      </w:r>
      <w:r>
        <w:rPr>
          <w:spacing w:val="-2"/>
        </w:rPr>
        <w:t>expenses</w:t>
      </w:r>
      <w:r>
        <w:rPr>
          <w:spacing w:val="-1"/>
        </w:rPr>
        <w:t xml:space="preserve"> </w:t>
      </w:r>
      <w:r>
        <w:rPr>
          <w:spacing w:val="-2"/>
        </w:rPr>
        <w:t>as</w:t>
      </w:r>
      <w:r>
        <w:t xml:space="preserve"> </w:t>
      </w:r>
      <w:r>
        <w:rPr>
          <w:spacing w:val="-1"/>
        </w:rPr>
        <w:t>may</w:t>
      </w:r>
      <w:r>
        <w:rPr>
          <w:spacing w:val="-3"/>
        </w:rPr>
        <w:t xml:space="preserve"> </w:t>
      </w:r>
      <w:r>
        <w:rPr>
          <w:spacing w:val="-1"/>
        </w:rPr>
        <w:t>be</w:t>
      </w:r>
      <w:r>
        <w:rPr>
          <w:spacing w:val="-3"/>
        </w:rPr>
        <w:t xml:space="preserve"> </w:t>
      </w:r>
      <w:r>
        <w:rPr>
          <w:spacing w:val="-1"/>
        </w:rPr>
        <w:t>set by the</w:t>
      </w:r>
      <w:r>
        <w:rPr>
          <w:spacing w:val="-3"/>
        </w:rPr>
        <w:t xml:space="preserve"> </w:t>
      </w:r>
      <w:r>
        <w:rPr>
          <w:spacing w:val="-2"/>
        </w:rPr>
        <w:t>court.</w:t>
      </w:r>
    </w:p>
    <w:p w14:paraId="583B2653" w14:textId="77777777" w:rsidR="00981F47" w:rsidRDefault="00981F47" w:rsidP="00981F47">
      <w:pPr>
        <w:spacing w:before="9"/>
        <w:rPr>
          <w:rFonts w:ascii="Arial" w:eastAsia="Arial" w:hAnsi="Arial" w:cs="Arial"/>
          <w:sz w:val="16"/>
          <w:szCs w:val="16"/>
        </w:rPr>
      </w:pPr>
    </w:p>
    <w:p w14:paraId="703A25BD" w14:textId="77777777" w:rsidR="00981F47" w:rsidRDefault="00981F47" w:rsidP="00981F47">
      <w:pPr>
        <w:pStyle w:val="BodyText"/>
        <w:numPr>
          <w:ilvl w:val="0"/>
          <w:numId w:val="1"/>
        </w:numPr>
        <w:tabs>
          <w:tab w:val="left" w:pos="460"/>
        </w:tabs>
        <w:ind w:firstLine="0"/>
        <w:jc w:val="both"/>
      </w:pPr>
      <w:r>
        <w:rPr>
          <w:rFonts w:cs="Arial"/>
          <w:b/>
          <w:bCs/>
          <w:spacing w:val="-2"/>
        </w:rPr>
        <w:t>PAYMENT</w:t>
      </w:r>
      <w:r>
        <w:rPr>
          <w:rFonts w:cs="Arial"/>
          <w:b/>
          <w:bCs/>
          <w:spacing w:val="37"/>
        </w:rPr>
        <w:t xml:space="preserve"> </w:t>
      </w:r>
      <w:r>
        <w:rPr>
          <w:rFonts w:cs="Arial"/>
          <w:b/>
          <w:bCs/>
        </w:rPr>
        <w:t>TO</w:t>
      </w:r>
      <w:r>
        <w:rPr>
          <w:rFonts w:cs="Arial"/>
          <w:b/>
          <w:bCs/>
          <w:spacing w:val="36"/>
        </w:rPr>
        <w:t xml:space="preserve"> </w:t>
      </w:r>
      <w:r>
        <w:rPr>
          <w:rFonts w:cs="Arial"/>
          <w:b/>
          <w:bCs/>
          <w:spacing w:val="-2"/>
        </w:rPr>
        <w:t>ALLIANCE</w:t>
      </w:r>
      <w:r>
        <w:rPr>
          <w:rFonts w:cs="Arial"/>
          <w:b/>
          <w:bCs/>
          <w:spacing w:val="38"/>
        </w:rPr>
        <w:t xml:space="preserve"> </w:t>
      </w:r>
      <w:r>
        <w:rPr>
          <w:rFonts w:cs="Arial"/>
          <w:b/>
          <w:bCs/>
          <w:spacing w:val="-2"/>
        </w:rPr>
        <w:t>TRANSPORTATION</w:t>
      </w:r>
      <w:r>
        <w:rPr>
          <w:rFonts w:cs="Arial"/>
          <w:b/>
          <w:bCs/>
          <w:spacing w:val="40"/>
        </w:rPr>
        <w:t xml:space="preserve"> </w:t>
      </w:r>
      <w:r>
        <w:rPr>
          <w:rFonts w:cs="Arial"/>
          <w:b/>
          <w:bCs/>
          <w:spacing w:val="-2"/>
        </w:rPr>
        <w:t>GROUP,</w:t>
      </w:r>
      <w:r>
        <w:rPr>
          <w:rFonts w:cs="Arial"/>
          <w:b/>
          <w:bCs/>
          <w:spacing w:val="33"/>
        </w:rPr>
        <w:t xml:space="preserve"> </w:t>
      </w:r>
      <w:r>
        <w:rPr>
          <w:rFonts w:cs="Arial"/>
          <w:b/>
          <w:bCs/>
          <w:spacing w:val="-1"/>
        </w:rPr>
        <w:t>INC</w:t>
      </w:r>
      <w:r>
        <w:rPr>
          <w:spacing w:val="-1"/>
        </w:rPr>
        <w:t>.</w:t>
      </w:r>
      <w:r>
        <w:rPr>
          <w:spacing w:val="14"/>
        </w:rPr>
        <w:t xml:space="preserve"> </w:t>
      </w:r>
      <w:r>
        <w:rPr>
          <w:spacing w:val="-2"/>
        </w:rPr>
        <w:t>Monthly</w:t>
      </w:r>
      <w:r>
        <w:rPr>
          <w:spacing w:val="8"/>
        </w:rPr>
        <w:t xml:space="preserve"> </w:t>
      </w:r>
      <w:r>
        <w:rPr>
          <w:spacing w:val="-2"/>
        </w:rPr>
        <w:t>invoices</w:t>
      </w:r>
      <w:r>
        <w:rPr>
          <w:spacing w:val="12"/>
        </w:rPr>
        <w:t xml:space="preserve"> </w:t>
      </w:r>
      <w:r>
        <w:rPr>
          <w:spacing w:val="-2"/>
        </w:rPr>
        <w:t>will</w:t>
      </w:r>
      <w:r>
        <w:rPr>
          <w:spacing w:val="11"/>
        </w:rPr>
        <w:t xml:space="preserve"> </w:t>
      </w:r>
      <w:r>
        <w:rPr>
          <w:spacing w:val="-2"/>
        </w:rPr>
        <w:t>be</w:t>
      </w:r>
      <w:r>
        <w:rPr>
          <w:spacing w:val="7"/>
        </w:rPr>
        <w:t xml:space="preserve"> </w:t>
      </w:r>
      <w:r>
        <w:rPr>
          <w:spacing w:val="-2"/>
        </w:rPr>
        <w:t>issued</w:t>
      </w:r>
      <w:r>
        <w:rPr>
          <w:spacing w:val="10"/>
        </w:rPr>
        <w:t xml:space="preserve"> </w:t>
      </w:r>
      <w:r>
        <w:rPr>
          <w:spacing w:val="-1"/>
        </w:rPr>
        <w:t>by</w:t>
      </w:r>
      <w:r>
        <w:rPr>
          <w:spacing w:val="32"/>
        </w:rPr>
        <w:t xml:space="preserve"> </w:t>
      </w:r>
      <w:r>
        <w:rPr>
          <w:spacing w:val="-2"/>
        </w:rPr>
        <w:t>Alliance</w:t>
      </w:r>
      <w:r>
        <w:rPr>
          <w:spacing w:val="8"/>
        </w:rPr>
        <w:t xml:space="preserve"> </w:t>
      </w:r>
      <w:r>
        <w:rPr>
          <w:spacing w:val="-2"/>
        </w:rPr>
        <w:t>for</w:t>
      </w:r>
      <w:r>
        <w:rPr>
          <w:spacing w:val="12"/>
        </w:rPr>
        <w:t xml:space="preserve"> </w:t>
      </w:r>
      <w:r>
        <w:rPr>
          <w:spacing w:val="-1"/>
        </w:rPr>
        <w:t>all</w:t>
      </w:r>
      <w:r>
        <w:rPr>
          <w:spacing w:val="9"/>
        </w:rPr>
        <w:t xml:space="preserve"> </w:t>
      </w:r>
      <w:r>
        <w:rPr>
          <w:spacing w:val="-2"/>
        </w:rPr>
        <w:t>work</w:t>
      </w:r>
      <w:r>
        <w:rPr>
          <w:spacing w:val="45"/>
        </w:rPr>
        <w:t xml:space="preserve"> </w:t>
      </w:r>
      <w:r>
        <w:rPr>
          <w:spacing w:val="-2"/>
        </w:rPr>
        <w:t>performed</w:t>
      </w:r>
      <w:r>
        <w:rPr>
          <w:spacing w:val="40"/>
        </w:rPr>
        <w:t xml:space="preserve"> </w:t>
      </w:r>
      <w:r>
        <w:rPr>
          <w:spacing w:val="-2"/>
        </w:rPr>
        <w:t>under</w:t>
      </w:r>
      <w:r>
        <w:rPr>
          <w:spacing w:val="42"/>
        </w:rPr>
        <w:t xml:space="preserve"> </w:t>
      </w:r>
      <w:r>
        <w:rPr>
          <w:spacing w:val="-1"/>
        </w:rPr>
        <w:t>the</w:t>
      </w:r>
      <w:r>
        <w:rPr>
          <w:spacing w:val="37"/>
        </w:rPr>
        <w:t xml:space="preserve"> </w:t>
      </w:r>
      <w:r>
        <w:rPr>
          <w:spacing w:val="-2"/>
        </w:rPr>
        <w:t>terms</w:t>
      </w:r>
      <w:r>
        <w:rPr>
          <w:spacing w:val="46"/>
        </w:rPr>
        <w:t xml:space="preserve"> </w:t>
      </w:r>
      <w:r>
        <w:rPr>
          <w:spacing w:val="-2"/>
        </w:rPr>
        <w:t>of</w:t>
      </w:r>
      <w:r>
        <w:rPr>
          <w:spacing w:val="39"/>
        </w:rPr>
        <w:t xml:space="preserve"> </w:t>
      </w:r>
      <w:r>
        <w:rPr>
          <w:spacing w:val="-1"/>
        </w:rPr>
        <w:t>this</w:t>
      </w:r>
      <w:r>
        <w:rPr>
          <w:spacing w:val="42"/>
        </w:rPr>
        <w:t xml:space="preserve"> </w:t>
      </w:r>
      <w:r>
        <w:rPr>
          <w:spacing w:val="-2"/>
        </w:rPr>
        <w:t>agreement.</w:t>
      </w:r>
      <w:r>
        <w:rPr>
          <w:spacing w:val="42"/>
        </w:rPr>
        <w:t xml:space="preserve"> </w:t>
      </w:r>
      <w:r>
        <w:rPr>
          <w:spacing w:val="-2"/>
        </w:rPr>
        <w:t>Invoices</w:t>
      </w:r>
      <w:r>
        <w:rPr>
          <w:spacing w:val="43"/>
        </w:rPr>
        <w:t xml:space="preserve"> </w:t>
      </w:r>
      <w:r>
        <w:rPr>
          <w:spacing w:val="-2"/>
        </w:rPr>
        <w:t>are</w:t>
      </w:r>
      <w:r>
        <w:rPr>
          <w:spacing w:val="40"/>
        </w:rPr>
        <w:t xml:space="preserve"> </w:t>
      </w:r>
      <w:r>
        <w:rPr>
          <w:spacing w:val="-2"/>
        </w:rPr>
        <w:t>due</w:t>
      </w:r>
      <w:r>
        <w:rPr>
          <w:spacing w:val="33"/>
        </w:rPr>
        <w:t xml:space="preserve"> </w:t>
      </w:r>
      <w:r>
        <w:rPr>
          <w:spacing w:val="-2"/>
        </w:rPr>
        <w:t>and</w:t>
      </w:r>
      <w:r>
        <w:rPr>
          <w:spacing w:val="16"/>
        </w:rPr>
        <w:t xml:space="preserve"> </w:t>
      </w:r>
      <w:r>
        <w:rPr>
          <w:spacing w:val="-3"/>
        </w:rPr>
        <w:t>payable</w:t>
      </w:r>
      <w:r>
        <w:rPr>
          <w:spacing w:val="14"/>
        </w:rPr>
        <w:t xml:space="preserve"> </w:t>
      </w:r>
      <w:r>
        <w:rPr>
          <w:spacing w:val="-1"/>
        </w:rPr>
        <w:t>within</w:t>
      </w:r>
      <w:r>
        <w:rPr>
          <w:spacing w:val="14"/>
        </w:rPr>
        <w:t xml:space="preserve"> </w:t>
      </w:r>
      <w:r>
        <w:rPr>
          <w:spacing w:val="-1"/>
        </w:rPr>
        <w:t>30</w:t>
      </w:r>
      <w:r>
        <w:rPr>
          <w:spacing w:val="14"/>
        </w:rPr>
        <w:t xml:space="preserve"> </w:t>
      </w:r>
      <w:r>
        <w:rPr>
          <w:spacing w:val="-3"/>
        </w:rPr>
        <w:t>days</w:t>
      </w:r>
      <w:r>
        <w:rPr>
          <w:spacing w:val="16"/>
        </w:rPr>
        <w:t xml:space="preserve"> </w:t>
      </w:r>
      <w:r>
        <w:rPr>
          <w:spacing w:val="-1"/>
        </w:rPr>
        <w:t>of</w:t>
      </w:r>
      <w:r>
        <w:rPr>
          <w:spacing w:val="15"/>
        </w:rPr>
        <w:t xml:space="preserve"> </w:t>
      </w:r>
      <w:r>
        <w:rPr>
          <w:spacing w:val="-1"/>
        </w:rPr>
        <w:t>receipt.</w:t>
      </w:r>
      <w:r>
        <w:rPr>
          <w:spacing w:val="16"/>
        </w:rPr>
        <w:t xml:space="preserve"> </w:t>
      </w:r>
      <w:r>
        <w:rPr>
          <w:spacing w:val="-1"/>
        </w:rPr>
        <w:t>Interest</w:t>
      </w:r>
      <w:r>
        <w:rPr>
          <w:spacing w:val="19"/>
        </w:rPr>
        <w:t xml:space="preserve"> </w:t>
      </w:r>
      <w:r>
        <w:rPr>
          <w:spacing w:val="-2"/>
        </w:rPr>
        <w:t>at</w:t>
      </w:r>
      <w:r>
        <w:rPr>
          <w:spacing w:val="15"/>
        </w:rPr>
        <w:t xml:space="preserve"> </w:t>
      </w:r>
      <w:r>
        <w:rPr>
          <w:spacing w:val="-1"/>
        </w:rPr>
        <w:t>the</w:t>
      </w:r>
      <w:r>
        <w:rPr>
          <w:spacing w:val="14"/>
        </w:rPr>
        <w:t xml:space="preserve"> </w:t>
      </w:r>
      <w:r>
        <w:rPr>
          <w:spacing w:val="-1"/>
        </w:rPr>
        <w:t>rate</w:t>
      </w:r>
      <w:r>
        <w:rPr>
          <w:spacing w:val="14"/>
        </w:rPr>
        <w:t xml:space="preserve"> </w:t>
      </w:r>
      <w:r>
        <w:rPr>
          <w:spacing w:val="-1"/>
        </w:rPr>
        <w:t>of</w:t>
      </w:r>
      <w:r>
        <w:rPr>
          <w:spacing w:val="18"/>
        </w:rPr>
        <w:t xml:space="preserve"> </w:t>
      </w:r>
      <w:r>
        <w:rPr>
          <w:spacing w:val="-2"/>
        </w:rPr>
        <w:t>1½%</w:t>
      </w:r>
      <w:r>
        <w:rPr>
          <w:spacing w:val="25"/>
        </w:rPr>
        <w:t xml:space="preserve"> </w:t>
      </w:r>
      <w:r>
        <w:rPr>
          <w:spacing w:val="-2"/>
        </w:rPr>
        <w:t>per</w:t>
      </w:r>
      <w:r>
        <w:rPr>
          <w:spacing w:val="42"/>
        </w:rPr>
        <w:t xml:space="preserve"> </w:t>
      </w:r>
      <w:r>
        <w:rPr>
          <w:spacing w:val="-2"/>
        </w:rPr>
        <w:t>month</w:t>
      </w:r>
      <w:r>
        <w:rPr>
          <w:spacing w:val="40"/>
        </w:rPr>
        <w:t xml:space="preserve"> </w:t>
      </w:r>
      <w:r>
        <w:rPr>
          <w:spacing w:val="-2"/>
        </w:rPr>
        <w:t>will</w:t>
      </w:r>
      <w:r>
        <w:rPr>
          <w:spacing w:val="42"/>
        </w:rPr>
        <w:t xml:space="preserve"> </w:t>
      </w:r>
      <w:r>
        <w:rPr>
          <w:spacing w:val="-1"/>
        </w:rPr>
        <w:t>be</w:t>
      </w:r>
      <w:r>
        <w:rPr>
          <w:spacing w:val="38"/>
        </w:rPr>
        <w:t xml:space="preserve"> </w:t>
      </w:r>
      <w:r>
        <w:rPr>
          <w:spacing w:val="-2"/>
        </w:rPr>
        <w:t>charged</w:t>
      </w:r>
      <w:r>
        <w:rPr>
          <w:spacing w:val="40"/>
        </w:rPr>
        <w:t xml:space="preserve"> </w:t>
      </w:r>
      <w:r>
        <w:rPr>
          <w:spacing w:val="-1"/>
        </w:rPr>
        <w:t>on</w:t>
      </w:r>
      <w:r>
        <w:rPr>
          <w:spacing w:val="37"/>
        </w:rPr>
        <w:t xml:space="preserve"> </w:t>
      </w:r>
      <w:r>
        <w:rPr>
          <w:spacing w:val="-2"/>
        </w:rPr>
        <w:t>all</w:t>
      </w:r>
      <w:r>
        <w:rPr>
          <w:spacing w:val="44"/>
        </w:rPr>
        <w:t xml:space="preserve"> </w:t>
      </w:r>
      <w:r>
        <w:rPr>
          <w:spacing w:val="-2"/>
        </w:rPr>
        <w:t>past-due</w:t>
      </w:r>
      <w:r>
        <w:rPr>
          <w:spacing w:val="41"/>
        </w:rPr>
        <w:t xml:space="preserve"> </w:t>
      </w:r>
      <w:r>
        <w:rPr>
          <w:spacing w:val="-2"/>
        </w:rPr>
        <w:t>amounts,</w:t>
      </w:r>
      <w:r>
        <w:rPr>
          <w:spacing w:val="42"/>
        </w:rPr>
        <w:t xml:space="preserve"> </w:t>
      </w:r>
      <w:r>
        <w:rPr>
          <w:spacing w:val="-2"/>
        </w:rPr>
        <w:t>unless</w:t>
      </w:r>
      <w:r>
        <w:rPr>
          <w:spacing w:val="38"/>
        </w:rPr>
        <w:t xml:space="preserve"> </w:t>
      </w:r>
      <w:r>
        <w:rPr>
          <w:spacing w:val="-2"/>
        </w:rPr>
        <w:t>not</w:t>
      </w:r>
      <w:r>
        <w:rPr>
          <w:spacing w:val="41"/>
        </w:rPr>
        <w:t xml:space="preserve"> </w:t>
      </w:r>
      <w:r>
        <w:rPr>
          <w:spacing w:val="-2"/>
        </w:rPr>
        <w:t>permitted</w:t>
      </w:r>
      <w:r>
        <w:rPr>
          <w:spacing w:val="36"/>
        </w:rPr>
        <w:t xml:space="preserve"> </w:t>
      </w:r>
      <w:r>
        <w:rPr>
          <w:spacing w:val="-1"/>
        </w:rPr>
        <w:t>by</w:t>
      </w:r>
      <w:r>
        <w:rPr>
          <w:spacing w:val="35"/>
        </w:rPr>
        <w:t xml:space="preserve"> </w:t>
      </w:r>
      <w:r>
        <w:rPr>
          <w:spacing w:val="-2"/>
        </w:rPr>
        <w:t>law,</w:t>
      </w:r>
      <w:r>
        <w:rPr>
          <w:spacing w:val="37"/>
        </w:rPr>
        <w:t xml:space="preserve"> </w:t>
      </w:r>
      <w:r>
        <w:t>in</w:t>
      </w:r>
      <w:r>
        <w:rPr>
          <w:spacing w:val="38"/>
        </w:rPr>
        <w:t xml:space="preserve"> </w:t>
      </w:r>
      <w:r>
        <w:rPr>
          <w:spacing w:val="-2"/>
        </w:rPr>
        <w:t>which</w:t>
      </w:r>
      <w:r>
        <w:rPr>
          <w:spacing w:val="35"/>
        </w:rPr>
        <w:t xml:space="preserve"> </w:t>
      </w:r>
      <w:r>
        <w:rPr>
          <w:spacing w:val="-1"/>
        </w:rPr>
        <w:t>case,</w:t>
      </w:r>
      <w:r>
        <w:rPr>
          <w:spacing w:val="39"/>
        </w:rPr>
        <w:t xml:space="preserve"> </w:t>
      </w:r>
      <w:r>
        <w:rPr>
          <w:spacing w:val="-2"/>
        </w:rPr>
        <w:t>interest</w:t>
      </w:r>
      <w:r>
        <w:rPr>
          <w:spacing w:val="37"/>
        </w:rPr>
        <w:t xml:space="preserve"> </w:t>
      </w:r>
      <w:r>
        <w:rPr>
          <w:spacing w:val="-2"/>
        </w:rPr>
        <w:t>will</w:t>
      </w:r>
      <w:r>
        <w:rPr>
          <w:spacing w:val="41"/>
        </w:rPr>
        <w:t xml:space="preserve"> </w:t>
      </w:r>
      <w:r>
        <w:rPr>
          <w:spacing w:val="-1"/>
        </w:rPr>
        <w:t>be</w:t>
      </w:r>
      <w:r>
        <w:rPr>
          <w:spacing w:val="35"/>
        </w:rPr>
        <w:t xml:space="preserve"> </w:t>
      </w:r>
      <w:r>
        <w:rPr>
          <w:spacing w:val="-1"/>
        </w:rPr>
        <w:t>charged</w:t>
      </w:r>
      <w:r>
        <w:rPr>
          <w:spacing w:val="38"/>
        </w:rPr>
        <w:t xml:space="preserve"> </w:t>
      </w:r>
      <w:r>
        <w:rPr>
          <w:spacing w:val="-1"/>
        </w:rPr>
        <w:t>at</w:t>
      </w:r>
      <w:r>
        <w:rPr>
          <w:spacing w:val="37"/>
        </w:rPr>
        <w:t xml:space="preserve"> </w:t>
      </w:r>
      <w:r>
        <w:rPr>
          <w:spacing w:val="-1"/>
        </w:rPr>
        <w:t>the</w:t>
      </w:r>
      <w:r>
        <w:rPr>
          <w:spacing w:val="43"/>
        </w:rPr>
        <w:t xml:space="preserve"> </w:t>
      </w:r>
      <w:r>
        <w:rPr>
          <w:spacing w:val="-2"/>
        </w:rPr>
        <w:t>highest</w:t>
      </w:r>
      <w:r>
        <w:rPr>
          <w:spacing w:val="12"/>
        </w:rPr>
        <w:t xml:space="preserve"> </w:t>
      </w:r>
      <w:r>
        <w:rPr>
          <w:spacing w:val="-2"/>
        </w:rPr>
        <w:t>amount</w:t>
      </w:r>
      <w:r>
        <w:rPr>
          <w:spacing w:val="12"/>
        </w:rPr>
        <w:t xml:space="preserve"> </w:t>
      </w:r>
      <w:r>
        <w:rPr>
          <w:spacing w:val="-2"/>
        </w:rPr>
        <w:t>permitted</w:t>
      </w:r>
      <w:r>
        <w:rPr>
          <w:spacing w:val="10"/>
        </w:rPr>
        <w:t xml:space="preserve"> </w:t>
      </w:r>
      <w:r>
        <w:rPr>
          <w:spacing w:val="-1"/>
        </w:rPr>
        <w:t>by</w:t>
      </w:r>
      <w:r>
        <w:rPr>
          <w:spacing w:val="5"/>
        </w:rPr>
        <w:t xml:space="preserve"> </w:t>
      </w:r>
      <w:r>
        <w:rPr>
          <w:spacing w:val="-2"/>
        </w:rPr>
        <w:t>law.</w:t>
      </w:r>
      <w:r>
        <w:rPr>
          <w:spacing w:val="11"/>
        </w:rPr>
        <w:t xml:space="preserve"> </w:t>
      </w:r>
      <w:r>
        <w:rPr>
          <w:spacing w:val="-1"/>
        </w:rPr>
        <w:t>The</w:t>
      </w:r>
      <w:r>
        <w:rPr>
          <w:spacing w:val="9"/>
        </w:rPr>
        <w:t xml:space="preserve"> </w:t>
      </w:r>
      <w:r>
        <w:rPr>
          <w:spacing w:val="-2"/>
        </w:rPr>
        <w:t>CLIENT</w:t>
      </w:r>
      <w:r>
        <w:rPr>
          <w:spacing w:val="13"/>
        </w:rPr>
        <w:t xml:space="preserve"> </w:t>
      </w:r>
      <w:r>
        <w:rPr>
          <w:spacing w:val="-2"/>
        </w:rPr>
        <w:t>agrees</w:t>
      </w:r>
      <w:r>
        <w:rPr>
          <w:spacing w:val="12"/>
        </w:rPr>
        <w:t xml:space="preserve"> </w:t>
      </w:r>
      <w:r>
        <w:t>to</w:t>
      </w:r>
      <w:r>
        <w:rPr>
          <w:spacing w:val="9"/>
        </w:rPr>
        <w:t xml:space="preserve"> </w:t>
      </w:r>
      <w:r>
        <w:rPr>
          <w:spacing w:val="-2"/>
        </w:rPr>
        <w:t>pay</w:t>
      </w:r>
      <w:r>
        <w:rPr>
          <w:spacing w:val="35"/>
        </w:rPr>
        <w:t xml:space="preserve"> </w:t>
      </w:r>
      <w:r>
        <w:rPr>
          <w:spacing w:val="-1"/>
        </w:rPr>
        <w:t>Alliance</w:t>
      </w:r>
      <w:r>
        <w:rPr>
          <w:spacing w:val="29"/>
        </w:rPr>
        <w:t xml:space="preserve"> </w:t>
      </w:r>
      <w:r>
        <w:rPr>
          <w:spacing w:val="-1"/>
        </w:rPr>
        <w:t>for</w:t>
      </w:r>
      <w:r>
        <w:rPr>
          <w:spacing w:val="30"/>
        </w:rPr>
        <w:t xml:space="preserve"> </w:t>
      </w:r>
      <w:r>
        <w:rPr>
          <w:spacing w:val="-2"/>
        </w:rPr>
        <w:t>work</w:t>
      </w:r>
      <w:r>
        <w:rPr>
          <w:spacing w:val="30"/>
        </w:rPr>
        <w:t xml:space="preserve"> </w:t>
      </w:r>
      <w:r>
        <w:rPr>
          <w:spacing w:val="-2"/>
        </w:rPr>
        <w:t>performed</w:t>
      </w:r>
      <w:r>
        <w:rPr>
          <w:spacing w:val="29"/>
        </w:rPr>
        <w:t xml:space="preserve"> </w:t>
      </w:r>
      <w:r>
        <w:t>in</w:t>
      </w:r>
      <w:r>
        <w:rPr>
          <w:spacing w:val="25"/>
        </w:rPr>
        <w:t xml:space="preserve"> </w:t>
      </w:r>
      <w:r>
        <w:rPr>
          <w:spacing w:val="-2"/>
        </w:rPr>
        <w:t>accordance</w:t>
      </w:r>
      <w:r>
        <w:rPr>
          <w:spacing w:val="28"/>
        </w:rPr>
        <w:t xml:space="preserve"> </w:t>
      </w:r>
      <w:r>
        <w:rPr>
          <w:spacing w:val="-1"/>
        </w:rPr>
        <w:t>with</w:t>
      </w:r>
      <w:r>
        <w:rPr>
          <w:spacing w:val="26"/>
        </w:rPr>
        <w:t xml:space="preserve"> </w:t>
      </w:r>
      <w:r>
        <w:rPr>
          <w:spacing w:val="-1"/>
        </w:rPr>
        <w:t>the</w:t>
      </w:r>
      <w:r>
        <w:rPr>
          <w:spacing w:val="31"/>
        </w:rPr>
        <w:t xml:space="preserve"> </w:t>
      </w:r>
      <w:r>
        <w:rPr>
          <w:spacing w:val="-1"/>
        </w:rPr>
        <w:t>terms</w:t>
      </w:r>
      <w:r>
        <w:rPr>
          <w:spacing w:val="30"/>
        </w:rPr>
        <w:t xml:space="preserve"> </w:t>
      </w:r>
      <w:r>
        <w:rPr>
          <w:spacing w:val="-2"/>
        </w:rPr>
        <w:t>of</w:t>
      </w:r>
      <w:r>
        <w:rPr>
          <w:spacing w:val="29"/>
        </w:rPr>
        <w:t xml:space="preserve"> </w:t>
      </w:r>
      <w:r>
        <w:rPr>
          <w:spacing w:val="-1"/>
        </w:rPr>
        <w:t>this</w:t>
      </w:r>
      <w:r>
        <w:rPr>
          <w:spacing w:val="31"/>
        </w:rPr>
        <w:t xml:space="preserve"> </w:t>
      </w:r>
      <w:r>
        <w:rPr>
          <w:spacing w:val="-2"/>
        </w:rPr>
        <w:t>contract,</w:t>
      </w:r>
      <w:r>
        <w:rPr>
          <w:spacing w:val="30"/>
        </w:rPr>
        <w:t xml:space="preserve"> </w:t>
      </w:r>
      <w:r>
        <w:rPr>
          <w:spacing w:val="-2"/>
        </w:rPr>
        <w:t>without</w:t>
      </w:r>
      <w:r>
        <w:rPr>
          <w:spacing w:val="30"/>
        </w:rPr>
        <w:t xml:space="preserve"> </w:t>
      </w:r>
      <w:r>
        <w:rPr>
          <w:spacing w:val="-2"/>
        </w:rPr>
        <w:t>regard</w:t>
      </w:r>
      <w:r>
        <w:rPr>
          <w:spacing w:val="26"/>
        </w:rPr>
        <w:t xml:space="preserve"> </w:t>
      </w:r>
      <w:r>
        <w:t>to</w:t>
      </w:r>
      <w:r>
        <w:rPr>
          <w:spacing w:val="31"/>
        </w:rPr>
        <w:t xml:space="preserve"> </w:t>
      </w:r>
      <w:r>
        <w:rPr>
          <w:spacing w:val="-2"/>
        </w:rPr>
        <w:t>public</w:t>
      </w:r>
      <w:r>
        <w:rPr>
          <w:spacing w:val="30"/>
        </w:rPr>
        <w:t xml:space="preserve"> </w:t>
      </w:r>
      <w:r>
        <w:rPr>
          <w:spacing w:val="-2"/>
        </w:rPr>
        <w:t>agency</w:t>
      </w:r>
      <w:r>
        <w:rPr>
          <w:spacing w:val="28"/>
        </w:rPr>
        <w:t xml:space="preserve"> </w:t>
      </w:r>
      <w:r>
        <w:rPr>
          <w:spacing w:val="-2"/>
        </w:rPr>
        <w:t>approval</w:t>
      </w:r>
      <w:r>
        <w:rPr>
          <w:spacing w:val="33"/>
        </w:rPr>
        <w:t xml:space="preserve"> </w:t>
      </w:r>
      <w:r>
        <w:rPr>
          <w:spacing w:val="-2"/>
        </w:rPr>
        <w:t>of</w:t>
      </w:r>
      <w:r>
        <w:rPr>
          <w:spacing w:val="30"/>
        </w:rPr>
        <w:t xml:space="preserve"> </w:t>
      </w:r>
      <w:r>
        <w:rPr>
          <w:spacing w:val="-1"/>
        </w:rPr>
        <w:t>the</w:t>
      </w:r>
      <w:r>
        <w:rPr>
          <w:spacing w:val="28"/>
        </w:rPr>
        <w:t xml:space="preserve"> </w:t>
      </w:r>
      <w:r>
        <w:rPr>
          <w:spacing w:val="-2"/>
        </w:rPr>
        <w:t>project.</w:t>
      </w:r>
      <w:r>
        <w:rPr>
          <w:spacing w:val="33"/>
        </w:rPr>
        <w:t xml:space="preserve"> </w:t>
      </w:r>
      <w:r>
        <w:rPr>
          <w:spacing w:val="-2"/>
        </w:rPr>
        <w:t>Payment</w:t>
      </w:r>
      <w:r>
        <w:rPr>
          <w:spacing w:val="11"/>
        </w:rPr>
        <w:t xml:space="preserve"> </w:t>
      </w:r>
      <w:r>
        <w:rPr>
          <w:spacing w:val="-2"/>
        </w:rPr>
        <w:t>of</w:t>
      </w:r>
      <w:r>
        <w:rPr>
          <w:spacing w:val="10"/>
        </w:rPr>
        <w:t xml:space="preserve"> </w:t>
      </w:r>
      <w:r>
        <w:rPr>
          <w:spacing w:val="-1"/>
        </w:rPr>
        <w:t>Alliance</w:t>
      </w:r>
      <w:r>
        <w:rPr>
          <w:spacing w:val="10"/>
        </w:rPr>
        <w:t xml:space="preserve"> </w:t>
      </w:r>
      <w:r>
        <w:rPr>
          <w:spacing w:val="-1"/>
        </w:rPr>
        <w:t>is</w:t>
      </w:r>
      <w:r>
        <w:rPr>
          <w:spacing w:val="11"/>
        </w:rPr>
        <w:t xml:space="preserve"> </w:t>
      </w:r>
      <w:r>
        <w:rPr>
          <w:spacing w:val="-3"/>
        </w:rPr>
        <w:t>expressly</w:t>
      </w:r>
      <w:r>
        <w:rPr>
          <w:spacing w:val="9"/>
        </w:rPr>
        <w:t xml:space="preserve"> </w:t>
      </w:r>
      <w:r>
        <w:rPr>
          <w:spacing w:val="-2"/>
        </w:rPr>
        <w:t>not</w:t>
      </w:r>
      <w:r>
        <w:rPr>
          <w:spacing w:val="8"/>
        </w:rPr>
        <w:t xml:space="preserve"> </w:t>
      </w:r>
      <w:r>
        <w:rPr>
          <w:spacing w:val="-2"/>
        </w:rPr>
        <w:t>conditioned</w:t>
      </w:r>
      <w:r>
        <w:rPr>
          <w:spacing w:val="10"/>
        </w:rPr>
        <w:t xml:space="preserve"> </w:t>
      </w:r>
      <w:r>
        <w:rPr>
          <w:spacing w:val="-2"/>
        </w:rPr>
        <w:t>upon</w:t>
      </w:r>
      <w:r>
        <w:rPr>
          <w:spacing w:val="9"/>
        </w:rPr>
        <w:t xml:space="preserve"> </w:t>
      </w:r>
      <w:r>
        <w:rPr>
          <w:spacing w:val="-1"/>
        </w:rPr>
        <w:t>the</w:t>
      </w:r>
      <w:r>
        <w:rPr>
          <w:spacing w:val="11"/>
        </w:rPr>
        <w:t xml:space="preserve"> </w:t>
      </w:r>
      <w:r>
        <w:rPr>
          <w:spacing w:val="-2"/>
        </w:rPr>
        <w:t>CLIENT</w:t>
      </w:r>
      <w:r>
        <w:rPr>
          <w:spacing w:val="53"/>
        </w:rPr>
        <w:t xml:space="preserve"> </w:t>
      </w:r>
      <w:r>
        <w:rPr>
          <w:spacing w:val="-2"/>
        </w:rPr>
        <w:t>receiving</w:t>
      </w:r>
      <w:r>
        <w:rPr>
          <w:spacing w:val="3"/>
        </w:rPr>
        <w:t xml:space="preserve"> </w:t>
      </w:r>
      <w:r>
        <w:rPr>
          <w:spacing w:val="-2"/>
        </w:rPr>
        <w:t>any</w:t>
      </w:r>
      <w:r>
        <w:rPr>
          <w:spacing w:val="-1"/>
        </w:rPr>
        <w:t xml:space="preserve"> </w:t>
      </w:r>
      <w:r>
        <w:rPr>
          <w:spacing w:val="-2"/>
        </w:rPr>
        <w:t>payment</w:t>
      </w:r>
      <w:r>
        <w:rPr>
          <w:spacing w:val="3"/>
        </w:rPr>
        <w:t xml:space="preserve"> </w:t>
      </w:r>
      <w:r>
        <w:rPr>
          <w:spacing w:val="-1"/>
        </w:rPr>
        <w:t>from</w:t>
      </w:r>
      <w:r>
        <w:rPr>
          <w:spacing w:val="3"/>
        </w:rPr>
        <w:t xml:space="preserve"> </w:t>
      </w:r>
      <w:r>
        <w:rPr>
          <w:spacing w:val="-1"/>
        </w:rPr>
        <w:t>third</w:t>
      </w:r>
      <w:r>
        <w:rPr>
          <w:spacing w:val="2"/>
        </w:rPr>
        <w:t xml:space="preserve"> </w:t>
      </w:r>
      <w:r>
        <w:rPr>
          <w:spacing w:val="-2"/>
        </w:rPr>
        <w:t>parties</w:t>
      </w:r>
      <w:r>
        <w:rPr>
          <w:spacing w:val="4"/>
        </w:rPr>
        <w:t xml:space="preserve"> </w:t>
      </w:r>
      <w:r>
        <w:rPr>
          <w:spacing w:val="-1"/>
        </w:rPr>
        <w:t>who</w:t>
      </w:r>
      <w:r>
        <w:rPr>
          <w:spacing w:val="2"/>
        </w:rPr>
        <w:t xml:space="preserve"> </w:t>
      </w:r>
      <w:r>
        <w:rPr>
          <w:spacing w:val="-1"/>
        </w:rPr>
        <w:t>are</w:t>
      </w:r>
      <w:r>
        <w:rPr>
          <w:spacing w:val="1"/>
        </w:rPr>
        <w:t xml:space="preserve"> </w:t>
      </w:r>
      <w:r>
        <w:rPr>
          <w:spacing w:val="-2"/>
        </w:rPr>
        <w:t>not</w:t>
      </w:r>
      <w:r>
        <w:rPr>
          <w:spacing w:val="3"/>
        </w:rPr>
        <w:t xml:space="preserve"> </w:t>
      </w:r>
      <w:r>
        <w:t>a</w:t>
      </w:r>
      <w:r>
        <w:rPr>
          <w:spacing w:val="4"/>
        </w:rPr>
        <w:t xml:space="preserve"> </w:t>
      </w:r>
      <w:r>
        <w:rPr>
          <w:spacing w:val="-1"/>
        </w:rPr>
        <w:t>party</w:t>
      </w:r>
      <w:r>
        <w:rPr>
          <w:spacing w:val="3"/>
        </w:rPr>
        <w:t xml:space="preserve"> </w:t>
      </w:r>
      <w:r>
        <w:t>to</w:t>
      </w:r>
      <w:r>
        <w:rPr>
          <w:spacing w:val="6"/>
        </w:rPr>
        <w:t xml:space="preserve"> </w:t>
      </w:r>
      <w:r>
        <w:rPr>
          <w:spacing w:val="-1"/>
        </w:rPr>
        <w:t>this</w:t>
      </w:r>
      <w:r>
        <w:rPr>
          <w:spacing w:val="49"/>
        </w:rPr>
        <w:t xml:space="preserve"> </w:t>
      </w:r>
      <w:r>
        <w:rPr>
          <w:spacing w:val="-2"/>
        </w:rPr>
        <w:t>contract.</w:t>
      </w:r>
      <w:r>
        <w:rPr>
          <w:spacing w:val="11"/>
        </w:rPr>
        <w:t xml:space="preserve"> </w:t>
      </w:r>
      <w:r>
        <w:rPr>
          <w:spacing w:val="-2"/>
        </w:rPr>
        <w:t>Alliance</w:t>
      </w:r>
      <w:r>
        <w:rPr>
          <w:spacing w:val="8"/>
        </w:rPr>
        <w:t xml:space="preserve"> </w:t>
      </w:r>
      <w:r>
        <w:rPr>
          <w:spacing w:val="-2"/>
        </w:rPr>
        <w:t>retains</w:t>
      </w:r>
      <w:r>
        <w:rPr>
          <w:spacing w:val="11"/>
        </w:rPr>
        <w:t xml:space="preserve"> </w:t>
      </w:r>
      <w:r>
        <w:rPr>
          <w:spacing w:val="-1"/>
        </w:rPr>
        <w:t>the</w:t>
      </w:r>
      <w:r>
        <w:rPr>
          <w:spacing w:val="8"/>
        </w:rPr>
        <w:t xml:space="preserve"> </w:t>
      </w:r>
      <w:r>
        <w:rPr>
          <w:spacing w:val="-2"/>
        </w:rPr>
        <w:t>right</w:t>
      </w:r>
      <w:r>
        <w:rPr>
          <w:spacing w:val="10"/>
        </w:rPr>
        <w:t xml:space="preserve"> </w:t>
      </w:r>
      <w:r>
        <w:t>to</w:t>
      </w:r>
      <w:r>
        <w:rPr>
          <w:spacing w:val="12"/>
        </w:rPr>
        <w:t xml:space="preserve"> </w:t>
      </w:r>
      <w:r>
        <w:rPr>
          <w:spacing w:val="-2"/>
        </w:rPr>
        <w:t>suspend</w:t>
      </w:r>
      <w:r>
        <w:rPr>
          <w:spacing w:val="11"/>
        </w:rPr>
        <w:t xml:space="preserve"> </w:t>
      </w:r>
      <w:r>
        <w:rPr>
          <w:spacing w:val="-2"/>
        </w:rPr>
        <w:t>work</w:t>
      </w:r>
      <w:r>
        <w:rPr>
          <w:spacing w:val="11"/>
        </w:rPr>
        <w:t xml:space="preserve"> </w:t>
      </w:r>
      <w:r>
        <w:rPr>
          <w:spacing w:val="-2"/>
        </w:rPr>
        <w:t>and/or</w:t>
      </w:r>
      <w:r>
        <w:rPr>
          <w:spacing w:val="12"/>
        </w:rPr>
        <w:t xml:space="preserve"> </w:t>
      </w:r>
      <w:r>
        <w:rPr>
          <w:spacing w:val="-2"/>
        </w:rPr>
        <w:t>withhold</w:t>
      </w:r>
      <w:r>
        <w:rPr>
          <w:spacing w:val="51"/>
        </w:rPr>
        <w:t xml:space="preserve"> </w:t>
      </w:r>
      <w:r>
        <w:rPr>
          <w:spacing w:val="-2"/>
        </w:rPr>
        <w:t>Deliverables</w:t>
      </w:r>
      <w:r>
        <w:rPr>
          <w:spacing w:val="2"/>
        </w:rPr>
        <w:t xml:space="preserve"> </w:t>
      </w:r>
      <w:r>
        <w:rPr>
          <w:spacing w:val="-2"/>
        </w:rPr>
        <w:t>as</w:t>
      </w:r>
      <w:r>
        <w:rPr>
          <w:spacing w:val="4"/>
        </w:rPr>
        <w:t xml:space="preserve"> </w:t>
      </w:r>
      <w:r>
        <w:rPr>
          <w:spacing w:val="-2"/>
        </w:rPr>
        <w:t>defined</w:t>
      </w:r>
      <w:r>
        <w:rPr>
          <w:spacing w:val="47"/>
        </w:rPr>
        <w:t xml:space="preserve"> </w:t>
      </w:r>
      <w:r>
        <w:t>in</w:t>
      </w:r>
      <w:r>
        <w:rPr>
          <w:spacing w:val="2"/>
        </w:rPr>
        <w:t xml:space="preserve"> </w:t>
      </w:r>
      <w:proofErr w:type="gramStart"/>
      <w:r>
        <w:rPr>
          <w:spacing w:val="-2"/>
        </w:rPr>
        <w:t>Section</w:t>
      </w:r>
      <w:r>
        <w:t xml:space="preserve">  8</w:t>
      </w:r>
      <w:proofErr w:type="gramEnd"/>
      <w:r>
        <w:rPr>
          <w:spacing w:val="2"/>
        </w:rPr>
        <w:t xml:space="preserve"> </w:t>
      </w:r>
      <w:r>
        <w:rPr>
          <w:spacing w:val="-2"/>
        </w:rPr>
        <w:t>above</w:t>
      </w:r>
      <w:r>
        <w:t xml:space="preserve">  </w:t>
      </w:r>
      <w:r>
        <w:rPr>
          <w:spacing w:val="-2"/>
        </w:rPr>
        <w:t>until</w:t>
      </w:r>
      <w:r>
        <w:rPr>
          <w:spacing w:val="3"/>
        </w:rPr>
        <w:t xml:space="preserve"> </w:t>
      </w:r>
      <w:r>
        <w:rPr>
          <w:spacing w:val="-2"/>
        </w:rPr>
        <w:t>any</w:t>
      </w:r>
      <w:r>
        <w:t xml:space="preserve">  </w:t>
      </w:r>
      <w:r>
        <w:rPr>
          <w:spacing w:val="-2"/>
        </w:rPr>
        <w:t>past</w:t>
      </w:r>
      <w:r>
        <w:rPr>
          <w:spacing w:val="46"/>
        </w:rPr>
        <w:t xml:space="preserve"> </w:t>
      </w:r>
      <w:r>
        <w:rPr>
          <w:spacing w:val="-2"/>
        </w:rPr>
        <w:t>due</w:t>
      </w:r>
      <w:r>
        <w:rPr>
          <w:spacing w:val="47"/>
        </w:rPr>
        <w:t xml:space="preserve"> </w:t>
      </w:r>
      <w:r>
        <w:rPr>
          <w:spacing w:val="-2"/>
        </w:rPr>
        <w:t>invoices</w:t>
      </w:r>
      <w:r>
        <w:rPr>
          <w:spacing w:val="-6"/>
        </w:rPr>
        <w:t xml:space="preserve"> </w:t>
      </w:r>
      <w:r>
        <w:rPr>
          <w:spacing w:val="-2"/>
        </w:rPr>
        <w:t>have</w:t>
      </w:r>
      <w:r>
        <w:rPr>
          <w:spacing w:val="-6"/>
        </w:rPr>
        <w:t xml:space="preserve"> </w:t>
      </w:r>
      <w:r>
        <w:rPr>
          <w:spacing w:val="-2"/>
        </w:rPr>
        <w:t>been</w:t>
      </w:r>
      <w:r>
        <w:rPr>
          <w:spacing w:val="-8"/>
        </w:rPr>
        <w:t xml:space="preserve"> </w:t>
      </w:r>
      <w:r>
        <w:rPr>
          <w:spacing w:val="-1"/>
        </w:rPr>
        <w:t>paid</w:t>
      </w:r>
      <w:r>
        <w:rPr>
          <w:spacing w:val="-7"/>
        </w:rPr>
        <w:t xml:space="preserve"> </w:t>
      </w:r>
      <w:r>
        <w:rPr>
          <w:spacing w:val="-2"/>
        </w:rPr>
        <w:t>and</w:t>
      </w:r>
      <w:r>
        <w:rPr>
          <w:spacing w:val="-8"/>
        </w:rPr>
        <w:t xml:space="preserve"> </w:t>
      </w:r>
      <w:r>
        <w:rPr>
          <w:spacing w:val="-1"/>
        </w:rPr>
        <w:t>the</w:t>
      </w:r>
      <w:r>
        <w:rPr>
          <w:spacing w:val="-8"/>
        </w:rPr>
        <w:t xml:space="preserve"> </w:t>
      </w:r>
      <w:r>
        <w:rPr>
          <w:spacing w:val="-2"/>
        </w:rPr>
        <w:t>CLIENT</w:t>
      </w:r>
      <w:r>
        <w:rPr>
          <w:rFonts w:cs="Arial"/>
          <w:spacing w:val="-2"/>
        </w:rPr>
        <w:t>’</w:t>
      </w:r>
      <w:r>
        <w:rPr>
          <w:spacing w:val="-2"/>
        </w:rPr>
        <w:t>s</w:t>
      </w:r>
      <w:r>
        <w:rPr>
          <w:spacing w:val="-6"/>
        </w:rPr>
        <w:t xml:space="preserve"> </w:t>
      </w:r>
      <w:r>
        <w:rPr>
          <w:spacing w:val="-2"/>
        </w:rPr>
        <w:t>account</w:t>
      </w:r>
      <w:r>
        <w:rPr>
          <w:spacing w:val="-8"/>
        </w:rPr>
        <w:t xml:space="preserve"> </w:t>
      </w:r>
      <w:r>
        <w:rPr>
          <w:spacing w:val="-2"/>
        </w:rPr>
        <w:t>status</w:t>
      </w:r>
      <w:r>
        <w:rPr>
          <w:spacing w:val="-5"/>
        </w:rPr>
        <w:t xml:space="preserve"> </w:t>
      </w:r>
      <w:r>
        <w:rPr>
          <w:spacing w:val="-1"/>
        </w:rPr>
        <w:t>is</w:t>
      </w:r>
      <w:r>
        <w:rPr>
          <w:spacing w:val="-8"/>
        </w:rPr>
        <w:t xml:space="preserve"> </w:t>
      </w:r>
      <w:r>
        <w:rPr>
          <w:spacing w:val="-2"/>
        </w:rPr>
        <w:t>current.</w:t>
      </w:r>
      <w:r>
        <w:rPr>
          <w:spacing w:val="55"/>
        </w:rPr>
        <w:t xml:space="preserve"> </w:t>
      </w:r>
      <w:proofErr w:type="gramStart"/>
      <w:r>
        <w:t>In</w:t>
      </w:r>
      <w:r>
        <w:rPr>
          <w:spacing w:val="30"/>
        </w:rPr>
        <w:t xml:space="preserve"> </w:t>
      </w:r>
      <w:r>
        <w:rPr>
          <w:spacing w:val="-1"/>
        </w:rPr>
        <w:t>the</w:t>
      </w:r>
      <w:r>
        <w:rPr>
          <w:spacing w:val="33"/>
        </w:rPr>
        <w:t xml:space="preserve"> </w:t>
      </w:r>
      <w:r>
        <w:rPr>
          <w:spacing w:val="-2"/>
        </w:rPr>
        <w:t>event</w:t>
      </w:r>
      <w:r>
        <w:rPr>
          <w:spacing w:val="35"/>
        </w:rPr>
        <w:t xml:space="preserve"> </w:t>
      </w:r>
      <w:r>
        <w:rPr>
          <w:spacing w:val="-2"/>
        </w:rPr>
        <w:t>that</w:t>
      </w:r>
      <w:proofErr w:type="gramEnd"/>
      <w:r>
        <w:rPr>
          <w:spacing w:val="33"/>
        </w:rPr>
        <w:t xml:space="preserve"> </w:t>
      </w:r>
      <w:r>
        <w:rPr>
          <w:spacing w:val="-1"/>
        </w:rPr>
        <w:t>the</w:t>
      </w:r>
      <w:r>
        <w:rPr>
          <w:spacing w:val="28"/>
        </w:rPr>
        <w:t xml:space="preserve"> </w:t>
      </w:r>
      <w:r>
        <w:rPr>
          <w:spacing w:val="-2"/>
        </w:rPr>
        <w:t>services</w:t>
      </w:r>
      <w:r>
        <w:rPr>
          <w:spacing w:val="31"/>
        </w:rPr>
        <w:t xml:space="preserve"> </w:t>
      </w:r>
      <w:r>
        <w:rPr>
          <w:spacing w:val="-1"/>
        </w:rPr>
        <w:t>of</w:t>
      </w:r>
      <w:r>
        <w:rPr>
          <w:spacing w:val="34"/>
        </w:rPr>
        <w:t xml:space="preserve"> </w:t>
      </w:r>
      <w:r>
        <w:t>a</w:t>
      </w:r>
      <w:r>
        <w:rPr>
          <w:spacing w:val="31"/>
        </w:rPr>
        <w:t xml:space="preserve"> </w:t>
      </w:r>
      <w:r>
        <w:rPr>
          <w:spacing w:val="-1"/>
        </w:rPr>
        <w:t>collection</w:t>
      </w:r>
      <w:r>
        <w:rPr>
          <w:spacing w:val="32"/>
        </w:rPr>
        <w:t xml:space="preserve"> </w:t>
      </w:r>
      <w:r>
        <w:rPr>
          <w:spacing w:val="-2"/>
        </w:rPr>
        <w:t>agency</w:t>
      </w:r>
      <w:r>
        <w:rPr>
          <w:spacing w:val="28"/>
        </w:rPr>
        <w:t xml:space="preserve"> </w:t>
      </w:r>
      <w:r>
        <w:rPr>
          <w:spacing w:val="-2"/>
        </w:rPr>
        <w:t>or</w:t>
      </w:r>
      <w:r>
        <w:rPr>
          <w:spacing w:val="39"/>
        </w:rPr>
        <w:t xml:space="preserve"> </w:t>
      </w:r>
      <w:r>
        <w:rPr>
          <w:spacing w:val="-2"/>
        </w:rPr>
        <w:t>attorney</w:t>
      </w:r>
      <w:r>
        <w:rPr>
          <w:spacing w:val="47"/>
        </w:rPr>
        <w:t xml:space="preserve"> </w:t>
      </w:r>
      <w:r>
        <w:rPr>
          <w:spacing w:val="-1"/>
        </w:rPr>
        <w:t>are</w:t>
      </w:r>
      <w:r>
        <w:rPr>
          <w:spacing w:val="25"/>
        </w:rPr>
        <w:t xml:space="preserve"> </w:t>
      </w:r>
      <w:r>
        <w:rPr>
          <w:spacing w:val="-2"/>
        </w:rPr>
        <w:t>required</w:t>
      </w:r>
      <w:r>
        <w:rPr>
          <w:spacing w:val="24"/>
        </w:rPr>
        <w:t xml:space="preserve"> </w:t>
      </w:r>
      <w:r>
        <w:t>to</w:t>
      </w:r>
      <w:r>
        <w:rPr>
          <w:spacing w:val="25"/>
        </w:rPr>
        <w:t xml:space="preserve"> </w:t>
      </w:r>
      <w:r>
        <w:rPr>
          <w:spacing w:val="-2"/>
        </w:rPr>
        <w:t>enforce</w:t>
      </w:r>
      <w:r>
        <w:rPr>
          <w:spacing w:val="24"/>
        </w:rPr>
        <w:t xml:space="preserve"> </w:t>
      </w:r>
      <w:r>
        <w:rPr>
          <w:spacing w:val="-1"/>
        </w:rPr>
        <w:t>the</w:t>
      </w:r>
      <w:r>
        <w:rPr>
          <w:spacing w:val="23"/>
        </w:rPr>
        <w:t xml:space="preserve"> </w:t>
      </w:r>
      <w:r>
        <w:rPr>
          <w:spacing w:val="-2"/>
        </w:rPr>
        <w:t>terms</w:t>
      </w:r>
      <w:r>
        <w:rPr>
          <w:spacing w:val="27"/>
        </w:rPr>
        <w:t xml:space="preserve"> </w:t>
      </w:r>
      <w:r>
        <w:rPr>
          <w:spacing w:val="-2"/>
        </w:rPr>
        <w:t>of</w:t>
      </w:r>
      <w:r>
        <w:rPr>
          <w:spacing w:val="25"/>
        </w:rPr>
        <w:t xml:space="preserve"> </w:t>
      </w:r>
      <w:r>
        <w:rPr>
          <w:spacing w:val="-1"/>
        </w:rPr>
        <w:t>this</w:t>
      </w:r>
      <w:r>
        <w:rPr>
          <w:spacing w:val="29"/>
        </w:rPr>
        <w:t xml:space="preserve"> </w:t>
      </w:r>
      <w:r>
        <w:rPr>
          <w:spacing w:val="-2"/>
        </w:rPr>
        <w:t>agreement,</w:t>
      </w:r>
      <w:r>
        <w:rPr>
          <w:spacing w:val="27"/>
        </w:rPr>
        <w:t xml:space="preserve"> </w:t>
      </w:r>
      <w:r>
        <w:rPr>
          <w:spacing w:val="-1"/>
        </w:rPr>
        <w:t>the</w:t>
      </w:r>
      <w:r>
        <w:rPr>
          <w:spacing w:val="28"/>
        </w:rPr>
        <w:t xml:space="preserve"> </w:t>
      </w:r>
      <w:r>
        <w:rPr>
          <w:spacing w:val="-2"/>
        </w:rPr>
        <w:t>CLIENT</w:t>
      </w:r>
      <w:r>
        <w:rPr>
          <w:spacing w:val="45"/>
        </w:rPr>
        <w:t xml:space="preserve"> </w:t>
      </w:r>
      <w:r>
        <w:rPr>
          <w:spacing w:val="-2"/>
        </w:rPr>
        <w:t>agrees</w:t>
      </w:r>
      <w:r>
        <w:rPr>
          <w:spacing w:val="-1"/>
        </w:rPr>
        <w:t xml:space="preserve"> </w:t>
      </w:r>
      <w:r>
        <w:t>to</w:t>
      </w:r>
      <w:r>
        <w:rPr>
          <w:spacing w:val="-2"/>
        </w:rPr>
        <w:t xml:space="preserve"> pay</w:t>
      </w:r>
      <w:r>
        <w:rPr>
          <w:spacing w:val="-3"/>
        </w:rPr>
        <w:t xml:space="preserve"> </w:t>
      </w:r>
      <w:r>
        <w:rPr>
          <w:spacing w:val="-2"/>
        </w:rPr>
        <w:t>all related</w:t>
      </w:r>
      <w:r>
        <w:rPr>
          <w:spacing w:val="-6"/>
        </w:rPr>
        <w:t xml:space="preserve"> </w:t>
      </w:r>
      <w:r>
        <w:rPr>
          <w:spacing w:val="-1"/>
        </w:rPr>
        <w:t>costs.</w:t>
      </w:r>
    </w:p>
    <w:p w14:paraId="13E0AF2D" w14:textId="77777777" w:rsidR="00E40DAD" w:rsidRDefault="00E40DAD" w:rsidP="00E40DAD">
      <w:pPr>
        <w:rPr>
          <w:rFonts w:ascii="Arial" w:eastAsia="Arial" w:hAnsi="Arial" w:cs="Arial"/>
          <w:sz w:val="17"/>
          <w:szCs w:val="17"/>
        </w:rPr>
      </w:pPr>
    </w:p>
    <w:p w14:paraId="74B411AC" w14:textId="77777777" w:rsidR="00981F47" w:rsidRDefault="00702EC1" w:rsidP="00981F47">
      <w:pPr>
        <w:pStyle w:val="BodyText"/>
        <w:numPr>
          <w:ilvl w:val="0"/>
          <w:numId w:val="1"/>
        </w:numPr>
        <w:tabs>
          <w:tab w:val="left" w:pos="468"/>
        </w:tabs>
        <w:jc w:val="both"/>
      </w:pPr>
      <w:r>
        <w:br w:type="column"/>
      </w:r>
      <w:r w:rsidR="00981F47">
        <w:rPr>
          <w:rFonts w:cs="Arial"/>
          <w:b/>
          <w:bCs/>
          <w:spacing w:val="-2"/>
        </w:rPr>
        <w:t>ADDITIONAL</w:t>
      </w:r>
      <w:r w:rsidR="00981F47">
        <w:rPr>
          <w:rFonts w:cs="Arial"/>
          <w:b/>
          <w:bCs/>
          <w:spacing w:val="44"/>
        </w:rPr>
        <w:t xml:space="preserve"> </w:t>
      </w:r>
      <w:r w:rsidR="00981F47">
        <w:rPr>
          <w:rFonts w:cs="Arial"/>
          <w:b/>
          <w:bCs/>
          <w:spacing w:val="-2"/>
        </w:rPr>
        <w:t>SERVICES.</w:t>
      </w:r>
      <w:r w:rsidR="00981F47">
        <w:rPr>
          <w:rFonts w:cs="Arial"/>
          <w:b/>
          <w:bCs/>
          <w:spacing w:val="40"/>
        </w:rPr>
        <w:t xml:space="preserve"> </w:t>
      </w:r>
      <w:r w:rsidR="00981F47">
        <w:rPr>
          <w:spacing w:val="-1"/>
        </w:rPr>
        <w:t>Services</w:t>
      </w:r>
      <w:r w:rsidR="00981F47">
        <w:rPr>
          <w:spacing w:val="41"/>
        </w:rPr>
        <w:t xml:space="preserve"> </w:t>
      </w:r>
      <w:r w:rsidR="00981F47">
        <w:t>in</w:t>
      </w:r>
      <w:r w:rsidR="00981F47">
        <w:rPr>
          <w:spacing w:val="40"/>
        </w:rPr>
        <w:t xml:space="preserve"> </w:t>
      </w:r>
      <w:r w:rsidR="00981F47">
        <w:rPr>
          <w:spacing w:val="-2"/>
        </w:rPr>
        <w:t>addition</w:t>
      </w:r>
      <w:r w:rsidR="00981F47">
        <w:rPr>
          <w:spacing w:val="39"/>
        </w:rPr>
        <w:t xml:space="preserve"> </w:t>
      </w:r>
      <w:r w:rsidR="00981F47">
        <w:t>to</w:t>
      </w:r>
      <w:r w:rsidR="00981F47">
        <w:rPr>
          <w:spacing w:val="38"/>
        </w:rPr>
        <w:t xml:space="preserve"> </w:t>
      </w:r>
      <w:r w:rsidR="00981F47">
        <w:rPr>
          <w:spacing w:val="-1"/>
        </w:rPr>
        <w:t>those</w:t>
      </w:r>
      <w:r w:rsidR="00981F47">
        <w:rPr>
          <w:spacing w:val="33"/>
        </w:rPr>
        <w:t xml:space="preserve"> </w:t>
      </w:r>
      <w:r w:rsidR="00981F47">
        <w:rPr>
          <w:spacing w:val="-2"/>
        </w:rPr>
        <w:t>specified</w:t>
      </w:r>
      <w:r w:rsidR="00981F47">
        <w:rPr>
          <w:spacing w:val="46"/>
        </w:rPr>
        <w:t xml:space="preserve"> </w:t>
      </w:r>
      <w:r w:rsidR="00981F47">
        <w:t>in</w:t>
      </w:r>
      <w:r w:rsidR="00981F47">
        <w:rPr>
          <w:spacing w:val="44"/>
        </w:rPr>
        <w:t xml:space="preserve"> </w:t>
      </w:r>
      <w:r w:rsidR="00981F47">
        <w:rPr>
          <w:spacing w:val="-2"/>
        </w:rPr>
        <w:t>Scope</w:t>
      </w:r>
      <w:r w:rsidR="00981F47">
        <w:rPr>
          <w:spacing w:val="45"/>
        </w:rPr>
        <w:t xml:space="preserve"> </w:t>
      </w:r>
      <w:r w:rsidR="00981F47">
        <w:rPr>
          <w:spacing w:val="-2"/>
        </w:rPr>
        <w:t>will</w:t>
      </w:r>
      <w:r w:rsidR="00981F47">
        <w:rPr>
          <w:spacing w:val="47"/>
        </w:rPr>
        <w:t xml:space="preserve"> </w:t>
      </w:r>
      <w:r w:rsidR="00981F47">
        <w:rPr>
          <w:spacing w:val="-1"/>
        </w:rPr>
        <w:t>be</w:t>
      </w:r>
      <w:r w:rsidR="00981F47">
        <w:rPr>
          <w:spacing w:val="44"/>
        </w:rPr>
        <w:t xml:space="preserve"> </w:t>
      </w:r>
      <w:r w:rsidR="00981F47">
        <w:rPr>
          <w:spacing w:val="-2"/>
        </w:rPr>
        <w:t>provided</w:t>
      </w:r>
      <w:r w:rsidR="00981F47">
        <w:rPr>
          <w:spacing w:val="45"/>
        </w:rPr>
        <w:t xml:space="preserve"> </w:t>
      </w:r>
      <w:r w:rsidR="00981F47">
        <w:rPr>
          <w:spacing w:val="-1"/>
        </w:rPr>
        <w:t>by</w:t>
      </w:r>
      <w:r w:rsidR="00981F47">
        <w:rPr>
          <w:spacing w:val="42"/>
        </w:rPr>
        <w:t xml:space="preserve"> </w:t>
      </w:r>
      <w:r w:rsidR="00981F47">
        <w:rPr>
          <w:spacing w:val="-1"/>
        </w:rPr>
        <w:t>Alliance</w:t>
      </w:r>
      <w:r w:rsidR="00981F47">
        <w:rPr>
          <w:spacing w:val="47"/>
        </w:rPr>
        <w:t xml:space="preserve"> </w:t>
      </w:r>
      <w:r w:rsidR="00981F47">
        <w:t>if</w:t>
      </w:r>
      <w:r w:rsidR="00981F47">
        <w:rPr>
          <w:spacing w:val="46"/>
        </w:rPr>
        <w:t xml:space="preserve"> </w:t>
      </w:r>
      <w:r w:rsidR="00981F47">
        <w:rPr>
          <w:spacing w:val="-2"/>
        </w:rPr>
        <w:t>authorized</w:t>
      </w:r>
      <w:r w:rsidR="00981F47">
        <w:rPr>
          <w:spacing w:val="42"/>
        </w:rPr>
        <w:t xml:space="preserve"> </w:t>
      </w:r>
      <w:r w:rsidR="00981F47">
        <w:t>in</w:t>
      </w:r>
      <w:r w:rsidR="00981F47">
        <w:rPr>
          <w:spacing w:val="45"/>
        </w:rPr>
        <w:t xml:space="preserve"> </w:t>
      </w:r>
      <w:r w:rsidR="00981F47">
        <w:rPr>
          <w:spacing w:val="-1"/>
        </w:rPr>
        <w:t>writing</w:t>
      </w:r>
      <w:r w:rsidR="00981F47">
        <w:rPr>
          <w:spacing w:val="16"/>
        </w:rPr>
        <w:t xml:space="preserve"> </w:t>
      </w:r>
      <w:r w:rsidR="00981F47">
        <w:rPr>
          <w:spacing w:val="-1"/>
        </w:rPr>
        <w:t>by</w:t>
      </w:r>
      <w:r w:rsidR="00981F47">
        <w:rPr>
          <w:spacing w:val="16"/>
        </w:rPr>
        <w:t xml:space="preserve"> </w:t>
      </w:r>
      <w:r w:rsidR="00981F47">
        <w:rPr>
          <w:spacing w:val="-1"/>
        </w:rPr>
        <w:t>CLIENT.</w:t>
      </w:r>
      <w:r w:rsidR="00981F47">
        <w:rPr>
          <w:spacing w:val="18"/>
        </w:rPr>
        <w:t xml:space="preserve"> </w:t>
      </w:r>
      <w:r w:rsidR="00981F47">
        <w:rPr>
          <w:spacing w:val="-2"/>
        </w:rPr>
        <w:t>Additional</w:t>
      </w:r>
      <w:r w:rsidR="00981F47">
        <w:rPr>
          <w:spacing w:val="18"/>
        </w:rPr>
        <w:t xml:space="preserve"> </w:t>
      </w:r>
      <w:r w:rsidR="00981F47">
        <w:rPr>
          <w:spacing w:val="-1"/>
        </w:rPr>
        <w:t>services</w:t>
      </w:r>
      <w:r w:rsidR="00981F47">
        <w:rPr>
          <w:spacing w:val="19"/>
        </w:rPr>
        <w:t xml:space="preserve"> </w:t>
      </w:r>
      <w:r w:rsidR="00981F47">
        <w:rPr>
          <w:spacing w:val="-2"/>
        </w:rPr>
        <w:t>will</w:t>
      </w:r>
      <w:r w:rsidR="00981F47">
        <w:rPr>
          <w:spacing w:val="18"/>
        </w:rPr>
        <w:t xml:space="preserve"> </w:t>
      </w:r>
      <w:r w:rsidR="00981F47">
        <w:rPr>
          <w:spacing w:val="-1"/>
        </w:rPr>
        <w:t>be</w:t>
      </w:r>
      <w:r w:rsidR="00981F47">
        <w:rPr>
          <w:spacing w:val="17"/>
        </w:rPr>
        <w:t xml:space="preserve"> </w:t>
      </w:r>
      <w:r w:rsidR="00981F47">
        <w:rPr>
          <w:spacing w:val="-1"/>
        </w:rPr>
        <w:t>paid</w:t>
      </w:r>
      <w:r w:rsidR="00981F47">
        <w:rPr>
          <w:spacing w:val="19"/>
        </w:rPr>
        <w:t xml:space="preserve"> </w:t>
      </w:r>
      <w:r w:rsidR="00981F47">
        <w:rPr>
          <w:spacing w:val="-1"/>
        </w:rPr>
        <w:t>for</w:t>
      </w:r>
      <w:r w:rsidR="00981F47">
        <w:rPr>
          <w:spacing w:val="18"/>
        </w:rPr>
        <w:t xml:space="preserve"> </w:t>
      </w:r>
      <w:r w:rsidR="00981F47">
        <w:rPr>
          <w:spacing w:val="-1"/>
        </w:rPr>
        <w:t>by</w:t>
      </w:r>
      <w:r w:rsidR="00981F47">
        <w:rPr>
          <w:spacing w:val="16"/>
        </w:rPr>
        <w:t xml:space="preserve"> </w:t>
      </w:r>
      <w:r w:rsidR="00981F47">
        <w:rPr>
          <w:spacing w:val="-1"/>
        </w:rPr>
        <w:t>CLIENT</w:t>
      </w:r>
      <w:r w:rsidR="00981F47">
        <w:rPr>
          <w:spacing w:val="30"/>
        </w:rPr>
        <w:t xml:space="preserve"> </w:t>
      </w:r>
      <w:r w:rsidR="00981F47">
        <w:rPr>
          <w:spacing w:val="-1"/>
        </w:rPr>
        <w:t>as</w:t>
      </w:r>
      <w:r w:rsidR="00981F47">
        <w:rPr>
          <w:spacing w:val="23"/>
        </w:rPr>
        <w:t xml:space="preserve"> </w:t>
      </w:r>
      <w:r w:rsidR="00981F47">
        <w:rPr>
          <w:spacing w:val="-2"/>
        </w:rPr>
        <w:t>negotiated.</w:t>
      </w:r>
      <w:r w:rsidR="00981F47">
        <w:rPr>
          <w:spacing w:val="21"/>
        </w:rPr>
        <w:t xml:space="preserve"> </w:t>
      </w:r>
      <w:r w:rsidR="00981F47">
        <w:rPr>
          <w:spacing w:val="-1"/>
        </w:rPr>
        <w:t>Any</w:t>
      </w:r>
      <w:r w:rsidR="00981F47">
        <w:rPr>
          <w:spacing w:val="16"/>
        </w:rPr>
        <w:t xml:space="preserve"> </w:t>
      </w:r>
      <w:r w:rsidR="00981F47">
        <w:rPr>
          <w:spacing w:val="-2"/>
        </w:rPr>
        <w:t>agent</w:t>
      </w:r>
      <w:r w:rsidR="00981F47">
        <w:rPr>
          <w:spacing w:val="23"/>
        </w:rPr>
        <w:t xml:space="preserve"> </w:t>
      </w:r>
      <w:r w:rsidR="00981F47">
        <w:rPr>
          <w:spacing w:val="-2"/>
        </w:rPr>
        <w:t>of</w:t>
      </w:r>
      <w:r w:rsidR="00981F47">
        <w:rPr>
          <w:spacing w:val="22"/>
        </w:rPr>
        <w:t xml:space="preserve"> </w:t>
      </w:r>
      <w:r w:rsidR="00981F47">
        <w:rPr>
          <w:spacing w:val="-1"/>
        </w:rPr>
        <w:t>the</w:t>
      </w:r>
      <w:r w:rsidR="00981F47">
        <w:rPr>
          <w:spacing w:val="16"/>
        </w:rPr>
        <w:t xml:space="preserve"> </w:t>
      </w:r>
      <w:r w:rsidR="00981F47">
        <w:rPr>
          <w:spacing w:val="-1"/>
        </w:rPr>
        <w:t>CLIENT</w:t>
      </w:r>
      <w:r w:rsidR="00981F47">
        <w:rPr>
          <w:spacing w:val="19"/>
        </w:rPr>
        <w:t xml:space="preserve"> </w:t>
      </w:r>
      <w:r w:rsidR="00981F47">
        <w:rPr>
          <w:spacing w:val="-1"/>
        </w:rPr>
        <w:t>who</w:t>
      </w:r>
      <w:r w:rsidR="00981F47">
        <w:rPr>
          <w:spacing w:val="21"/>
        </w:rPr>
        <w:t xml:space="preserve"> </w:t>
      </w:r>
      <w:r w:rsidR="00981F47">
        <w:rPr>
          <w:spacing w:val="-2"/>
        </w:rPr>
        <w:t>has</w:t>
      </w:r>
      <w:r w:rsidR="00981F47">
        <w:rPr>
          <w:spacing w:val="23"/>
        </w:rPr>
        <w:t xml:space="preserve"> </w:t>
      </w:r>
      <w:r w:rsidR="00981F47">
        <w:rPr>
          <w:spacing w:val="-3"/>
        </w:rPr>
        <w:t>authorization</w:t>
      </w:r>
      <w:r w:rsidR="00981F47">
        <w:rPr>
          <w:spacing w:val="18"/>
        </w:rPr>
        <w:t xml:space="preserve"> </w:t>
      </w:r>
      <w:r w:rsidR="00981F47">
        <w:t>to</w:t>
      </w:r>
      <w:r w:rsidR="00981F47">
        <w:rPr>
          <w:spacing w:val="30"/>
        </w:rPr>
        <w:t xml:space="preserve"> </w:t>
      </w:r>
      <w:r w:rsidR="00981F47">
        <w:rPr>
          <w:spacing w:val="-2"/>
        </w:rPr>
        <w:t>request</w:t>
      </w:r>
      <w:r w:rsidR="00981F47">
        <w:rPr>
          <w:spacing w:val="25"/>
        </w:rPr>
        <w:t xml:space="preserve"> </w:t>
      </w:r>
      <w:r w:rsidR="00981F47">
        <w:rPr>
          <w:spacing w:val="-2"/>
        </w:rPr>
        <w:t>or</w:t>
      </w:r>
      <w:r w:rsidR="00981F47">
        <w:rPr>
          <w:spacing w:val="45"/>
        </w:rPr>
        <w:t xml:space="preserve"> </w:t>
      </w:r>
      <w:r w:rsidR="00981F47">
        <w:rPr>
          <w:spacing w:val="-2"/>
        </w:rPr>
        <w:t>authorize</w:t>
      </w:r>
      <w:r w:rsidR="00981F47">
        <w:rPr>
          <w:spacing w:val="43"/>
        </w:rPr>
        <w:t xml:space="preserve"> </w:t>
      </w:r>
      <w:r w:rsidR="00981F47">
        <w:rPr>
          <w:spacing w:val="-2"/>
        </w:rPr>
        <w:t>work</w:t>
      </w:r>
      <w:r w:rsidR="00981F47">
        <w:rPr>
          <w:spacing w:val="26"/>
        </w:rPr>
        <w:t xml:space="preserve"> </w:t>
      </w:r>
      <w:r w:rsidR="00981F47">
        <w:rPr>
          <w:spacing w:val="-2"/>
        </w:rPr>
        <w:t>or</w:t>
      </w:r>
      <w:r w:rsidR="00981F47">
        <w:rPr>
          <w:spacing w:val="23"/>
        </w:rPr>
        <w:t xml:space="preserve"> </w:t>
      </w:r>
      <w:r w:rsidR="00981F47">
        <w:rPr>
          <w:spacing w:val="-1"/>
        </w:rPr>
        <w:t>in</w:t>
      </w:r>
      <w:r w:rsidR="00981F47">
        <w:rPr>
          <w:spacing w:val="21"/>
        </w:rPr>
        <w:t xml:space="preserve"> </w:t>
      </w:r>
      <w:r w:rsidR="00981F47">
        <w:rPr>
          <w:spacing w:val="-2"/>
        </w:rPr>
        <w:t>any</w:t>
      </w:r>
      <w:r w:rsidR="00981F47">
        <w:rPr>
          <w:spacing w:val="43"/>
        </w:rPr>
        <w:t xml:space="preserve"> </w:t>
      </w:r>
      <w:r w:rsidR="00981F47">
        <w:rPr>
          <w:spacing w:val="-1"/>
        </w:rPr>
        <w:t>way</w:t>
      </w:r>
      <w:r w:rsidR="00981F47">
        <w:rPr>
          <w:spacing w:val="43"/>
        </w:rPr>
        <w:t xml:space="preserve"> </w:t>
      </w:r>
      <w:r w:rsidR="00981F47">
        <w:rPr>
          <w:spacing w:val="-1"/>
        </w:rPr>
        <w:t>act</w:t>
      </w:r>
      <w:r w:rsidR="00981F47">
        <w:rPr>
          <w:spacing w:val="25"/>
        </w:rPr>
        <w:t xml:space="preserve"> </w:t>
      </w:r>
      <w:r w:rsidR="00981F47">
        <w:rPr>
          <w:spacing w:val="-1"/>
        </w:rPr>
        <w:t>on</w:t>
      </w:r>
      <w:r w:rsidR="00981F47">
        <w:rPr>
          <w:spacing w:val="23"/>
        </w:rPr>
        <w:t xml:space="preserve"> </w:t>
      </w:r>
      <w:r w:rsidR="00981F47">
        <w:rPr>
          <w:spacing w:val="-2"/>
        </w:rPr>
        <w:t>behalf</w:t>
      </w:r>
      <w:r w:rsidR="00981F47">
        <w:rPr>
          <w:spacing w:val="46"/>
        </w:rPr>
        <w:t xml:space="preserve"> </w:t>
      </w:r>
      <w:r w:rsidR="00981F47">
        <w:rPr>
          <w:spacing w:val="-1"/>
        </w:rPr>
        <w:t>of</w:t>
      </w:r>
      <w:r w:rsidR="00981F47">
        <w:rPr>
          <w:spacing w:val="22"/>
        </w:rPr>
        <w:t xml:space="preserve"> </w:t>
      </w:r>
      <w:r w:rsidR="00981F47">
        <w:rPr>
          <w:spacing w:val="-2"/>
        </w:rPr>
        <w:t>the</w:t>
      </w:r>
      <w:r w:rsidR="00981F47">
        <w:rPr>
          <w:spacing w:val="27"/>
        </w:rPr>
        <w:t xml:space="preserve"> </w:t>
      </w:r>
      <w:r w:rsidR="00981F47">
        <w:rPr>
          <w:spacing w:val="-2"/>
        </w:rPr>
        <w:t>CLIENT</w:t>
      </w:r>
      <w:r w:rsidR="00981F47">
        <w:rPr>
          <w:spacing w:val="14"/>
        </w:rPr>
        <w:t xml:space="preserve"> </w:t>
      </w:r>
      <w:r w:rsidR="00981F47">
        <w:rPr>
          <w:spacing w:val="-2"/>
        </w:rPr>
        <w:t>must</w:t>
      </w:r>
      <w:r w:rsidR="00981F47">
        <w:rPr>
          <w:spacing w:val="13"/>
        </w:rPr>
        <w:t xml:space="preserve"> </w:t>
      </w:r>
      <w:r w:rsidR="00981F47">
        <w:rPr>
          <w:spacing w:val="-1"/>
        </w:rPr>
        <w:t>sign</w:t>
      </w:r>
      <w:r w:rsidR="00981F47">
        <w:rPr>
          <w:spacing w:val="11"/>
        </w:rPr>
        <w:t xml:space="preserve"> </w:t>
      </w:r>
      <w:r w:rsidR="00981F47">
        <w:rPr>
          <w:spacing w:val="-2"/>
        </w:rPr>
        <w:t>this</w:t>
      </w:r>
      <w:r w:rsidR="00981F47">
        <w:rPr>
          <w:spacing w:val="16"/>
        </w:rPr>
        <w:t xml:space="preserve"> </w:t>
      </w:r>
      <w:r w:rsidR="00981F47">
        <w:rPr>
          <w:spacing w:val="-2"/>
        </w:rPr>
        <w:t>agreement</w:t>
      </w:r>
      <w:r w:rsidR="00981F47">
        <w:rPr>
          <w:spacing w:val="16"/>
        </w:rPr>
        <w:t xml:space="preserve"> </w:t>
      </w:r>
      <w:r w:rsidR="00981F47">
        <w:rPr>
          <w:spacing w:val="-1"/>
        </w:rPr>
        <w:t>or</w:t>
      </w:r>
      <w:r w:rsidR="00981F47">
        <w:rPr>
          <w:spacing w:val="16"/>
        </w:rPr>
        <w:t xml:space="preserve"> </w:t>
      </w:r>
      <w:r w:rsidR="00981F47">
        <w:rPr>
          <w:spacing w:val="-1"/>
        </w:rPr>
        <w:t>be</w:t>
      </w:r>
      <w:r w:rsidR="00981F47">
        <w:rPr>
          <w:spacing w:val="11"/>
        </w:rPr>
        <w:t xml:space="preserve"> </w:t>
      </w:r>
      <w:r w:rsidR="00981F47">
        <w:rPr>
          <w:spacing w:val="-2"/>
        </w:rPr>
        <w:t>appointed</w:t>
      </w:r>
      <w:r w:rsidR="00981F47">
        <w:rPr>
          <w:spacing w:val="15"/>
        </w:rPr>
        <w:t xml:space="preserve"> </w:t>
      </w:r>
      <w:r w:rsidR="00981F47">
        <w:rPr>
          <w:spacing w:val="-1"/>
        </w:rPr>
        <w:t>by</w:t>
      </w:r>
      <w:r w:rsidR="00981F47">
        <w:rPr>
          <w:spacing w:val="11"/>
        </w:rPr>
        <w:t xml:space="preserve"> </w:t>
      </w:r>
      <w:r w:rsidR="00981F47">
        <w:rPr>
          <w:spacing w:val="-1"/>
        </w:rPr>
        <w:t>the</w:t>
      </w:r>
      <w:r w:rsidR="00981F47">
        <w:rPr>
          <w:spacing w:val="14"/>
        </w:rPr>
        <w:t xml:space="preserve"> </w:t>
      </w:r>
      <w:r w:rsidR="00981F47">
        <w:rPr>
          <w:spacing w:val="-2"/>
        </w:rPr>
        <w:t>CLIENT</w:t>
      </w:r>
      <w:r w:rsidR="00981F47">
        <w:rPr>
          <w:spacing w:val="41"/>
        </w:rPr>
        <w:t xml:space="preserve"> </w:t>
      </w:r>
      <w:r w:rsidR="00981F47">
        <w:rPr>
          <w:spacing w:val="-2"/>
        </w:rPr>
        <w:t>through</w:t>
      </w:r>
      <w:r w:rsidR="00981F47">
        <w:rPr>
          <w:spacing w:val="6"/>
        </w:rPr>
        <w:t xml:space="preserve"> </w:t>
      </w:r>
      <w:r w:rsidR="00981F47">
        <w:rPr>
          <w:spacing w:val="-1"/>
        </w:rPr>
        <w:t>written</w:t>
      </w:r>
      <w:r w:rsidR="00981F47">
        <w:rPr>
          <w:spacing w:val="5"/>
        </w:rPr>
        <w:t xml:space="preserve"> </w:t>
      </w:r>
      <w:r w:rsidR="00981F47">
        <w:rPr>
          <w:spacing w:val="-2"/>
        </w:rPr>
        <w:t>notification</w:t>
      </w:r>
      <w:r w:rsidR="00981F47">
        <w:rPr>
          <w:spacing w:val="3"/>
        </w:rPr>
        <w:t xml:space="preserve"> </w:t>
      </w:r>
      <w:r w:rsidR="00981F47">
        <w:t>to</w:t>
      </w:r>
      <w:r w:rsidR="00981F47">
        <w:rPr>
          <w:spacing w:val="47"/>
        </w:rPr>
        <w:t xml:space="preserve"> </w:t>
      </w:r>
      <w:r w:rsidR="00981F47">
        <w:rPr>
          <w:spacing w:val="-2"/>
        </w:rPr>
        <w:t>Alliance.</w:t>
      </w:r>
      <w:r w:rsidR="00981F47">
        <w:rPr>
          <w:spacing w:val="5"/>
        </w:rPr>
        <w:t xml:space="preserve"> </w:t>
      </w:r>
      <w:r w:rsidR="00981F47">
        <w:rPr>
          <w:spacing w:val="-1"/>
        </w:rPr>
        <w:t>The</w:t>
      </w:r>
      <w:r w:rsidR="00981F47">
        <w:rPr>
          <w:spacing w:val="3"/>
        </w:rPr>
        <w:t xml:space="preserve"> </w:t>
      </w:r>
      <w:r w:rsidR="00981F47">
        <w:rPr>
          <w:rFonts w:cs="Arial"/>
          <w:spacing w:val="-2"/>
        </w:rPr>
        <w:t>CLIENT’s</w:t>
      </w:r>
      <w:r w:rsidR="00981F47">
        <w:rPr>
          <w:rFonts w:cs="Arial"/>
          <w:spacing w:val="5"/>
        </w:rPr>
        <w:t xml:space="preserve"> </w:t>
      </w:r>
      <w:r w:rsidR="00981F47">
        <w:rPr>
          <w:spacing w:val="-2"/>
        </w:rPr>
        <w:t>signature</w:t>
      </w:r>
      <w:r w:rsidR="00981F47">
        <w:rPr>
          <w:spacing w:val="57"/>
        </w:rPr>
        <w:t xml:space="preserve"> </w:t>
      </w:r>
      <w:r w:rsidR="00981F47">
        <w:rPr>
          <w:spacing w:val="-2"/>
        </w:rPr>
        <w:t>indicates</w:t>
      </w:r>
      <w:r w:rsidR="00981F47">
        <w:rPr>
          <w:spacing w:val="26"/>
        </w:rPr>
        <w:t xml:space="preserve"> </w:t>
      </w:r>
      <w:r w:rsidR="00981F47">
        <w:rPr>
          <w:spacing w:val="-2"/>
        </w:rPr>
        <w:t>his</w:t>
      </w:r>
      <w:r w:rsidR="00981F47">
        <w:rPr>
          <w:spacing w:val="25"/>
        </w:rPr>
        <w:t xml:space="preserve"> </w:t>
      </w:r>
      <w:r w:rsidR="00981F47">
        <w:t>/</w:t>
      </w:r>
      <w:r w:rsidR="00981F47">
        <w:rPr>
          <w:spacing w:val="25"/>
        </w:rPr>
        <w:t xml:space="preserve"> </w:t>
      </w:r>
      <w:r w:rsidR="00981F47">
        <w:rPr>
          <w:spacing w:val="-2"/>
        </w:rPr>
        <w:t>her</w:t>
      </w:r>
      <w:r w:rsidR="00981F47">
        <w:rPr>
          <w:spacing w:val="26"/>
        </w:rPr>
        <w:t xml:space="preserve"> </w:t>
      </w:r>
      <w:r w:rsidR="00981F47">
        <w:rPr>
          <w:spacing w:val="-2"/>
        </w:rPr>
        <w:t>agreement</w:t>
      </w:r>
      <w:r w:rsidR="00981F47">
        <w:rPr>
          <w:spacing w:val="23"/>
        </w:rPr>
        <w:t xml:space="preserve"> </w:t>
      </w:r>
      <w:r w:rsidR="00981F47">
        <w:rPr>
          <w:spacing w:val="-1"/>
        </w:rPr>
        <w:t>to</w:t>
      </w:r>
      <w:r w:rsidR="00981F47">
        <w:rPr>
          <w:spacing w:val="25"/>
        </w:rPr>
        <w:t xml:space="preserve"> </w:t>
      </w:r>
      <w:r w:rsidR="00981F47">
        <w:rPr>
          <w:spacing w:val="-2"/>
        </w:rPr>
        <w:t>pay</w:t>
      </w:r>
      <w:r w:rsidR="00981F47">
        <w:rPr>
          <w:spacing w:val="21"/>
        </w:rPr>
        <w:t xml:space="preserve"> </w:t>
      </w:r>
      <w:r w:rsidR="00981F47">
        <w:rPr>
          <w:spacing w:val="-1"/>
        </w:rPr>
        <w:t>for</w:t>
      </w:r>
      <w:r w:rsidR="00981F47">
        <w:rPr>
          <w:spacing w:val="25"/>
        </w:rPr>
        <w:t xml:space="preserve"> </w:t>
      </w:r>
      <w:r w:rsidR="00981F47">
        <w:rPr>
          <w:spacing w:val="-2"/>
        </w:rPr>
        <w:t>changes</w:t>
      </w:r>
      <w:r w:rsidR="00981F47">
        <w:rPr>
          <w:spacing w:val="29"/>
        </w:rPr>
        <w:t xml:space="preserve"> </w:t>
      </w:r>
      <w:r w:rsidR="00981F47">
        <w:t>in</w:t>
      </w:r>
      <w:r w:rsidR="00981F47">
        <w:rPr>
          <w:spacing w:val="23"/>
        </w:rPr>
        <w:t xml:space="preserve"> </w:t>
      </w:r>
      <w:r w:rsidR="00981F47">
        <w:rPr>
          <w:spacing w:val="-1"/>
        </w:rPr>
        <w:t>the</w:t>
      </w:r>
      <w:r w:rsidR="00981F47">
        <w:rPr>
          <w:spacing w:val="24"/>
        </w:rPr>
        <w:t xml:space="preserve"> </w:t>
      </w:r>
      <w:r w:rsidR="00981F47">
        <w:rPr>
          <w:spacing w:val="-1"/>
        </w:rPr>
        <w:t>scope</w:t>
      </w:r>
      <w:r w:rsidR="00981F47">
        <w:rPr>
          <w:spacing w:val="23"/>
        </w:rPr>
        <w:t xml:space="preserve"> </w:t>
      </w:r>
      <w:r w:rsidR="00981F47">
        <w:rPr>
          <w:spacing w:val="-4"/>
        </w:rPr>
        <w:t>of</w:t>
      </w:r>
      <w:r w:rsidR="00981F47">
        <w:rPr>
          <w:spacing w:val="29"/>
        </w:rPr>
        <w:t xml:space="preserve"> </w:t>
      </w:r>
      <w:r w:rsidR="00981F47">
        <w:rPr>
          <w:spacing w:val="-2"/>
        </w:rPr>
        <w:t>work</w:t>
      </w:r>
      <w:r w:rsidR="00981F47">
        <w:rPr>
          <w:spacing w:val="-1"/>
        </w:rPr>
        <w:t xml:space="preserve"> </w:t>
      </w:r>
      <w:r w:rsidR="00981F47">
        <w:rPr>
          <w:spacing w:val="-2"/>
        </w:rPr>
        <w:t xml:space="preserve">requested </w:t>
      </w:r>
      <w:r w:rsidR="00981F47">
        <w:rPr>
          <w:spacing w:val="-1"/>
        </w:rPr>
        <w:t>by</w:t>
      </w:r>
      <w:r w:rsidR="00981F47">
        <w:rPr>
          <w:spacing w:val="-6"/>
        </w:rPr>
        <w:t xml:space="preserve"> </w:t>
      </w:r>
      <w:r w:rsidR="00981F47">
        <w:rPr>
          <w:spacing w:val="-1"/>
        </w:rPr>
        <w:t>such an</w:t>
      </w:r>
      <w:r w:rsidR="00981F47">
        <w:rPr>
          <w:spacing w:val="-3"/>
        </w:rPr>
        <w:t xml:space="preserve"> </w:t>
      </w:r>
      <w:r w:rsidR="00981F47">
        <w:rPr>
          <w:spacing w:val="-2"/>
        </w:rPr>
        <w:t>agent</w:t>
      </w:r>
      <w:r w:rsidR="00981F47">
        <w:rPr>
          <w:spacing w:val="1"/>
        </w:rPr>
        <w:t xml:space="preserve"> </w:t>
      </w:r>
      <w:r w:rsidR="00981F47">
        <w:rPr>
          <w:spacing w:val="-2"/>
        </w:rPr>
        <w:t>acting</w:t>
      </w:r>
      <w:r w:rsidR="00981F47">
        <w:rPr>
          <w:spacing w:val="-3"/>
        </w:rPr>
        <w:t xml:space="preserve"> </w:t>
      </w:r>
      <w:r w:rsidR="00981F47">
        <w:rPr>
          <w:spacing w:val="-1"/>
        </w:rPr>
        <w:t xml:space="preserve">on </w:t>
      </w:r>
      <w:r w:rsidR="00981F47">
        <w:rPr>
          <w:spacing w:val="-2"/>
        </w:rPr>
        <w:t xml:space="preserve">behalf </w:t>
      </w:r>
      <w:r w:rsidR="00981F47">
        <w:rPr>
          <w:spacing w:val="-1"/>
        </w:rPr>
        <w:t>of</w:t>
      </w:r>
      <w:r w:rsidR="00981F47">
        <w:rPr>
          <w:spacing w:val="-4"/>
        </w:rPr>
        <w:t xml:space="preserve"> </w:t>
      </w:r>
      <w:r w:rsidR="00981F47">
        <w:rPr>
          <w:spacing w:val="-1"/>
        </w:rPr>
        <w:t>the</w:t>
      </w:r>
      <w:r w:rsidR="00981F47">
        <w:rPr>
          <w:spacing w:val="-3"/>
        </w:rPr>
        <w:t xml:space="preserve"> </w:t>
      </w:r>
      <w:r w:rsidR="00981F47">
        <w:rPr>
          <w:spacing w:val="-2"/>
        </w:rPr>
        <w:t>CLIENT.</w:t>
      </w:r>
    </w:p>
    <w:p w14:paraId="3B16F93B" w14:textId="77777777" w:rsidR="00981F47" w:rsidRDefault="00981F47" w:rsidP="00981F47">
      <w:pPr>
        <w:spacing w:before="10"/>
        <w:rPr>
          <w:rFonts w:ascii="Arial" w:eastAsia="Arial" w:hAnsi="Arial" w:cs="Arial"/>
          <w:sz w:val="16"/>
          <w:szCs w:val="16"/>
        </w:rPr>
      </w:pPr>
    </w:p>
    <w:p w14:paraId="7B642F1C" w14:textId="77777777" w:rsidR="00981F47" w:rsidRDefault="00981F47" w:rsidP="00981F47">
      <w:pPr>
        <w:pStyle w:val="BodyText"/>
        <w:numPr>
          <w:ilvl w:val="0"/>
          <w:numId w:val="1"/>
        </w:numPr>
        <w:tabs>
          <w:tab w:val="left" w:pos="415"/>
        </w:tabs>
        <w:ind w:firstLine="0"/>
        <w:jc w:val="both"/>
      </w:pPr>
      <w:r>
        <w:rPr>
          <w:rFonts w:cs="Arial"/>
          <w:b/>
          <w:bCs/>
          <w:spacing w:val="-1"/>
        </w:rPr>
        <w:t>SITE</w:t>
      </w:r>
      <w:r>
        <w:rPr>
          <w:rFonts w:cs="Arial"/>
          <w:b/>
          <w:bCs/>
          <w:spacing w:val="3"/>
        </w:rPr>
        <w:t xml:space="preserve"> </w:t>
      </w:r>
      <w:r>
        <w:rPr>
          <w:rFonts w:cs="Arial"/>
          <w:b/>
          <w:bCs/>
          <w:spacing w:val="-2"/>
        </w:rPr>
        <w:t>RESPONSIBILITY.</w:t>
      </w:r>
      <w:r>
        <w:rPr>
          <w:rFonts w:cs="Arial"/>
          <w:b/>
          <w:bCs/>
          <w:spacing w:val="29"/>
        </w:rPr>
        <w:t xml:space="preserve"> </w:t>
      </w:r>
      <w:r>
        <w:rPr>
          <w:spacing w:val="-1"/>
        </w:rPr>
        <w:t>If</w:t>
      </w:r>
      <w:r>
        <w:rPr>
          <w:spacing w:val="6"/>
        </w:rPr>
        <w:t xml:space="preserve"> </w:t>
      </w:r>
      <w:r>
        <w:rPr>
          <w:spacing w:val="-2"/>
        </w:rPr>
        <w:t>Scope</w:t>
      </w:r>
      <w:r>
        <w:rPr>
          <w:spacing w:val="5"/>
        </w:rPr>
        <w:t xml:space="preserve"> </w:t>
      </w:r>
      <w:r>
        <w:rPr>
          <w:spacing w:val="-1"/>
        </w:rPr>
        <w:t>of</w:t>
      </w:r>
      <w:r>
        <w:rPr>
          <w:spacing w:val="6"/>
        </w:rPr>
        <w:t xml:space="preserve"> </w:t>
      </w:r>
      <w:r>
        <w:rPr>
          <w:spacing w:val="-2"/>
        </w:rPr>
        <w:t>Services</w:t>
      </w:r>
      <w:r>
        <w:rPr>
          <w:spacing w:val="3"/>
        </w:rPr>
        <w:t xml:space="preserve"> </w:t>
      </w:r>
      <w:r>
        <w:rPr>
          <w:spacing w:val="-2"/>
        </w:rPr>
        <w:t>includes</w:t>
      </w:r>
      <w:r>
        <w:rPr>
          <w:spacing w:val="3"/>
        </w:rPr>
        <w:t xml:space="preserve"> </w:t>
      </w:r>
      <w:r>
        <w:rPr>
          <w:spacing w:val="-1"/>
        </w:rPr>
        <w:t>site</w:t>
      </w:r>
      <w:r>
        <w:rPr>
          <w:spacing w:val="37"/>
        </w:rPr>
        <w:t xml:space="preserve"> </w:t>
      </w:r>
      <w:r>
        <w:rPr>
          <w:spacing w:val="-2"/>
        </w:rPr>
        <w:t>investigations,</w:t>
      </w:r>
      <w:r>
        <w:rPr>
          <w:spacing w:val="45"/>
        </w:rPr>
        <w:t xml:space="preserve"> </w:t>
      </w:r>
      <w:proofErr w:type="gramStart"/>
      <w:r>
        <w:rPr>
          <w:spacing w:val="-2"/>
        </w:rPr>
        <w:t>Client</w:t>
      </w:r>
      <w:r>
        <w:t xml:space="preserve">  </w:t>
      </w:r>
      <w:r>
        <w:rPr>
          <w:spacing w:val="-2"/>
        </w:rPr>
        <w:t>will</w:t>
      </w:r>
      <w:proofErr w:type="gramEnd"/>
      <w:r>
        <w:rPr>
          <w:spacing w:val="46"/>
        </w:rPr>
        <w:t xml:space="preserve"> </w:t>
      </w:r>
      <w:r>
        <w:rPr>
          <w:spacing w:val="-2"/>
        </w:rPr>
        <w:t>provide</w:t>
      </w:r>
      <w:r>
        <w:t xml:space="preserve">  </w:t>
      </w:r>
      <w:r>
        <w:rPr>
          <w:spacing w:val="-2"/>
        </w:rPr>
        <w:t>ALLIANCE</w:t>
      </w:r>
      <w:r>
        <w:rPr>
          <w:spacing w:val="46"/>
        </w:rPr>
        <w:t xml:space="preserve"> </w:t>
      </w:r>
      <w:r>
        <w:rPr>
          <w:spacing w:val="-2"/>
        </w:rPr>
        <w:t>with</w:t>
      </w:r>
      <w:r>
        <w:t xml:space="preserve">  </w:t>
      </w:r>
      <w:r>
        <w:rPr>
          <w:spacing w:val="-2"/>
        </w:rPr>
        <w:t>access</w:t>
      </w:r>
      <w:r>
        <w:t xml:space="preserve">  to</w:t>
      </w:r>
      <w:r>
        <w:rPr>
          <w:spacing w:val="45"/>
        </w:rPr>
        <w:t xml:space="preserve"> </w:t>
      </w:r>
      <w:r>
        <w:rPr>
          <w:spacing w:val="-2"/>
        </w:rPr>
        <w:t>the</w:t>
      </w:r>
      <w:r>
        <w:rPr>
          <w:spacing w:val="59"/>
        </w:rPr>
        <w:t xml:space="preserve"> </w:t>
      </w:r>
      <w:r>
        <w:rPr>
          <w:spacing w:val="-1"/>
        </w:rPr>
        <w:t>Site</w:t>
      </w:r>
      <w:r>
        <w:rPr>
          <w:spacing w:val="26"/>
        </w:rPr>
        <w:t xml:space="preserve"> </w:t>
      </w:r>
      <w:r>
        <w:rPr>
          <w:spacing w:val="-2"/>
        </w:rPr>
        <w:t>and</w:t>
      </w:r>
      <w:r>
        <w:rPr>
          <w:spacing w:val="26"/>
        </w:rPr>
        <w:t xml:space="preserve"> </w:t>
      </w:r>
      <w:r>
        <w:rPr>
          <w:spacing w:val="-2"/>
        </w:rPr>
        <w:t>all</w:t>
      </w:r>
      <w:r>
        <w:rPr>
          <w:spacing w:val="28"/>
        </w:rPr>
        <w:t xml:space="preserve"> </w:t>
      </w:r>
      <w:r>
        <w:rPr>
          <w:spacing w:val="-2"/>
        </w:rPr>
        <w:t>available</w:t>
      </w:r>
      <w:r>
        <w:rPr>
          <w:spacing w:val="28"/>
        </w:rPr>
        <w:t xml:space="preserve"> </w:t>
      </w:r>
      <w:r>
        <w:rPr>
          <w:spacing w:val="-1"/>
        </w:rPr>
        <w:t>Site</w:t>
      </w:r>
      <w:r>
        <w:rPr>
          <w:spacing w:val="24"/>
        </w:rPr>
        <w:t xml:space="preserve"> </w:t>
      </w:r>
      <w:r>
        <w:rPr>
          <w:spacing w:val="-2"/>
        </w:rPr>
        <w:t>information</w:t>
      </w:r>
      <w:r>
        <w:rPr>
          <w:spacing w:val="27"/>
        </w:rPr>
        <w:t xml:space="preserve"> </w:t>
      </w:r>
      <w:r>
        <w:rPr>
          <w:spacing w:val="-3"/>
        </w:rPr>
        <w:t>deemed</w:t>
      </w:r>
      <w:r>
        <w:rPr>
          <w:spacing w:val="24"/>
        </w:rPr>
        <w:t xml:space="preserve"> </w:t>
      </w:r>
      <w:r>
        <w:rPr>
          <w:spacing w:val="-2"/>
        </w:rPr>
        <w:t>necessary</w:t>
      </w:r>
      <w:r>
        <w:rPr>
          <w:spacing w:val="25"/>
        </w:rPr>
        <w:t xml:space="preserve"> </w:t>
      </w:r>
      <w:r>
        <w:rPr>
          <w:spacing w:val="-2"/>
        </w:rPr>
        <w:t>by</w:t>
      </w:r>
      <w:r>
        <w:rPr>
          <w:spacing w:val="51"/>
        </w:rPr>
        <w:t xml:space="preserve"> </w:t>
      </w:r>
      <w:r>
        <w:rPr>
          <w:spacing w:val="-2"/>
        </w:rPr>
        <w:t>ALLIANCE.</w:t>
      </w:r>
      <w:r>
        <w:rPr>
          <w:spacing w:val="12"/>
        </w:rPr>
        <w:t xml:space="preserve"> </w:t>
      </w:r>
      <w:r>
        <w:rPr>
          <w:spacing w:val="-1"/>
        </w:rPr>
        <w:t>The</w:t>
      </w:r>
      <w:r>
        <w:rPr>
          <w:spacing w:val="30"/>
        </w:rPr>
        <w:t xml:space="preserve"> </w:t>
      </w:r>
      <w:r>
        <w:rPr>
          <w:spacing w:val="-2"/>
        </w:rPr>
        <w:t>Services</w:t>
      </w:r>
      <w:r>
        <w:rPr>
          <w:spacing w:val="35"/>
        </w:rPr>
        <w:t xml:space="preserve"> </w:t>
      </w:r>
      <w:r>
        <w:rPr>
          <w:spacing w:val="-1"/>
        </w:rPr>
        <w:t>do</w:t>
      </w:r>
      <w:r>
        <w:rPr>
          <w:spacing w:val="30"/>
        </w:rPr>
        <w:t xml:space="preserve"> </w:t>
      </w:r>
      <w:r>
        <w:rPr>
          <w:spacing w:val="-2"/>
        </w:rPr>
        <w:t>not</w:t>
      </w:r>
      <w:r>
        <w:rPr>
          <w:spacing w:val="33"/>
        </w:rPr>
        <w:t xml:space="preserve"> </w:t>
      </w:r>
      <w:r>
        <w:rPr>
          <w:spacing w:val="-1"/>
        </w:rPr>
        <w:t>include</w:t>
      </w:r>
      <w:r>
        <w:rPr>
          <w:spacing w:val="28"/>
        </w:rPr>
        <w:t xml:space="preserve"> </w:t>
      </w:r>
      <w:r>
        <w:rPr>
          <w:spacing w:val="-2"/>
        </w:rPr>
        <w:t>supervision</w:t>
      </w:r>
      <w:r>
        <w:rPr>
          <w:spacing w:val="34"/>
        </w:rPr>
        <w:t xml:space="preserve"> </w:t>
      </w:r>
      <w:r>
        <w:rPr>
          <w:spacing w:val="-2"/>
        </w:rPr>
        <w:t>or</w:t>
      </w:r>
      <w:r>
        <w:rPr>
          <w:spacing w:val="32"/>
        </w:rPr>
        <w:t xml:space="preserve"> </w:t>
      </w:r>
      <w:r>
        <w:rPr>
          <w:spacing w:val="-2"/>
        </w:rPr>
        <w:t>direction</w:t>
      </w:r>
      <w:r>
        <w:rPr>
          <w:spacing w:val="29"/>
        </w:rPr>
        <w:t xml:space="preserve"> </w:t>
      </w:r>
      <w:r>
        <w:rPr>
          <w:spacing w:val="-1"/>
        </w:rPr>
        <w:t>of</w:t>
      </w:r>
      <w:r>
        <w:rPr>
          <w:spacing w:val="28"/>
        </w:rPr>
        <w:t xml:space="preserve"> </w:t>
      </w:r>
      <w:r>
        <w:rPr>
          <w:spacing w:val="-1"/>
        </w:rPr>
        <w:t>the</w:t>
      </w:r>
      <w:r>
        <w:rPr>
          <w:spacing w:val="24"/>
        </w:rPr>
        <w:t xml:space="preserve"> </w:t>
      </w:r>
      <w:r>
        <w:rPr>
          <w:spacing w:val="-2"/>
        </w:rPr>
        <w:t>means,</w:t>
      </w:r>
      <w:r>
        <w:rPr>
          <w:spacing w:val="28"/>
        </w:rPr>
        <w:t xml:space="preserve"> </w:t>
      </w:r>
      <w:r>
        <w:rPr>
          <w:spacing w:val="-2"/>
        </w:rPr>
        <w:t>methods</w:t>
      </w:r>
      <w:r>
        <w:rPr>
          <w:spacing w:val="30"/>
        </w:rPr>
        <w:t xml:space="preserve"> </w:t>
      </w:r>
      <w:r>
        <w:rPr>
          <w:spacing w:val="-2"/>
        </w:rPr>
        <w:t>or</w:t>
      </w:r>
      <w:r>
        <w:rPr>
          <w:spacing w:val="30"/>
        </w:rPr>
        <w:t xml:space="preserve"> </w:t>
      </w:r>
      <w:r>
        <w:rPr>
          <w:spacing w:val="-2"/>
        </w:rPr>
        <w:t>actual</w:t>
      </w:r>
      <w:r>
        <w:rPr>
          <w:spacing w:val="28"/>
        </w:rPr>
        <w:t xml:space="preserve"> </w:t>
      </w:r>
      <w:r>
        <w:rPr>
          <w:spacing w:val="-2"/>
        </w:rPr>
        <w:t>work</w:t>
      </w:r>
      <w:r>
        <w:rPr>
          <w:spacing w:val="28"/>
        </w:rPr>
        <w:t xml:space="preserve"> </w:t>
      </w:r>
      <w:r>
        <w:rPr>
          <w:spacing w:val="-2"/>
        </w:rPr>
        <w:t>of</w:t>
      </w:r>
      <w:r>
        <w:rPr>
          <w:spacing w:val="29"/>
        </w:rPr>
        <w:t xml:space="preserve"> </w:t>
      </w:r>
      <w:r>
        <w:rPr>
          <w:spacing w:val="-2"/>
        </w:rPr>
        <w:t>other</w:t>
      </w:r>
      <w:r>
        <w:rPr>
          <w:spacing w:val="26"/>
        </w:rPr>
        <w:t xml:space="preserve"> </w:t>
      </w:r>
      <w:r>
        <w:rPr>
          <w:spacing w:val="-2"/>
        </w:rPr>
        <w:t>consultants,</w:t>
      </w:r>
      <w:r>
        <w:rPr>
          <w:spacing w:val="29"/>
        </w:rPr>
        <w:t xml:space="preserve"> </w:t>
      </w:r>
      <w:r>
        <w:rPr>
          <w:spacing w:val="-2"/>
        </w:rPr>
        <w:t>contractors</w:t>
      </w:r>
      <w:r>
        <w:rPr>
          <w:spacing w:val="26"/>
        </w:rPr>
        <w:t xml:space="preserve"> </w:t>
      </w:r>
      <w:r>
        <w:rPr>
          <w:spacing w:val="-2"/>
        </w:rPr>
        <w:t>and</w:t>
      </w:r>
      <w:r>
        <w:rPr>
          <w:spacing w:val="18"/>
        </w:rPr>
        <w:t xml:space="preserve"> </w:t>
      </w:r>
      <w:r>
        <w:rPr>
          <w:spacing w:val="-2"/>
        </w:rPr>
        <w:t>subcontractors</w:t>
      </w:r>
      <w:r>
        <w:rPr>
          <w:spacing w:val="24"/>
        </w:rPr>
        <w:t xml:space="preserve"> </w:t>
      </w:r>
      <w:r>
        <w:rPr>
          <w:spacing w:val="-2"/>
        </w:rPr>
        <w:t>not</w:t>
      </w:r>
      <w:r>
        <w:rPr>
          <w:spacing w:val="22"/>
        </w:rPr>
        <w:t xml:space="preserve"> </w:t>
      </w:r>
      <w:r>
        <w:rPr>
          <w:spacing w:val="-1"/>
        </w:rPr>
        <w:t>retained</w:t>
      </w:r>
      <w:r>
        <w:rPr>
          <w:spacing w:val="24"/>
        </w:rPr>
        <w:t xml:space="preserve"> </w:t>
      </w:r>
      <w:r>
        <w:rPr>
          <w:spacing w:val="-1"/>
        </w:rPr>
        <w:t>by</w:t>
      </w:r>
      <w:r>
        <w:rPr>
          <w:spacing w:val="24"/>
        </w:rPr>
        <w:t xml:space="preserve"> </w:t>
      </w:r>
      <w:r>
        <w:rPr>
          <w:spacing w:val="-2"/>
        </w:rPr>
        <w:t>ALLIANCE.</w:t>
      </w:r>
      <w:r>
        <w:rPr>
          <w:spacing w:val="37"/>
        </w:rPr>
        <w:t xml:space="preserve"> </w:t>
      </w:r>
      <w:r>
        <w:rPr>
          <w:spacing w:val="-2"/>
        </w:rPr>
        <w:t>Client</w:t>
      </w:r>
      <w:r>
        <w:rPr>
          <w:spacing w:val="51"/>
        </w:rPr>
        <w:t xml:space="preserve"> </w:t>
      </w:r>
      <w:r>
        <w:rPr>
          <w:spacing w:val="-2"/>
        </w:rPr>
        <w:t>agrees</w:t>
      </w:r>
      <w:r>
        <w:rPr>
          <w:spacing w:val="16"/>
        </w:rPr>
        <w:t xml:space="preserve"> </w:t>
      </w:r>
      <w:r>
        <w:rPr>
          <w:spacing w:val="-1"/>
        </w:rPr>
        <w:t>that</w:t>
      </w:r>
      <w:r>
        <w:rPr>
          <w:spacing w:val="18"/>
        </w:rPr>
        <w:t xml:space="preserve"> </w:t>
      </w:r>
      <w:r>
        <w:rPr>
          <w:spacing w:val="-2"/>
        </w:rPr>
        <w:t>each</w:t>
      </w:r>
      <w:r>
        <w:rPr>
          <w:spacing w:val="14"/>
        </w:rPr>
        <w:t xml:space="preserve"> </w:t>
      </w:r>
      <w:r>
        <w:t>such</w:t>
      </w:r>
      <w:r>
        <w:rPr>
          <w:spacing w:val="14"/>
        </w:rPr>
        <w:t xml:space="preserve"> </w:t>
      </w:r>
      <w:r>
        <w:rPr>
          <w:spacing w:val="-2"/>
        </w:rPr>
        <w:t>other</w:t>
      </w:r>
      <w:r>
        <w:rPr>
          <w:spacing w:val="16"/>
        </w:rPr>
        <w:t xml:space="preserve"> </w:t>
      </w:r>
      <w:r>
        <w:rPr>
          <w:spacing w:val="-2"/>
        </w:rPr>
        <w:t>party</w:t>
      </w:r>
      <w:r>
        <w:rPr>
          <w:spacing w:val="14"/>
        </w:rPr>
        <w:t xml:space="preserve"> </w:t>
      </w:r>
      <w:r>
        <w:rPr>
          <w:spacing w:val="-2"/>
        </w:rPr>
        <w:t>will</w:t>
      </w:r>
      <w:r>
        <w:rPr>
          <w:spacing w:val="16"/>
        </w:rPr>
        <w:t xml:space="preserve"> </w:t>
      </w:r>
      <w:r>
        <w:rPr>
          <w:spacing w:val="-1"/>
        </w:rPr>
        <w:t>be</w:t>
      </w:r>
      <w:r>
        <w:rPr>
          <w:spacing w:val="14"/>
        </w:rPr>
        <w:t xml:space="preserve"> </w:t>
      </w:r>
      <w:r>
        <w:rPr>
          <w:spacing w:val="-2"/>
        </w:rPr>
        <w:t>solely</w:t>
      </w:r>
      <w:r>
        <w:rPr>
          <w:spacing w:val="12"/>
        </w:rPr>
        <w:t xml:space="preserve"> </w:t>
      </w:r>
      <w:r>
        <w:rPr>
          <w:spacing w:val="-2"/>
        </w:rPr>
        <w:t>responsible</w:t>
      </w:r>
      <w:r>
        <w:rPr>
          <w:spacing w:val="15"/>
        </w:rPr>
        <w:t xml:space="preserve"> </w:t>
      </w:r>
      <w:r>
        <w:rPr>
          <w:spacing w:val="-1"/>
        </w:rPr>
        <w:t>for</w:t>
      </w:r>
      <w:r>
        <w:rPr>
          <w:spacing w:val="16"/>
        </w:rPr>
        <w:t xml:space="preserve"> </w:t>
      </w:r>
      <w:r>
        <w:rPr>
          <w:spacing w:val="-2"/>
        </w:rPr>
        <w:t>its</w:t>
      </w:r>
      <w:r>
        <w:rPr>
          <w:spacing w:val="49"/>
        </w:rPr>
        <w:t xml:space="preserve"> </w:t>
      </w:r>
      <w:r>
        <w:rPr>
          <w:spacing w:val="-2"/>
        </w:rPr>
        <w:t>working</w:t>
      </w:r>
      <w:r>
        <w:rPr>
          <w:spacing w:val="11"/>
        </w:rPr>
        <w:t xml:space="preserve"> </w:t>
      </w:r>
      <w:r>
        <w:rPr>
          <w:spacing w:val="-2"/>
        </w:rPr>
        <w:t>conditions</w:t>
      </w:r>
      <w:r>
        <w:rPr>
          <w:spacing w:val="17"/>
        </w:rPr>
        <w:t xml:space="preserve"> </w:t>
      </w:r>
      <w:r>
        <w:rPr>
          <w:spacing w:val="-2"/>
        </w:rPr>
        <w:t>and</w:t>
      </w:r>
      <w:r>
        <w:rPr>
          <w:spacing w:val="14"/>
        </w:rPr>
        <w:t xml:space="preserve"> </w:t>
      </w:r>
      <w:r>
        <w:rPr>
          <w:spacing w:val="-1"/>
        </w:rPr>
        <w:t>safety</w:t>
      </w:r>
      <w:r>
        <w:rPr>
          <w:spacing w:val="12"/>
        </w:rPr>
        <w:t xml:space="preserve"> </w:t>
      </w:r>
      <w:r>
        <w:rPr>
          <w:spacing w:val="-2"/>
        </w:rPr>
        <w:t>on</w:t>
      </w:r>
      <w:r>
        <w:rPr>
          <w:spacing w:val="14"/>
        </w:rPr>
        <w:t xml:space="preserve"> </w:t>
      </w:r>
      <w:r>
        <w:rPr>
          <w:spacing w:val="-1"/>
        </w:rPr>
        <w:t>the</w:t>
      </w:r>
      <w:r>
        <w:rPr>
          <w:spacing w:val="14"/>
        </w:rPr>
        <w:t xml:space="preserve"> </w:t>
      </w:r>
      <w:r>
        <w:rPr>
          <w:spacing w:val="-1"/>
        </w:rPr>
        <w:t>Site.</w:t>
      </w:r>
      <w:r>
        <w:rPr>
          <w:spacing w:val="18"/>
        </w:rPr>
        <w:t xml:space="preserve"> </w:t>
      </w:r>
      <w:r>
        <w:rPr>
          <w:rFonts w:cs="Arial"/>
          <w:spacing w:val="-2"/>
        </w:rPr>
        <w:t>ALLIANCE’s</w:t>
      </w:r>
      <w:r>
        <w:rPr>
          <w:rFonts w:cs="Arial"/>
          <w:spacing w:val="14"/>
        </w:rPr>
        <w:t xml:space="preserve"> </w:t>
      </w:r>
      <w:r>
        <w:rPr>
          <w:spacing w:val="-2"/>
        </w:rPr>
        <w:t>monitoring</w:t>
      </w:r>
      <w:r>
        <w:rPr>
          <w:spacing w:val="49"/>
        </w:rPr>
        <w:t xml:space="preserve"> </w:t>
      </w:r>
      <w:r>
        <w:rPr>
          <w:spacing w:val="-1"/>
        </w:rPr>
        <w:t>of</w:t>
      </w:r>
      <w:r>
        <w:rPr>
          <w:spacing w:val="3"/>
        </w:rPr>
        <w:t xml:space="preserve"> </w:t>
      </w:r>
      <w:r>
        <w:rPr>
          <w:spacing w:val="-1"/>
        </w:rPr>
        <w:t>the</w:t>
      </w:r>
      <w:r>
        <w:rPr>
          <w:spacing w:val="4"/>
        </w:rPr>
        <w:t xml:space="preserve"> </w:t>
      </w:r>
      <w:r>
        <w:rPr>
          <w:spacing w:val="-2"/>
        </w:rPr>
        <w:t>procedures</w:t>
      </w:r>
      <w:r>
        <w:rPr>
          <w:spacing w:val="7"/>
        </w:rPr>
        <w:t xml:space="preserve"> </w:t>
      </w:r>
      <w:r>
        <w:rPr>
          <w:spacing w:val="-2"/>
        </w:rPr>
        <w:t>of</w:t>
      </w:r>
      <w:r>
        <w:rPr>
          <w:spacing w:val="3"/>
        </w:rPr>
        <w:t xml:space="preserve"> </w:t>
      </w:r>
      <w:r>
        <w:rPr>
          <w:spacing w:val="-2"/>
        </w:rPr>
        <w:t>any</w:t>
      </w:r>
      <w:r>
        <w:rPr>
          <w:spacing w:val="-1"/>
        </w:rPr>
        <w:t xml:space="preserve"> </w:t>
      </w:r>
      <w:r>
        <w:t>such</w:t>
      </w:r>
      <w:r>
        <w:rPr>
          <w:spacing w:val="4"/>
        </w:rPr>
        <w:t xml:space="preserve"> </w:t>
      </w:r>
      <w:r>
        <w:rPr>
          <w:spacing w:val="-2"/>
        </w:rPr>
        <w:t>other</w:t>
      </w:r>
      <w:r>
        <w:rPr>
          <w:spacing w:val="2"/>
        </w:rPr>
        <w:t xml:space="preserve"> </w:t>
      </w:r>
      <w:r>
        <w:rPr>
          <w:spacing w:val="-1"/>
        </w:rPr>
        <w:t xml:space="preserve">party </w:t>
      </w:r>
      <w:r>
        <w:t>is</w:t>
      </w:r>
      <w:r>
        <w:rPr>
          <w:spacing w:val="6"/>
        </w:rPr>
        <w:t xml:space="preserve"> </w:t>
      </w:r>
      <w:r>
        <w:rPr>
          <w:spacing w:val="-2"/>
        </w:rPr>
        <w:t>not</w:t>
      </w:r>
      <w:r>
        <w:rPr>
          <w:spacing w:val="5"/>
        </w:rPr>
        <w:t xml:space="preserve"> </w:t>
      </w:r>
      <w:r>
        <w:rPr>
          <w:spacing w:val="-2"/>
        </w:rPr>
        <w:t>intended</w:t>
      </w:r>
      <w:r>
        <w:rPr>
          <w:spacing w:val="4"/>
        </w:rPr>
        <w:t xml:space="preserve"> </w:t>
      </w:r>
      <w:r>
        <w:t>to</w:t>
      </w:r>
      <w:r>
        <w:rPr>
          <w:spacing w:val="6"/>
        </w:rPr>
        <w:t xml:space="preserve"> </w:t>
      </w:r>
      <w:r>
        <w:rPr>
          <w:spacing w:val="-2"/>
        </w:rPr>
        <w:t>include</w:t>
      </w:r>
      <w:r>
        <w:rPr>
          <w:spacing w:val="39"/>
        </w:rPr>
        <w:t xml:space="preserve"> </w:t>
      </w:r>
      <w:r>
        <w:t>a</w:t>
      </w:r>
      <w:r>
        <w:rPr>
          <w:spacing w:val="18"/>
        </w:rPr>
        <w:t xml:space="preserve"> </w:t>
      </w:r>
      <w:r>
        <w:rPr>
          <w:spacing w:val="-2"/>
        </w:rPr>
        <w:t>review</w:t>
      </w:r>
      <w:r>
        <w:rPr>
          <w:spacing w:val="17"/>
        </w:rPr>
        <w:t xml:space="preserve"> </w:t>
      </w:r>
      <w:r>
        <w:rPr>
          <w:spacing w:val="-2"/>
        </w:rPr>
        <w:t>of</w:t>
      </w:r>
      <w:r>
        <w:rPr>
          <w:spacing w:val="18"/>
        </w:rPr>
        <w:t xml:space="preserve"> </w:t>
      </w:r>
      <w:r>
        <w:rPr>
          <w:spacing w:val="-1"/>
        </w:rPr>
        <w:t>the</w:t>
      </w:r>
      <w:r>
        <w:rPr>
          <w:spacing w:val="18"/>
        </w:rPr>
        <w:t xml:space="preserve"> </w:t>
      </w:r>
      <w:r>
        <w:rPr>
          <w:spacing w:val="-2"/>
        </w:rPr>
        <w:t>adequacy</w:t>
      </w:r>
      <w:r>
        <w:rPr>
          <w:spacing w:val="16"/>
        </w:rPr>
        <w:t xml:space="preserve"> </w:t>
      </w:r>
      <w:r>
        <w:rPr>
          <w:spacing w:val="-2"/>
        </w:rPr>
        <w:t>of</w:t>
      </w:r>
      <w:r>
        <w:rPr>
          <w:spacing w:val="18"/>
        </w:rPr>
        <w:t xml:space="preserve"> </w:t>
      </w:r>
      <w:r>
        <w:rPr>
          <w:spacing w:val="-2"/>
        </w:rPr>
        <w:t>its</w:t>
      </w:r>
      <w:r>
        <w:rPr>
          <w:spacing w:val="18"/>
        </w:rPr>
        <w:t xml:space="preserve"> </w:t>
      </w:r>
      <w:r>
        <w:rPr>
          <w:spacing w:val="-2"/>
        </w:rPr>
        <w:t>safety</w:t>
      </w:r>
      <w:r>
        <w:rPr>
          <w:spacing w:val="16"/>
        </w:rPr>
        <w:t xml:space="preserve"> </w:t>
      </w:r>
      <w:r>
        <w:rPr>
          <w:spacing w:val="-2"/>
        </w:rPr>
        <w:t>measures.</w:t>
      </w:r>
      <w:r>
        <w:rPr>
          <w:spacing w:val="31"/>
        </w:rPr>
        <w:t xml:space="preserve"> </w:t>
      </w:r>
      <w:r>
        <w:t>It</w:t>
      </w:r>
      <w:r>
        <w:rPr>
          <w:spacing w:val="18"/>
        </w:rPr>
        <w:t xml:space="preserve"> </w:t>
      </w:r>
      <w:r>
        <w:rPr>
          <w:spacing w:val="-1"/>
        </w:rPr>
        <w:t>is</w:t>
      </w:r>
      <w:r>
        <w:rPr>
          <w:spacing w:val="18"/>
        </w:rPr>
        <w:t xml:space="preserve"> </w:t>
      </w:r>
      <w:r>
        <w:rPr>
          <w:spacing w:val="-2"/>
        </w:rPr>
        <w:t>agreed</w:t>
      </w:r>
      <w:r>
        <w:rPr>
          <w:spacing w:val="16"/>
        </w:rPr>
        <w:t xml:space="preserve"> </w:t>
      </w:r>
      <w:r>
        <w:rPr>
          <w:spacing w:val="-1"/>
        </w:rPr>
        <w:t>that</w:t>
      </w:r>
      <w:r>
        <w:rPr>
          <w:spacing w:val="41"/>
        </w:rPr>
        <w:t xml:space="preserve"> </w:t>
      </w:r>
      <w:r>
        <w:rPr>
          <w:spacing w:val="-2"/>
        </w:rPr>
        <w:t>ALLIANCE</w:t>
      </w:r>
      <w:r>
        <w:rPr>
          <w:spacing w:val="41"/>
        </w:rPr>
        <w:t xml:space="preserve"> </w:t>
      </w:r>
      <w:r>
        <w:rPr>
          <w:spacing w:val="-1"/>
        </w:rPr>
        <w:t>is</w:t>
      </w:r>
      <w:r>
        <w:rPr>
          <w:spacing w:val="44"/>
        </w:rPr>
        <w:t xml:space="preserve"> </w:t>
      </w:r>
      <w:r>
        <w:rPr>
          <w:spacing w:val="-2"/>
        </w:rPr>
        <w:t>not</w:t>
      </w:r>
      <w:r>
        <w:rPr>
          <w:spacing w:val="41"/>
        </w:rPr>
        <w:t xml:space="preserve"> </w:t>
      </w:r>
      <w:r>
        <w:rPr>
          <w:spacing w:val="-2"/>
        </w:rPr>
        <w:t>responsible</w:t>
      </w:r>
      <w:r>
        <w:rPr>
          <w:spacing w:val="44"/>
        </w:rPr>
        <w:t xml:space="preserve"> </w:t>
      </w:r>
      <w:r>
        <w:rPr>
          <w:spacing w:val="-2"/>
        </w:rPr>
        <w:t>for</w:t>
      </w:r>
      <w:r>
        <w:rPr>
          <w:spacing w:val="46"/>
        </w:rPr>
        <w:t xml:space="preserve"> </w:t>
      </w:r>
      <w:r>
        <w:rPr>
          <w:spacing w:val="-1"/>
        </w:rPr>
        <w:t>safety</w:t>
      </w:r>
      <w:r>
        <w:rPr>
          <w:spacing w:val="40"/>
        </w:rPr>
        <w:t xml:space="preserve"> </w:t>
      </w:r>
      <w:r>
        <w:rPr>
          <w:spacing w:val="-1"/>
        </w:rPr>
        <w:t>or</w:t>
      </w:r>
      <w:r>
        <w:rPr>
          <w:spacing w:val="42"/>
        </w:rPr>
        <w:t xml:space="preserve"> </w:t>
      </w:r>
      <w:r>
        <w:rPr>
          <w:spacing w:val="-1"/>
        </w:rPr>
        <w:t>security</w:t>
      </w:r>
      <w:r>
        <w:rPr>
          <w:spacing w:val="44"/>
        </w:rPr>
        <w:t xml:space="preserve"> </w:t>
      </w:r>
      <w:r>
        <w:rPr>
          <w:spacing w:val="-2"/>
        </w:rPr>
        <w:t>at</w:t>
      </w:r>
      <w:r>
        <w:rPr>
          <w:spacing w:val="44"/>
        </w:rPr>
        <w:t xml:space="preserve"> </w:t>
      </w:r>
      <w:r>
        <w:rPr>
          <w:spacing w:val="-1"/>
        </w:rPr>
        <w:t>the</w:t>
      </w:r>
      <w:r>
        <w:rPr>
          <w:spacing w:val="45"/>
        </w:rPr>
        <w:t xml:space="preserve"> </w:t>
      </w:r>
      <w:r>
        <w:rPr>
          <w:spacing w:val="-1"/>
        </w:rPr>
        <w:t>Site,</w:t>
      </w:r>
      <w:r>
        <w:rPr>
          <w:spacing w:val="55"/>
        </w:rPr>
        <w:t xml:space="preserve"> </w:t>
      </w:r>
      <w:r>
        <w:rPr>
          <w:spacing w:val="-2"/>
        </w:rPr>
        <w:t>other</w:t>
      </w:r>
      <w:r>
        <w:rPr>
          <w:spacing w:val="28"/>
        </w:rPr>
        <w:t xml:space="preserve"> </w:t>
      </w:r>
      <w:r>
        <w:rPr>
          <w:spacing w:val="-1"/>
        </w:rPr>
        <w:t>than</w:t>
      </w:r>
      <w:r>
        <w:rPr>
          <w:spacing w:val="24"/>
        </w:rPr>
        <w:t xml:space="preserve"> </w:t>
      </w:r>
      <w:r>
        <w:rPr>
          <w:spacing w:val="-2"/>
        </w:rPr>
        <w:t>for</w:t>
      </w:r>
      <w:r>
        <w:rPr>
          <w:spacing w:val="30"/>
        </w:rPr>
        <w:t xml:space="preserve"> </w:t>
      </w:r>
      <w:r>
        <w:rPr>
          <w:rFonts w:cs="Arial"/>
          <w:spacing w:val="-2"/>
        </w:rPr>
        <w:t>ALLIANCE’s</w:t>
      </w:r>
      <w:r>
        <w:rPr>
          <w:rFonts w:cs="Arial"/>
          <w:spacing w:val="29"/>
        </w:rPr>
        <w:t xml:space="preserve"> </w:t>
      </w:r>
      <w:r>
        <w:rPr>
          <w:spacing w:val="-2"/>
        </w:rPr>
        <w:t>employees,</w:t>
      </w:r>
      <w:r>
        <w:rPr>
          <w:spacing w:val="28"/>
        </w:rPr>
        <w:t xml:space="preserve"> </w:t>
      </w:r>
      <w:r>
        <w:rPr>
          <w:spacing w:val="-2"/>
        </w:rPr>
        <w:t>and</w:t>
      </w:r>
      <w:r>
        <w:rPr>
          <w:spacing w:val="26"/>
        </w:rPr>
        <w:t xml:space="preserve"> </w:t>
      </w:r>
      <w:r>
        <w:rPr>
          <w:spacing w:val="-1"/>
        </w:rPr>
        <w:t>that</w:t>
      </w:r>
      <w:r>
        <w:rPr>
          <w:spacing w:val="30"/>
        </w:rPr>
        <w:t xml:space="preserve"> </w:t>
      </w:r>
      <w:r>
        <w:rPr>
          <w:spacing w:val="-2"/>
        </w:rPr>
        <w:t>ALLIANCE</w:t>
      </w:r>
      <w:r>
        <w:rPr>
          <w:spacing w:val="27"/>
        </w:rPr>
        <w:t xml:space="preserve"> </w:t>
      </w:r>
      <w:r>
        <w:rPr>
          <w:spacing w:val="-3"/>
        </w:rPr>
        <w:t>does</w:t>
      </w:r>
      <w:r>
        <w:rPr>
          <w:spacing w:val="39"/>
        </w:rPr>
        <w:t xml:space="preserve"> </w:t>
      </w:r>
      <w:r>
        <w:rPr>
          <w:spacing w:val="-2"/>
        </w:rPr>
        <w:t>not have</w:t>
      </w:r>
      <w:r>
        <w:rPr>
          <w:spacing w:val="-3"/>
        </w:rPr>
        <w:t xml:space="preserve"> </w:t>
      </w:r>
      <w:r>
        <w:rPr>
          <w:spacing w:val="-1"/>
        </w:rPr>
        <w:t>the</w:t>
      </w:r>
      <w:r>
        <w:rPr>
          <w:spacing w:val="-6"/>
        </w:rPr>
        <w:t xml:space="preserve"> </w:t>
      </w:r>
      <w:r>
        <w:rPr>
          <w:spacing w:val="-2"/>
        </w:rPr>
        <w:t>right or</w:t>
      </w:r>
      <w:r>
        <w:rPr>
          <w:spacing w:val="1"/>
        </w:rPr>
        <w:t xml:space="preserve"> </w:t>
      </w:r>
      <w:r>
        <w:rPr>
          <w:spacing w:val="-2"/>
        </w:rPr>
        <w:t>duty</w:t>
      </w:r>
      <w:r>
        <w:rPr>
          <w:spacing w:val="-4"/>
        </w:rPr>
        <w:t xml:space="preserve"> </w:t>
      </w:r>
      <w:r>
        <w:t>to</w:t>
      </w:r>
      <w:r>
        <w:rPr>
          <w:spacing w:val="-6"/>
        </w:rPr>
        <w:t xml:space="preserve"> </w:t>
      </w:r>
      <w:r>
        <w:rPr>
          <w:spacing w:val="-1"/>
        </w:rPr>
        <w:t>stop</w:t>
      </w:r>
      <w:r>
        <w:rPr>
          <w:spacing w:val="-3"/>
        </w:rPr>
        <w:t xml:space="preserve"> </w:t>
      </w:r>
      <w:r>
        <w:rPr>
          <w:spacing w:val="-1"/>
        </w:rPr>
        <w:t>the</w:t>
      </w:r>
      <w:r>
        <w:t xml:space="preserve"> </w:t>
      </w:r>
      <w:r>
        <w:rPr>
          <w:spacing w:val="-2"/>
        </w:rPr>
        <w:t>work</w:t>
      </w:r>
      <w:r>
        <w:rPr>
          <w:spacing w:val="-1"/>
        </w:rPr>
        <w:t xml:space="preserve"> </w:t>
      </w:r>
      <w:r>
        <w:rPr>
          <w:spacing w:val="-2"/>
        </w:rPr>
        <w:t>of</w:t>
      </w:r>
      <w:r>
        <w:rPr>
          <w:spacing w:val="1"/>
        </w:rPr>
        <w:t xml:space="preserve"> </w:t>
      </w:r>
      <w:r>
        <w:rPr>
          <w:spacing w:val="-2"/>
        </w:rPr>
        <w:t>others.</w:t>
      </w:r>
    </w:p>
    <w:p w14:paraId="0BC1C25F" w14:textId="4D704DD7" w:rsidR="00B07062" w:rsidRDefault="00B07062">
      <w:pPr>
        <w:pStyle w:val="BodyText"/>
        <w:spacing w:before="78"/>
        <w:ind w:right="116"/>
        <w:jc w:val="both"/>
        <w:pPrChange w:id="313" w:author="Sheena Tolentino" w:date="2021-06-03T17:35:00Z">
          <w:pPr>
            <w:pStyle w:val="BodyText"/>
            <w:ind w:right="225"/>
            <w:jc w:val="both"/>
          </w:pPr>
        </w:pPrChange>
      </w:pPr>
    </w:p>
    <w:p w14:paraId="0EE826E1" w14:textId="77777777" w:rsidR="00981F47" w:rsidRDefault="00981F47" w:rsidP="00981F47">
      <w:pPr>
        <w:pStyle w:val="BodyText"/>
        <w:numPr>
          <w:ilvl w:val="0"/>
          <w:numId w:val="1"/>
        </w:numPr>
        <w:tabs>
          <w:tab w:val="left" w:pos="393"/>
        </w:tabs>
        <w:spacing w:before="56"/>
        <w:ind w:right="109"/>
        <w:jc w:val="both"/>
      </w:pPr>
      <w:r>
        <w:rPr>
          <w:rFonts w:cs="Arial"/>
          <w:b/>
          <w:bCs/>
          <w:spacing w:val="-2"/>
        </w:rPr>
        <w:t>UNANTICIPATED</w:t>
      </w:r>
      <w:r>
        <w:rPr>
          <w:rFonts w:cs="Arial"/>
          <w:b/>
          <w:bCs/>
          <w:spacing w:val="20"/>
        </w:rPr>
        <w:t xml:space="preserve"> </w:t>
      </w:r>
      <w:r>
        <w:rPr>
          <w:rFonts w:cs="Arial"/>
          <w:b/>
          <w:bCs/>
          <w:spacing w:val="-2"/>
        </w:rPr>
        <w:t>CONDITIONS.</w:t>
      </w:r>
      <w:r>
        <w:rPr>
          <w:rFonts w:cs="Arial"/>
          <w:b/>
          <w:bCs/>
          <w:spacing w:val="18"/>
        </w:rPr>
        <w:t xml:space="preserve"> </w:t>
      </w:r>
      <w:r>
        <w:rPr>
          <w:spacing w:val="-2"/>
        </w:rPr>
        <w:t>Client</w:t>
      </w:r>
      <w:r>
        <w:rPr>
          <w:spacing w:val="21"/>
        </w:rPr>
        <w:t xml:space="preserve"> </w:t>
      </w:r>
      <w:r>
        <w:rPr>
          <w:spacing w:val="-2"/>
        </w:rPr>
        <w:t>will</w:t>
      </w:r>
      <w:r>
        <w:rPr>
          <w:spacing w:val="18"/>
        </w:rPr>
        <w:t xml:space="preserve"> </w:t>
      </w:r>
      <w:r>
        <w:rPr>
          <w:spacing w:val="-2"/>
        </w:rPr>
        <w:t>inform</w:t>
      </w:r>
      <w:r>
        <w:rPr>
          <w:spacing w:val="17"/>
        </w:rPr>
        <w:t xml:space="preserve"> </w:t>
      </w:r>
      <w:r>
        <w:rPr>
          <w:spacing w:val="-2"/>
        </w:rPr>
        <w:t>ALLIANCE</w:t>
      </w:r>
      <w:r>
        <w:rPr>
          <w:spacing w:val="43"/>
        </w:rPr>
        <w:t xml:space="preserve"> </w:t>
      </w:r>
      <w:r>
        <w:t>in</w:t>
      </w:r>
      <w:r>
        <w:rPr>
          <w:spacing w:val="6"/>
        </w:rPr>
        <w:t xml:space="preserve"> </w:t>
      </w:r>
      <w:r>
        <w:rPr>
          <w:spacing w:val="-1"/>
        </w:rPr>
        <w:t>writing</w:t>
      </w:r>
      <w:r>
        <w:rPr>
          <w:spacing w:val="7"/>
        </w:rPr>
        <w:t xml:space="preserve"> </w:t>
      </w:r>
      <w:r>
        <w:rPr>
          <w:spacing w:val="-1"/>
        </w:rPr>
        <w:t>of</w:t>
      </w:r>
      <w:r>
        <w:rPr>
          <w:spacing w:val="8"/>
        </w:rPr>
        <w:t xml:space="preserve"> </w:t>
      </w:r>
      <w:r>
        <w:rPr>
          <w:spacing w:val="-1"/>
        </w:rPr>
        <w:t>all</w:t>
      </w:r>
      <w:r>
        <w:rPr>
          <w:spacing w:val="6"/>
        </w:rPr>
        <w:t xml:space="preserve"> </w:t>
      </w:r>
      <w:r>
        <w:rPr>
          <w:spacing w:val="-1"/>
        </w:rPr>
        <w:t>known</w:t>
      </w:r>
      <w:r>
        <w:rPr>
          <w:spacing w:val="4"/>
        </w:rPr>
        <w:t xml:space="preserve"> </w:t>
      </w:r>
      <w:r>
        <w:rPr>
          <w:spacing w:val="-2"/>
        </w:rPr>
        <w:t>Contaminants</w:t>
      </w:r>
      <w:r>
        <w:rPr>
          <w:spacing w:val="9"/>
        </w:rPr>
        <w:t xml:space="preserve"> </w:t>
      </w:r>
      <w:r>
        <w:rPr>
          <w:spacing w:val="-2"/>
        </w:rPr>
        <w:t>or</w:t>
      </w:r>
      <w:r>
        <w:rPr>
          <w:spacing w:val="8"/>
        </w:rPr>
        <w:t xml:space="preserve"> </w:t>
      </w:r>
      <w:r>
        <w:rPr>
          <w:spacing w:val="-2"/>
        </w:rPr>
        <w:t>other</w:t>
      </w:r>
      <w:r>
        <w:rPr>
          <w:spacing w:val="7"/>
        </w:rPr>
        <w:t xml:space="preserve"> </w:t>
      </w:r>
      <w:r>
        <w:rPr>
          <w:spacing w:val="-2"/>
        </w:rPr>
        <w:t>conditions</w:t>
      </w:r>
      <w:r>
        <w:rPr>
          <w:spacing w:val="9"/>
        </w:rPr>
        <w:t xml:space="preserve"> </w:t>
      </w:r>
      <w:r>
        <w:rPr>
          <w:spacing w:val="-2"/>
        </w:rPr>
        <w:t>existing</w:t>
      </w:r>
      <w:r>
        <w:rPr>
          <w:spacing w:val="2"/>
        </w:rPr>
        <w:t xml:space="preserve"> </w:t>
      </w:r>
      <w:r>
        <w:rPr>
          <w:spacing w:val="-2"/>
        </w:rPr>
        <w:t>on</w:t>
      </w:r>
      <w:r>
        <w:rPr>
          <w:spacing w:val="25"/>
        </w:rPr>
        <w:t xml:space="preserve"> </w:t>
      </w:r>
      <w:r>
        <w:rPr>
          <w:spacing w:val="-1"/>
        </w:rPr>
        <w:t>or</w:t>
      </w:r>
      <w:r>
        <w:rPr>
          <w:spacing w:val="2"/>
        </w:rPr>
        <w:t xml:space="preserve"> </w:t>
      </w:r>
      <w:r>
        <w:rPr>
          <w:spacing w:val="-2"/>
        </w:rPr>
        <w:t>near</w:t>
      </w:r>
      <w:r>
        <w:rPr>
          <w:spacing w:val="2"/>
        </w:rPr>
        <w:t xml:space="preserve"> </w:t>
      </w:r>
      <w:r>
        <w:rPr>
          <w:spacing w:val="-1"/>
        </w:rPr>
        <w:t>the</w:t>
      </w:r>
      <w:r>
        <w:rPr>
          <w:spacing w:val="47"/>
        </w:rPr>
        <w:t xml:space="preserve"> </w:t>
      </w:r>
      <w:r>
        <w:rPr>
          <w:spacing w:val="-1"/>
        </w:rPr>
        <w:t>Site</w:t>
      </w:r>
      <w:r>
        <w:rPr>
          <w:spacing w:val="2"/>
        </w:rPr>
        <w:t xml:space="preserve"> </w:t>
      </w:r>
      <w:r>
        <w:rPr>
          <w:spacing w:val="-1"/>
        </w:rPr>
        <w:t>that</w:t>
      </w:r>
      <w:r>
        <w:rPr>
          <w:spacing w:val="2"/>
        </w:rPr>
        <w:t xml:space="preserve"> </w:t>
      </w:r>
      <w:r>
        <w:rPr>
          <w:spacing w:val="-2"/>
        </w:rPr>
        <w:t>present</w:t>
      </w:r>
      <w:r>
        <w:rPr>
          <w:spacing w:val="44"/>
        </w:rPr>
        <w:t xml:space="preserve"> </w:t>
      </w:r>
      <w:proofErr w:type="gramStart"/>
      <w:r>
        <w:t xml:space="preserve">a  </w:t>
      </w:r>
      <w:r>
        <w:rPr>
          <w:spacing w:val="-2"/>
        </w:rPr>
        <w:t>potential</w:t>
      </w:r>
      <w:proofErr w:type="gramEnd"/>
      <w:r>
        <w:rPr>
          <w:spacing w:val="3"/>
        </w:rPr>
        <w:t xml:space="preserve"> </w:t>
      </w:r>
      <w:r>
        <w:rPr>
          <w:spacing w:val="-3"/>
        </w:rPr>
        <w:t>danger</w:t>
      </w:r>
      <w:r>
        <w:rPr>
          <w:spacing w:val="2"/>
        </w:rPr>
        <w:t xml:space="preserve"> </w:t>
      </w:r>
      <w:r>
        <w:t xml:space="preserve">to  </w:t>
      </w:r>
      <w:r>
        <w:rPr>
          <w:spacing w:val="-2"/>
        </w:rPr>
        <w:t>health,</w:t>
      </w:r>
      <w:r>
        <w:rPr>
          <w:spacing w:val="5"/>
        </w:rPr>
        <w:t xml:space="preserve"> </w:t>
      </w:r>
      <w:r>
        <w:rPr>
          <w:spacing w:val="-2"/>
        </w:rPr>
        <w:t>the</w:t>
      </w:r>
      <w:r>
        <w:rPr>
          <w:spacing w:val="35"/>
        </w:rPr>
        <w:t xml:space="preserve"> </w:t>
      </w:r>
      <w:r>
        <w:rPr>
          <w:spacing w:val="-2"/>
        </w:rPr>
        <w:t>environment,</w:t>
      </w:r>
      <w:r>
        <w:rPr>
          <w:spacing w:val="29"/>
        </w:rPr>
        <w:t xml:space="preserve"> </w:t>
      </w:r>
      <w:r>
        <w:rPr>
          <w:spacing w:val="-2"/>
        </w:rPr>
        <w:t>or</w:t>
      </w:r>
      <w:r>
        <w:rPr>
          <w:spacing w:val="26"/>
        </w:rPr>
        <w:t xml:space="preserve"> </w:t>
      </w:r>
      <w:r>
        <w:rPr>
          <w:rFonts w:cs="Arial"/>
          <w:spacing w:val="-2"/>
        </w:rPr>
        <w:t>ALLIANCE’s</w:t>
      </w:r>
      <w:r>
        <w:rPr>
          <w:rFonts w:cs="Arial"/>
          <w:spacing w:val="22"/>
        </w:rPr>
        <w:t xml:space="preserve"> </w:t>
      </w:r>
      <w:r>
        <w:rPr>
          <w:spacing w:val="-2"/>
        </w:rPr>
        <w:t>equipment</w:t>
      </w:r>
      <w:r>
        <w:rPr>
          <w:spacing w:val="29"/>
        </w:rPr>
        <w:t xml:space="preserve"> </w:t>
      </w:r>
      <w:r>
        <w:rPr>
          <w:spacing w:val="-2"/>
        </w:rPr>
        <w:t>or</w:t>
      </w:r>
      <w:r>
        <w:rPr>
          <w:spacing w:val="27"/>
        </w:rPr>
        <w:t xml:space="preserve"> </w:t>
      </w:r>
      <w:r>
        <w:rPr>
          <w:spacing w:val="-2"/>
        </w:rPr>
        <w:t>personnel</w:t>
      </w:r>
      <w:r>
        <w:rPr>
          <w:spacing w:val="26"/>
        </w:rPr>
        <w:t xml:space="preserve"> </w:t>
      </w:r>
      <w:r>
        <w:rPr>
          <w:spacing w:val="-2"/>
        </w:rPr>
        <w:t>prior</w:t>
      </w:r>
      <w:r>
        <w:rPr>
          <w:spacing w:val="24"/>
        </w:rPr>
        <w:t xml:space="preserve"> </w:t>
      </w:r>
      <w:r>
        <w:t>to</w:t>
      </w:r>
      <w:r>
        <w:rPr>
          <w:spacing w:val="31"/>
        </w:rPr>
        <w:t xml:space="preserve"> </w:t>
      </w:r>
      <w:r>
        <w:rPr>
          <w:spacing w:val="-2"/>
        </w:rPr>
        <w:t>commencement</w:t>
      </w:r>
      <w:r>
        <w:rPr>
          <w:spacing w:val="-1"/>
        </w:rPr>
        <w:t xml:space="preserve"> of</w:t>
      </w:r>
      <w:r>
        <w:rPr>
          <w:spacing w:val="-2"/>
        </w:rPr>
        <w:t xml:space="preserve"> </w:t>
      </w:r>
      <w:r>
        <w:rPr>
          <w:spacing w:val="-1"/>
        </w:rPr>
        <w:t>the</w:t>
      </w:r>
      <w:r>
        <w:rPr>
          <w:spacing w:val="-3"/>
        </w:rPr>
        <w:t xml:space="preserve"> </w:t>
      </w:r>
      <w:r>
        <w:rPr>
          <w:spacing w:val="-2"/>
        </w:rPr>
        <w:t>Services.</w:t>
      </w:r>
      <w:r>
        <w:rPr>
          <w:spacing w:val="-3"/>
        </w:rPr>
        <w:t xml:space="preserve"> </w:t>
      </w:r>
      <w:r>
        <w:rPr>
          <w:spacing w:val="-2"/>
        </w:rPr>
        <w:t>Should</w:t>
      </w:r>
      <w:r>
        <w:rPr>
          <w:spacing w:val="-3"/>
        </w:rPr>
        <w:t xml:space="preserve"> </w:t>
      </w:r>
      <w:r>
        <w:rPr>
          <w:spacing w:val="-2"/>
        </w:rPr>
        <w:t>ALLIANCE</w:t>
      </w:r>
      <w:r>
        <w:t xml:space="preserve"> </w:t>
      </w:r>
      <w:r>
        <w:rPr>
          <w:spacing w:val="-2"/>
        </w:rPr>
        <w:t>encounter</w:t>
      </w:r>
      <w:r>
        <w:rPr>
          <w:spacing w:val="9"/>
        </w:rPr>
        <w:t xml:space="preserve"> </w:t>
      </w:r>
      <w:r>
        <w:t>such</w:t>
      </w:r>
      <w:r>
        <w:rPr>
          <w:spacing w:val="47"/>
        </w:rPr>
        <w:t xml:space="preserve"> </w:t>
      </w:r>
      <w:r>
        <w:rPr>
          <w:spacing w:val="-2"/>
        </w:rPr>
        <w:t>conditions</w:t>
      </w:r>
      <w:r>
        <w:rPr>
          <w:spacing w:val="7"/>
        </w:rPr>
        <w:t xml:space="preserve"> </w:t>
      </w:r>
      <w:r>
        <w:rPr>
          <w:spacing w:val="-1"/>
        </w:rPr>
        <w:t>which</w:t>
      </w:r>
      <w:r>
        <w:rPr>
          <w:spacing w:val="3"/>
        </w:rPr>
        <w:t xml:space="preserve"> </w:t>
      </w:r>
      <w:r>
        <w:rPr>
          <w:spacing w:val="-2"/>
        </w:rPr>
        <w:t>were</w:t>
      </w:r>
      <w:r>
        <w:rPr>
          <w:spacing w:val="6"/>
        </w:rPr>
        <w:t xml:space="preserve"> </w:t>
      </w:r>
      <w:r>
        <w:rPr>
          <w:spacing w:val="-2"/>
        </w:rPr>
        <w:t>not</w:t>
      </w:r>
      <w:r>
        <w:rPr>
          <w:spacing w:val="7"/>
        </w:rPr>
        <w:t xml:space="preserve"> </w:t>
      </w:r>
      <w:r>
        <w:rPr>
          <w:spacing w:val="-1"/>
        </w:rPr>
        <w:t>reasonably</w:t>
      </w:r>
      <w:r>
        <w:rPr>
          <w:spacing w:val="4"/>
        </w:rPr>
        <w:t xml:space="preserve"> </w:t>
      </w:r>
      <w:proofErr w:type="gramStart"/>
      <w:r>
        <w:rPr>
          <w:spacing w:val="-2"/>
        </w:rPr>
        <w:t>anticipated</w:t>
      </w:r>
      <w:r>
        <w:t xml:space="preserve"> </w:t>
      </w:r>
      <w:r>
        <w:rPr>
          <w:spacing w:val="6"/>
        </w:rPr>
        <w:t xml:space="preserve"> </w:t>
      </w:r>
      <w:r>
        <w:rPr>
          <w:spacing w:val="-2"/>
        </w:rPr>
        <w:t>or</w:t>
      </w:r>
      <w:proofErr w:type="gramEnd"/>
      <w:r>
        <w:t xml:space="preserve"> </w:t>
      </w:r>
      <w:r>
        <w:rPr>
          <w:spacing w:val="7"/>
        </w:rPr>
        <w:t xml:space="preserve"> </w:t>
      </w:r>
      <w:r>
        <w:rPr>
          <w:spacing w:val="-2"/>
        </w:rPr>
        <w:t>which</w:t>
      </w:r>
      <w:r>
        <w:rPr>
          <w:spacing w:val="41"/>
        </w:rPr>
        <w:t xml:space="preserve"> </w:t>
      </w:r>
      <w:r>
        <w:rPr>
          <w:spacing w:val="-2"/>
        </w:rPr>
        <w:t>increase</w:t>
      </w:r>
      <w:r>
        <w:rPr>
          <w:spacing w:val="39"/>
        </w:rPr>
        <w:t xml:space="preserve"> </w:t>
      </w:r>
      <w:r>
        <w:rPr>
          <w:spacing w:val="-1"/>
        </w:rPr>
        <w:t>the</w:t>
      </w:r>
      <w:r>
        <w:rPr>
          <w:spacing w:val="38"/>
        </w:rPr>
        <w:t xml:space="preserve"> </w:t>
      </w:r>
      <w:r>
        <w:rPr>
          <w:spacing w:val="-1"/>
        </w:rPr>
        <w:t>risk</w:t>
      </w:r>
      <w:r>
        <w:rPr>
          <w:spacing w:val="41"/>
        </w:rPr>
        <w:t xml:space="preserve"> </w:t>
      </w:r>
      <w:r>
        <w:rPr>
          <w:spacing w:val="-2"/>
        </w:rPr>
        <w:t>or</w:t>
      </w:r>
      <w:r>
        <w:rPr>
          <w:spacing w:val="41"/>
        </w:rPr>
        <w:t xml:space="preserve"> </w:t>
      </w:r>
      <w:r>
        <w:rPr>
          <w:spacing w:val="-1"/>
        </w:rPr>
        <w:t>cost,</w:t>
      </w:r>
      <w:r>
        <w:rPr>
          <w:spacing w:val="40"/>
        </w:rPr>
        <w:t xml:space="preserve"> </w:t>
      </w:r>
      <w:r>
        <w:rPr>
          <w:spacing w:val="-2"/>
        </w:rPr>
        <w:t>or</w:t>
      </w:r>
      <w:r>
        <w:rPr>
          <w:spacing w:val="40"/>
        </w:rPr>
        <w:t xml:space="preserve"> </w:t>
      </w:r>
      <w:r>
        <w:rPr>
          <w:spacing w:val="-2"/>
        </w:rPr>
        <w:t>both,</w:t>
      </w:r>
      <w:r>
        <w:rPr>
          <w:spacing w:val="40"/>
        </w:rPr>
        <w:t xml:space="preserve"> </w:t>
      </w:r>
      <w:r>
        <w:rPr>
          <w:spacing w:val="-3"/>
        </w:rPr>
        <w:t>involved</w:t>
      </w:r>
      <w:r>
        <w:rPr>
          <w:spacing w:val="40"/>
        </w:rPr>
        <w:t xml:space="preserve"> </w:t>
      </w:r>
      <w:r>
        <w:t>in</w:t>
      </w:r>
      <w:r>
        <w:rPr>
          <w:spacing w:val="38"/>
        </w:rPr>
        <w:t xml:space="preserve"> </w:t>
      </w:r>
      <w:r>
        <w:rPr>
          <w:rFonts w:cs="Arial"/>
          <w:spacing w:val="-2"/>
        </w:rPr>
        <w:t>ALLIANCE’s</w:t>
      </w:r>
      <w:r>
        <w:rPr>
          <w:rFonts w:cs="Arial"/>
          <w:spacing w:val="23"/>
        </w:rPr>
        <w:t xml:space="preserve"> </w:t>
      </w:r>
      <w:r>
        <w:rPr>
          <w:spacing w:val="-2"/>
        </w:rPr>
        <w:t>performance</w:t>
      </w:r>
      <w:r>
        <w:rPr>
          <w:spacing w:val="19"/>
        </w:rPr>
        <w:t xml:space="preserve"> </w:t>
      </w:r>
      <w:r>
        <w:rPr>
          <w:spacing w:val="-1"/>
        </w:rPr>
        <w:t>of</w:t>
      </w:r>
      <w:r>
        <w:rPr>
          <w:spacing w:val="20"/>
        </w:rPr>
        <w:t xml:space="preserve"> </w:t>
      </w:r>
      <w:r>
        <w:rPr>
          <w:spacing w:val="-1"/>
        </w:rPr>
        <w:t>the</w:t>
      </w:r>
      <w:r>
        <w:rPr>
          <w:spacing w:val="18"/>
        </w:rPr>
        <w:t xml:space="preserve"> </w:t>
      </w:r>
      <w:r>
        <w:rPr>
          <w:spacing w:val="-2"/>
        </w:rPr>
        <w:t>Services,</w:t>
      </w:r>
      <w:r>
        <w:rPr>
          <w:spacing w:val="21"/>
        </w:rPr>
        <w:t xml:space="preserve"> </w:t>
      </w:r>
      <w:r>
        <w:rPr>
          <w:spacing w:val="-2"/>
        </w:rPr>
        <w:t>upon</w:t>
      </w:r>
      <w:r>
        <w:rPr>
          <w:spacing w:val="18"/>
        </w:rPr>
        <w:t xml:space="preserve"> </w:t>
      </w:r>
      <w:r>
        <w:rPr>
          <w:spacing w:val="-2"/>
        </w:rPr>
        <w:t>notice</w:t>
      </w:r>
      <w:r>
        <w:rPr>
          <w:spacing w:val="19"/>
        </w:rPr>
        <w:t xml:space="preserve"> </w:t>
      </w:r>
      <w:r>
        <w:t>to</w:t>
      </w:r>
      <w:r>
        <w:rPr>
          <w:spacing w:val="18"/>
        </w:rPr>
        <w:t xml:space="preserve"> </w:t>
      </w:r>
      <w:r>
        <w:rPr>
          <w:spacing w:val="-2"/>
        </w:rPr>
        <w:t>Client,</w:t>
      </w:r>
      <w:r>
        <w:rPr>
          <w:spacing w:val="20"/>
        </w:rPr>
        <w:t xml:space="preserve"> </w:t>
      </w:r>
      <w:r>
        <w:rPr>
          <w:spacing w:val="-2"/>
        </w:rPr>
        <w:t>ALLIANCE,</w:t>
      </w:r>
      <w:r>
        <w:rPr>
          <w:spacing w:val="18"/>
        </w:rPr>
        <w:t xml:space="preserve"> </w:t>
      </w:r>
      <w:r>
        <w:t>in</w:t>
      </w:r>
      <w:r>
        <w:rPr>
          <w:spacing w:val="41"/>
        </w:rPr>
        <w:t xml:space="preserve"> </w:t>
      </w:r>
      <w:r>
        <w:rPr>
          <w:spacing w:val="-1"/>
        </w:rPr>
        <w:t>its</w:t>
      </w:r>
      <w:r>
        <w:rPr>
          <w:spacing w:val="33"/>
        </w:rPr>
        <w:t xml:space="preserve"> </w:t>
      </w:r>
      <w:r>
        <w:rPr>
          <w:spacing w:val="-1"/>
        </w:rPr>
        <w:t>sole</w:t>
      </w:r>
      <w:r>
        <w:rPr>
          <w:spacing w:val="33"/>
        </w:rPr>
        <w:t xml:space="preserve"> </w:t>
      </w:r>
      <w:r>
        <w:rPr>
          <w:spacing w:val="-2"/>
        </w:rPr>
        <w:t>discretion,</w:t>
      </w:r>
      <w:r>
        <w:rPr>
          <w:spacing w:val="35"/>
        </w:rPr>
        <w:t xml:space="preserve"> </w:t>
      </w:r>
      <w:r>
        <w:rPr>
          <w:spacing w:val="-1"/>
        </w:rPr>
        <w:t>may</w:t>
      </w:r>
      <w:r>
        <w:rPr>
          <w:spacing w:val="33"/>
        </w:rPr>
        <w:t xml:space="preserve"> </w:t>
      </w:r>
      <w:r>
        <w:rPr>
          <w:spacing w:val="-2"/>
        </w:rPr>
        <w:t>(i)</w:t>
      </w:r>
      <w:r>
        <w:rPr>
          <w:spacing w:val="32"/>
        </w:rPr>
        <w:t xml:space="preserve"> </w:t>
      </w:r>
      <w:r>
        <w:rPr>
          <w:spacing w:val="-2"/>
        </w:rPr>
        <w:t>suspend</w:t>
      </w:r>
      <w:r>
        <w:rPr>
          <w:spacing w:val="33"/>
        </w:rPr>
        <w:t xml:space="preserve"> </w:t>
      </w:r>
      <w:r>
        <w:rPr>
          <w:spacing w:val="-1"/>
        </w:rPr>
        <w:t>the</w:t>
      </w:r>
      <w:r>
        <w:rPr>
          <w:spacing w:val="33"/>
        </w:rPr>
        <w:t xml:space="preserve"> </w:t>
      </w:r>
      <w:r>
        <w:rPr>
          <w:spacing w:val="-2"/>
        </w:rPr>
        <w:t>performance</w:t>
      </w:r>
      <w:r>
        <w:rPr>
          <w:spacing w:val="35"/>
        </w:rPr>
        <w:t xml:space="preserve"> </w:t>
      </w:r>
      <w:r>
        <w:rPr>
          <w:spacing w:val="-2"/>
        </w:rPr>
        <w:t>of</w:t>
      </w:r>
      <w:r>
        <w:rPr>
          <w:spacing w:val="37"/>
        </w:rPr>
        <w:t xml:space="preserve"> </w:t>
      </w:r>
      <w:r>
        <w:rPr>
          <w:spacing w:val="-2"/>
        </w:rPr>
        <w:t>Services</w:t>
      </w:r>
      <w:r>
        <w:rPr>
          <w:spacing w:val="45"/>
        </w:rPr>
        <w:t xml:space="preserve"> </w:t>
      </w:r>
      <w:r>
        <w:rPr>
          <w:spacing w:val="-2"/>
        </w:rPr>
        <w:t>and</w:t>
      </w:r>
      <w:r>
        <w:rPr>
          <w:spacing w:val="24"/>
        </w:rPr>
        <w:t xml:space="preserve"> </w:t>
      </w:r>
      <w:r>
        <w:rPr>
          <w:spacing w:val="-1"/>
        </w:rPr>
        <w:t>submit</w:t>
      </w:r>
      <w:r>
        <w:rPr>
          <w:spacing w:val="26"/>
        </w:rPr>
        <w:t xml:space="preserve"> </w:t>
      </w:r>
      <w:r>
        <w:t>a</w:t>
      </w:r>
      <w:r>
        <w:rPr>
          <w:spacing w:val="21"/>
        </w:rPr>
        <w:t xml:space="preserve"> </w:t>
      </w:r>
      <w:r>
        <w:rPr>
          <w:spacing w:val="-2"/>
        </w:rPr>
        <w:t>change</w:t>
      </w:r>
      <w:r>
        <w:rPr>
          <w:spacing w:val="22"/>
        </w:rPr>
        <w:t xml:space="preserve"> </w:t>
      </w:r>
      <w:r>
        <w:rPr>
          <w:spacing w:val="-1"/>
        </w:rPr>
        <w:t>order</w:t>
      </w:r>
      <w:r>
        <w:rPr>
          <w:spacing w:val="24"/>
        </w:rPr>
        <w:t xml:space="preserve"> </w:t>
      </w:r>
      <w:r>
        <w:t>to</w:t>
      </w:r>
      <w:r>
        <w:rPr>
          <w:spacing w:val="25"/>
        </w:rPr>
        <w:t xml:space="preserve"> </w:t>
      </w:r>
      <w:r>
        <w:rPr>
          <w:spacing w:val="-1"/>
        </w:rPr>
        <w:t>be</w:t>
      </w:r>
      <w:r>
        <w:rPr>
          <w:spacing w:val="24"/>
        </w:rPr>
        <w:t xml:space="preserve"> </w:t>
      </w:r>
      <w:r>
        <w:rPr>
          <w:spacing w:val="-2"/>
        </w:rPr>
        <w:t>signed</w:t>
      </w:r>
      <w:r>
        <w:rPr>
          <w:spacing w:val="22"/>
        </w:rPr>
        <w:t xml:space="preserve"> </w:t>
      </w:r>
      <w:r>
        <w:rPr>
          <w:spacing w:val="-1"/>
        </w:rPr>
        <w:t>by</w:t>
      </w:r>
      <w:r>
        <w:rPr>
          <w:spacing w:val="21"/>
        </w:rPr>
        <w:t xml:space="preserve"> </w:t>
      </w:r>
      <w:r>
        <w:rPr>
          <w:spacing w:val="-2"/>
        </w:rPr>
        <w:t>Client</w:t>
      </w:r>
      <w:r>
        <w:rPr>
          <w:spacing w:val="26"/>
        </w:rPr>
        <w:t xml:space="preserve"> </w:t>
      </w:r>
      <w:r>
        <w:rPr>
          <w:spacing w:val="-1"/>
        </w:rPr>
        <w:t>prior</w:t>
      </w:r>
      <w:r>
        <w:rPr>
          <w:spacing w:val="22"/>
        </w:rPr>
        <w:t xml:space="preserve"> </w:t>
      </w:r>
      <w:r>
        <w:t>to</w:t>
      </w:r>
      <w:r>
        <w:rPr>
          <w:spacing w:val="33"/>
        </w:rPr>
        <w:t xml:space="preserve"> </w:t>
      </w:r>
      <w:r>
        <w:rPr>
          <w:spacing w:val="-2"/>
        </w:rPr>
        <w:t>proceeding</w:t>
      </w:r>
      <w:r>
        <w:rPr>
          <w:spacing w:val="4"/>
        </w:rPr>
        <w:t xml:space="preserve"> </w:t>
      </w:r>
      <w:r>
        <w:rPr>
          <w:spacing w:val="-1"/>
        </w:rPr>
        <w:t>or</w:t>
      </w:r>
      <w:r>
        <w:rPr>
          <w:spacing w:val="2"/>
        </w:rPr>
        <w:t xml:space="preserve"> </w:t>
      </w:r>
      <w:r>
        <w:rPr>
          <w:spacing w:val="-1"/>
        </w:rPr>
        <w:t>(ii)</w:t>
      </w:r>
      <w:r>
        <w:rPr>
          <w:spacing w:val="2"/>
        </w:rPr>
        <w:t xml:space="preserve"> </w:t>
      </w:r>
      <w:r>
        <w:rPr>
          <w:spacing w:val="-2"/>
        </w:rPr>
        <w:t>discontinue</w:t>
      </w:r>
      <w:r>
        <w:rPr>
          <w:spacing w:val="47"/>
        </w:rPr>
        <w:t xml:space="preserve"> </w:t>
      </w:r>
      <w:r>
        <w:rPr>
          <w:spacing w:val="-1"/>
        </w:rPr>
        <w:t>the</w:t>
      </w:r>
      <w:r>
        <w:rPr>
          <w:spacing w:val="2"/>
        </w:rPr>
        <w:t xml:space="preserve"> </w:t>
      </w:r>
      <w:r>
        <w:rPr>
          <w:spacing w:val="-2"/>
        </w:rPr>
        <w:t>performance</w:t>
      </w:r>
      <w:r>
        <w:rPr>
          <w:spacing w:val="3"/>
        </w:rPr>
        <w:t xml:space="preserve"> </w:t>
      </w:r>
      <w:r>
        <w:rPr>
          <w:spacing w:val="-1"/>
        </w:rPr>
        <w:t>of</w:t>
      </w:r>
      <w:r>
        <w:rPr>
          <w:spacing w:val="2"/>
        </w:rPr>
        <w:t xml:space="preserve"> </w:t>
      </w:r>
      <w:r>
        <w:rPr>
          <w:spacing w:val="-2"/>
        </w:rPr>
        <w:t>Services</w:t>
      </w:r>
      <w:r>
        <w:rPr>
          <w:spacing w:val="5"/>
        </w:rPr>
        <w:t xml:space="preserve"> </w:t>
      </w:r>
      <w:r>
        <w:rPr>
          <w:spacing w:val="-2"/>
        </w:rPr>
        <w:t>and</w:t>
      </w:r>
      <w:r>
        <w:rPr>
          <w:spacing w:val="45"/>
        </w:rPr>
        <w:t xml:space="preserve"> </w:t>
      </w:r>
      <w:r>
        <w:rPr>
          <w:spacing w:val="-2"/>
        </w:rPr>
        <w:t>terminate</w:t>
      </w:r>
      <w:r>
        <w:rPr>
          <w:spacing w:val="31"/>
        </w:rPr>
        <w:t xml:space="preserve"> </w:t>
      </w:r>
      <w:r>
        <w:rPr>
          <w:spacing w:val="-2"/>
        </w:rPr>
        <w:t>this</w:t>
      </w:r>
      <w:r>
        <w:rPr>
          <w:spacing w:val="35"/>
        </w:rPr>
        <w:t xml:space="preserve"> </w:t>
      </w:r>
      <w:r>
        <w:rPr>
          <w:spacing w:val="-2"/>
        </w:rPr>
        <w:t>Agreement.</w:t>
      </w:r>
      <w:r>
        <w:rPr>
          <w:spacing w:val="35"/>
        </w:rPr>
        <w:t xml:space="preserve"> </w:t>
      </w:r>
      <w:r>
        <w:rPr>
          <w:spacing w:val="-1"/>
        </w:rPr>
        <w:t>If</w:t>
      </w:r>
      <w:r>
        <w:rPr>
          <w:spacing w:val="35"/>
        </w:rPr>
        <w:t xml:space="preserve"> </w:t>
      </w:r>
      <w:r>
        <w:rPr>
          <w:spacing w:val="-2"/>
        </w:rPr>
        <w:t>the</w:t>
      </w:r>
      <w:r>
        <w:rPr>
          <w:spacing w:val="33"/>
        </w:rPr>
        <w:t xml:space="preserve"> </w:t>
      </w:r>
      <w:r>
        <w:rPr>
          <w:spacing w:val="-2"/>
        </w:rPr>
        <w:t>unanticipated</w:t>
      </w:r>
      <w:r>
        <w:rPr>
          <w:spacing w:val="31"/>
        </w:rPr>
        <w:t xml:space="preserve"> </w:t>
      </w:r>
      <w:r>
        <w:rPr>
          <w:spacing w:val="-2"/>
        </w:rPr>
        <w:t>condition</w:t>
      </w:r>
      <w:r>
        <w:rPr>
          <w:spacing w:val="33"/>
        </w:rPr>
        <w:t xml:space="preserve"> </w:t>
      </w:r>
      <w:r>
        <w:rPr>
          <w:spacing w:val="-2"/>
        </w:rPr>
        <w:t>presents</w:t>
      </w:r>
      <w:r>
        <w:rPr>
          <w:spacing w:val="57"/>
        </w:rPr>
        <w:t xml:space="preserve"> </w:t>
      </w:r>
      <w:r>
        <w:rPr>
          <w:spacing w:val="-1"/>
        </w:rPr>
        <w:t>an</w:t>
      </w:r>
      <w:r>
        <w:rPr>
          <w:spacing w:val="11"/>
        </w:rPr>
        <w:t xml:space="preserve"> </w:t>
      </w:r>
      <w:r>
        <w:rPr>
          <w:spacing w:val="-2"/>
        </w:rPr>
        <w:t>immediate</w:t>
      </w:r>
      <w:r>
        <w:rPr>
          <w:spacing w:val="12"/>
        </w:rPr>
        <w:t xml:space="preserve"> </w:t>
      </w:r>
      <w:r>
        <w:rPr>
          <w:spacing w:val="-2"/>
        </w:rPr>
        <w:t>or</w:t>
      </w:r>
      <w:r>
        <w:rPr>
          <w:spacing w:val="11"/>
        </w:rPr>
        <w:t xml:space="preserve"> </w:t>
      </w:r>
      <w:r>
        <w:rPr>
          <w:spacing w:val="-2"/>
        </w:rPr>
        <w:t>potential</w:t>
      </w:r>
      <w:r>
        <w:rPr>
          <w:spacing w:val="11"/>
        </w:rPr>
        <w:t xml:space="preserve"> </w:t>
      </w:r>
      <w:r>
        <w:rPr>
          <w:spacing w:val="-2"/>
        </w:rPr>
        <w:t>threat</w:t>
      </w:r>
      <w:r>
        <w:rPr>
          <w:spacing w:val="9"/>
        </w:rPr>
        <w:t xml:space="preserve"> </w:t>
      </w:r>
      <w:r>
        <w:t>to</w:t>
      </w:r>
      <w:r>
        <w:rPr>
          <w:spacing w:val="14"/>
        </w:rPr>
        <w:t xml:space="preserve"> </w:t>
      </w:r>
      <w:r>
        <w:rPr>
          <w:spacing w:val="-2"/>
        </w:rPr>
        <w:t>health,</w:t>
      </w:r>
      <w:r>
        <w:rPr>
          <w:spacing w:val="12"/>
        </w:rPr>
        <w:t xml:space="preserve"> </w:t>
      </w:r>
      <w:r>
        <w:rPr>
          <w:spacing w:val="-2"/>
        </w:rPr>
        <w:t>safety,</w:t>
      </w:r>
      <w:r>
        <w:rPr>
          <w:spacing w:val="13"/>
        </w:rPr>
        <w:t xml:space="preserve"> </w:t>
      </w:r>
      <w:r>
        <w:rPr>
          <w:spacing w:val="-1"/>
        </w:rPr>
        <w:t>the</w:t>
      </w:r>
      <w:r>
        <w:rPr>
          <w:spacing w:val="14"/>
        </w:rPr>
        <w:t xml:space="preserve"> </w:t>
      </w:r>
      <w:r>
        <w:rPr>
          <w:spacing w:val="-3"/>
        </w:rPr>
        <w:t>environment,</w:t>
      </w:r>
      <w:r>
        <w:rPr>
          <w:spacing w:val="51"/>
        </w:rPr>
        <w:t xml:space="preserve"> </w:t>
      </w:r>
      <w:r>
        <w:rPr>
          <w:spacing w:val="-1"/>
        </w:rPr>
        <w:t>or</w:t>
      </w:r>
      <w:r>
        <w:rPr>
          <w:spacing w:val="29"/>
        </w:rPr>
        <w:t xml:space="preserve"> </w:t>
      </w:r>
      <w:r>
        <w:rPr>
          <w:rFonts w:cs="Arial"/>
          <w:spacing w:val="-2"/>
        </w:rPr>
        <w:t>ALLIANCE’s</w:t>
      </w:r>
      <w:r>
        <w:rPr>
          <w:rFonts w:cs="Arial"/>
          <w:spacing w:val="30"/>
        </w:rPr>
        <w:t xml:space="preserve"> </w:t>
      </w:r>
      <w:r>
        <w:rPr>
          <w:spacing w:val="-2"/>
        </w:rPr>
        <w:t>equipment</w:t>
      </w:r>
      <w:r>
        <w:rPr>
          <w:spacing w:val="27"/>
        </w:rPr>
        <w:t xml:space="preserve"> </w:t>
      </w:r>
      <w:r>
        <w:rPr>
          <w:spacing w:val="-1"/>
        </w:rPr>
        <w:t>or</w:t>
      </w:r>
      <w:r>
        <w:rPr>
          <w:spacing w:val="30"/>
        </w:rPr>
        <w:t xml:space="preserve"> </w:t>
      </w:r>
      <w:r>
        <w:rPr>
          <w:spacing w:val="-2"/>
        </w:rPr>
        <w:t>personnel,</w:t>
      </w:r>
      <w:r>
        <w:rPr>
          <w:spacing w:val="30"/>
        </w:rPr>
        <w:t xml:space="preserve"> </w:t>
      </w:r>
      <w:r>
        <w:rPr>
          <w:spacing w:val="-2"/>
        </w:rPr>
        <w:t>ALLIANCE</w:t>
      </w:r>
      <w:r>
        <w:rPr>
          <w:spacing w:val="9"/>
        </w:rPr>
        <w:t xml:space="preserve"> </w:t>
      </w:r>
      <w:r>
        <w:rPr>
          <w:spacing w:val="-2"/>
        </w:rPr>
        <w:t>will</w:t>
      </w:r>
      <w:r>
        <w:rPr>
          <w:spacing w:val="33"/>
        </w:rPr>
        <w:t xml:space="preserve"> </w:t>
      </w:r>
      <w:r>
        <w:rPr>
          <w:spacing w:val="-2"/>
        </w:rPr>
        <w:t>immediately</w:t>
      </w:r>
      <w:r>
        <w:rPr>
          <w:spacing w:val="12"/>
        </w:rPr>
        <w:t xml:space="preserve"> </w:t>
      </w:r>
      <w:r>
        <w:rPr>
          <w:spacing w:val="-2"/>
        </w:rPr>
        <w:t>inform</w:t>
      </w:r>
      <w:r>
        <w:rPr>
          <w:spacing w:val="15"/>
        </w:rPr>
        <w:t xml:space="preserve"> </w:t>
      </w:r>
      <w:r>
        <w:rPr>
          <w:spacing w:val="-2"/>
        </w:rPr>
        <w:t>Client,</w:t>
      </w:r>
      <w:r>
        <w:rPr>
          <w:spacing w:val="13"/>
        </w:rPr>
        <w:t xml:space="preserve"> </w:t>
      </w:r>
      <w:r>
        <w:t>so</w:t>
      </w:r>
      <w:r>
        <w:rPr>
          <w:spacing w:val="14"/>
        </w:rPr>
        <w:t xml:space="preserve"> </w:t>
      </w:r>
      <w:r>
        <w:rPr>
          <w:spacing w:val="-2"/>
        </w:rPr>
        <w:t>that</w:t>
      </w:r>
      <w:r>
        <w:rPr>
          <w:spacing w:val="15"/>
        </w:rPr>
        <w:t xml:space="preserve"> </w:t>
      </w:r>
      <w:r>
        <w:rPr>
          <w:spacing w:val="-2"/>
        </w:rPr>
        <w:t>Client</w:t>
      </w:r>
      <w:r>
        <w:rPr>
          <w:spacing w:val="16"/>
        </w:rPr>
        <w:t xml:space="preserve"> </w:t>
      </w:r>
      <w:r>
        <w:rPr>
          <w:spacing w:val="-1"/>
        </w:rPr>
        <w:t>can</w:t>
      </w:r>
      <w:r>
        <w:rPr>
          <w:spacing w:val="14"/>
        </w:rPr>
        <w:t xml:space="preserve"> </w:t>
      </w:r>
      <w:r>
        <w:rPr>
          <w:spacing w:val="-2"/>
        </w:rPr>
        <w:t>notify</w:t>
      </w:r>
      <w:r>
        <w:rPr>
          <w:spacing w:val="11"/>
        </w:rPr>
        <w:t xml:space="preserve"> </w:t>
      </w:r>
      <w:r>
        <w:rPr>
          <w:spacing w:val="-1"/>
        </w:rPr>
        <w:t>the</w:t>
      </w:r>
      <w:r>
        <w:rPr>
          <w:spacing w:val="16"/>
        </w:rPr>
        <w:t xml:space="preserve"> </w:t>
      </w:r>
      <w:r>
        <w:rPr>
          <w:spacing w:val="-2"/>
        </w:rPr>
        <w:t>appropriate</w:t>
      </w:r>
      <w:r>
        <w:rPr>
          <w:spacing w:val="53"/>
        </w:rPr>
        <w:t xml:space="preserve"> </w:t>
      </w:r>
      <w:r>
        <w:rPr>
          <w:spacing w:val="-2"/>
        </w:rPr>
        <w:t>government</w:t>
      </w:r>
      <w:r>
        <w:rPr>
          <w:spacing w:val="5"/>
        </w:rPr>
        <w:t xml:space="preserve"> </w:t>
      </w:r>
      <w:r>
        <w:rPr>
          <w:spacing w:val="-2"/>
        </w:rPr>
        <w:t>authorities.</w:t>
      </w:r>
      <w:r>
        <w:rPr>
          <w:spacing w:val="37"/>
        </w:rPr>
        <w:t xml:space="preserve"> </w:t>
      </w:r>
      <w:r>
        <w:rPr>
          <w:spacing w:val="-1"/>
        </w:rPr>
        <w:t>If</w:t>
      </w:r>
      <w:r>
        <w:rPr>
          <w:spacing w:val="4"/>
        </w:rPr>
        <w:t xml:space="preserve"> </w:t>
      </w:r>
      <w:r>
        <w:rPr>
          <w:spacing w:val="-2"/>
        </w:rPr>
        <w:t>Client</w:t>
      </w:r>
      <w:r>
        <w:rPr>
          <w:spacing w:val="5"/>
        </w:rPr>
        <w:t xml:space="preserve"> </w:t>
      </w:r>
      <w:r>
        <w:rPr>
          <w:spacing w:val="-2"/>
        </w:rPr>
        <w:t>fails</w:t>
      </w:r>
      <w:r>
        <w:rPr>
          <w:spacing w:val="5"/>
        </w:rPr>
        <w:t xml:space="preserve"> </w:t>
      </w:r>
      <w:r>
        <w:rPr>
          <w:spacing w:val="-1"/>
        </w:rPr>
        <w:t>to</w:t>
      </w:r>
      <w:r>
        <w:rPr>
          <w:spacing w:val="5"/>
        </w:rPr>
        <w:t xml:space="preserve"> </w:t>
      </w:r>
      <w:r>
        <w:rPr>
          <w:spacing w:val="-1"/>
        </w:rPr>
        <w:t>do</w:t>
      </w:r>
      <w:r>
        <w:rPr>
          <w:spacing w:val="2"/>
        </w:rPr>
        <w:t xml:space="preserve"> </w:t>
      </w:r>
      <w:r>
        <w:rPr>
          <w:spacing w:val="-1"/>
        </w:rPr>
        <w:t>so,</w:t>
      </w:r>
      <w:r>
        <w:rPr>
          <w:spacing w:val="7"/>
        </w:rPr>
        <w:t xml:space="preserve"> </w:t>
      </w:r>
      <w:r>
        <w:rPr>
          <w:spacing w:val="-2"/>
        </w:rPr>
        <w:t>Client</w:t>
      </w:r>
      <w:r>
        <w:rPr>
          <w:spacing w:val="5"/>
        </w:rPr>
        <w:t xml:space="preserve"> </w:t>
      </w:r>
      <w:r>
        <w:rPr>
          <w:spacing w:val="-2"/>
        </w:rPr>
        <w:t>will</w:t>
      </w:r>
      <w:r>
        <w:rPr>
          <w:spacing w:val="4"/>
        </w:rPr>
        <w:t xml:space="preserve"> </w:t>
      </w:r>
      <w:r>
        <w:rPr>
          <w:spacing w:val="-1"/>
        </w:rPr>
        <w:t>hold</w:t>
      </w:r>
      <w:r>
        <w:rPr>
          <w:spacing w:val="43"/>
        </w:rPr>
        <w:t xml:space="preserve"> </w:t>
      </w:r>
      <w:r>
        <w:rPr>
          <w:spacing w:val="-2"/>
        </w:rPr>
        <w:t>ALLIANCE</w:t>
      </w:r>
      <w:r>
        <w:rPr>
          <w:spacing w:val="-3"/>
        </w:rPr>
        <w:t xml:space="preserve"> </w:t>
      </w:r>
      <w:r>
        <w:rPr>
          <w:spacing w:val="-2"/>
        </w:rPr>
        <w:t>harmless</w:t>
      </w:r>
      <w:r>
        <w:rPr>
          <w:spacing w:val="-1"/>
        </w:rPr>
        <w:t xml:space="preserve"> if</w:t>
      </w:r>
      <w:r>
        <w:rPr>
          <w:spacing w:val="-2"/>
        </w:rPr>
        <w:t xml:space="preserve"> ALLIANCE</w:t>
      </w:r>
      <w:r>
        <w:rPr>
          <w:spacing w:val="-1"/>
        </w:rPr>
        <w:t xml:space="preserve"> </w:t>
      </w:r>
      <w:r>
        <w:rPr>
          <w:spacing w:val="-2"/>
        </w:rPr>
        <w:t>provides</w:t>
      </w:r>
      <w:r>
        <w:rPr>
          <w:spacing w:val="-3"/>
        </w:rPr>
        <w:t xml:space="preserve"> </w:t>
      </w:r>
      <w:r>
        <w:rPr>
          <w:spacing w:val="-1"/>
        </w:rPr>
        <w:t>such</w:t>
      </w:r>
      <w:r>
        <w:rPr>
          <w:spacing w:val="-3"/>
        </w:rPr>
        <w:t xml:space="preserve"> </w:t>
      </w:r>
      <w:r>
        <w:rPr>
          <w:spacing w:val="-2"/>
        </w:rPr>
        <w:t>notice.</w:t>
      </w:r>
    </w:p>
    <w:p w14:paraId="7B2848A5" w14:textId="77777777" w:rsidR="00981F47" w:rsidRDefault="00981F47" w:rsidP="00981F47">
      <w:pPr>
        <w:rPr>
          <w:rFonts w:ascii="Arial" w:eastAsia="Arial" w:hAnsi="Arial" w:cs="Arial"/>
          <w:sz w:val="17"/>
          <w:szCs w:val="17"/>
        </w:rPr>
      </w:pPr>
    </w:p>
    <w:p w14:paraId="5377EA03" w14:textId="77777777" w:rsidR="00981F47" w:rsidRDefault="00981F47" w:rsidP="00981F47">
      <w:pPr>
        <w:pStyle w:val="BodyText"/>
        <w:numPr>
          <w:ilvl w:val="0"/>
          <w:numId w:val="1"/>
        </w:numPr>
        <w:tabs>
          <w:tab w:val="left" w:pos="396"/>
        </w:tabs>
        <w:ind w:right="111" w:firstLine="0"/>
        <w:jc w:val="both"/>
      </w:pPr>
      <w:r>
        <w:rPr>
          <w:b/>
          <w:spacing w:val="-2"/>
        </w:rPr>
        <w:t>SURVEYING</w:t>
      </w:r>
      <w:r>
        <w:rPr>
          <w:b/>
          <w:spacing w:val="20"/>
        </w:rPr>
        <w:t xml:space="preserve"> </w:t>
      </w:r>
      <w:r>
        <w:rPr>
          <w:b/>
          <w:spacing w:val="-2"/>
        </w:rPr>
        <w:t>SERVICES.</w:t>
      </w:r>
      <w:r>
        <w:rPr>
          <w:b/>
          <w:spacing w:val="15"/>
        </w:rPr>
        <w:t xml:space="preserve"> </w:t>
      </w:r>
      <w:r>
        <w:t>In</w:t>
      </w:r>
      <w:r>
        <w:rPr>
          <w:spacing w:val="18"/>
        </w:rPr>
        <w:t xml:space="preserve"> </w:t>
      </w:r>
      <w:r>
        <w:rPr>
          <w:spacing w:val="-2"/>
        </w:rPr>
        <w:t>accordance</w:t>
      </w:r>
      <w:r>
        <w:rPr>
          <w:spacing w:val="20"/>
        </w:rPr>
        <w:t xml:space="preserve"> </w:t>
      </w:r>
      <w:r>
        <w:rPr>
          <w:spacing w:val="-2"/>
        </w:rPr>
        <w:t>with</w:t>
      </w:r>
      <w:r>
        <w:rPr>
          <w:spacing w:val="16"/>
        </w:rPr>
        <w:t xml:space="preserve"> </w:t>
      </w:r>
      <w:r>
        <w:rPr>
          <w:spacing w:val="-1"/>
        </w:rPr>
        <w:t>the</w:t>
      </w:r>
      <w:r>
        <w:rPr>
          <w:spacing w:val="16"/>
        </w:rPr>
        <w:t xml:space="preserve"> </w:t>
      </w:r>
      <w:r>
        <w:rPr>
          <w:spacing w:val="-2"/>
        </w:rPr>
        <w:t>Professional</w:t>
      </w:r>
      <w:r>
        <w:rPr>
          <w:spacing w:val="29"/>
        </w:rPr>
        <w:t xml:space="preserve"> </w:t>
      </w:r>
      <w:r>
        <w:rPr>
          <w:spacing w:val="-2"/>
        </w:rPr>
        <w:t>Land</w:t>
      </w:r>
      <w:r>
        <w:rPr>
          <w:spacing w:val="28"/>
        </w:rPr>
        <w:t xml:space="preserve"> </w:t>
      </w:r>
      <w:r>
        <w:rPr>
          <w:spacing w:val="-2"/>
        </w:rPr>
        <w:t>Surveying</w:t>
      </w:r>
      <w:r>
        <w:rPr>
          <w:spacing w:val="28"/>
        </w:rPr>
        <w:t xml:space="preserve"> </w:t>
      </w:r>
      <w:r>
        <w:rPr>
          <w:spacing w:val="-2"/>
        </w:rPr>
        <w:t>Practices</w:t>
      </w:r>
      <w:r>
        <w:rPr>
          <w:spacing w:val="30"/>
        </w:rPr>
        <w:t xml:space="preserve"> </w:t>
      </w:r>
      <w:r>
        <w:rPr>
          <w:spacing w:val="-2"/>
        </w:rPr>
        <w:t>Act</w:t>
      </w:r>
      <w:r>
        <w:rPr>
          <w:spacing w:val="28"/>
        </w:rPr>
        <w:t xml:space="preserve"> </w:t>
      </w:r>
      <w:r>
        <w:rPr>
          <w:spacing w:val="-2"/>
        </w:rPr>
        <w:t>of</w:t>
      </w:r>
      <w:r>
        <w:rPr>
          <w:spacing w:val="29"/>
        </w:rPr>
        <w:t xml:space="preserve"> </w:t>
      </w:r>
      <w:r>
        <w:rPr>
          <w:spacing w:val="-2"/>
        </w:rPr>
        <w:t>1989,</w:t>
      </w:r>
      <w:r>
        <w:rPr>
          <w:spacing w:val="27"/>
        </w:rPr>
        <w:t xml:space="preserve"> </w:t>
      </w:r>
      <w:r>
        <w:rPr>
          <w:spacing w:val="-1"/>
        </w:rPr>
        <w:t>the</w:t>
      </w:r>
      <w:r>
        <w:rPr>
          <w:spacing w:val="24"/>
        </w:rPr>
        <w:t xml:space="preserve"> </w:t>
      </w:r>
      <w:r>
        <w:rPr>
          <w:spacing w:val="-2"/>
        </w:rPr>
        <w:t>client</w:t>
      </w:r>
      <w:r>
        <w:rPr>
          <w:spacing w:val="29"/>
        </w:rPr>
        <w:t xml:space="preserve"> </w:t>
      </w:r>
      <w:r>
        <w:rPr>
          <w:spacing w:val="-1"/>
        </w:rPr>
        <w:t>is</w:t>
      </w:r>
      <w:r>
        <w:rPr>
          <w:spacing w:val="25"/>
        </w:rPr>
        <w:t xml:space="preserve"> </w:t>
      </w:r>
      <w:r>
        <w:rPr>
          <w:spacing w:val="-2"/>
        </w:rPr>
        <w:t>informed</w:t>
      </w:r>
      <w:r>
        <w:rPr>
          <w:spacing w:val="26"/>
        </w:rPr>
        <w:t xml:space="preserve"> </w:t>
      </w:r>
      <w:r>
        <w:rPr>
          <w:spacing w:val="-2"/>
        </w:rPr>
        <w:t>that</w:t>
      </w:r>
      <w:r>
        <w:rPr>
          <w:spacing w:val="37"/>
        </w:rPr>
        <w:t xml:space="preserve"> </w:t>
      </w:r>
      <w:r>
        <w:rPr>
          <w:spacing w:val="-2"/>
        </w:rPr>
        <w:t>any</w:t>
      </w:r>
      <w:r>
        <w:rPr>
          <w:spacing w:val="42"/>
        </w:rPr>
        <w:t xml:space="preserve"> </w:t>
      </w:r>
      <w:r>
        <w:rPr>
          <w:spacing w:val="-1"/>
        </w:rPr>
        <w:t>complaints</w:t>
      </w:r>
      <w:r>
        <w:rPr>
          <w:spacing w:val="46"/>
        </w:rPr>
        <w:t xml:space="preserve"> </w:t>
      </w:r>
      <w:r>
        <w:rPr>
          <w:spacing w:val="-2"/>
        </w:rPr>
        <w:t>about</w:t>
      </w:r>
      <w:r>
        <w:rPr>
          <w:spacing w:val="41"/>
        </w:rPr>
        <w:t xml:space="preserve"> </w:t>
      </w:r>
      <w:r>
        <w:rPr>
          <w:spacing w:val="-2"/>
        </w:rPr>
        <w:t>surveying</w:t>
      </w:r>
      <w:r>
        <w:rPr>
          <w:spacing w:val="46"/>
        </w:rPr>
        <w:t xml:space="preserve"> </w:t>
      </w:r>
      <w:r>
        <w:rPr>
          <w:spacing w:val="-2"/>
        </w:rPr>
        <w:t>services,</w:t>
      </w:r>
      <w:r>
        <w:rPr>
          <w:spacing w:val="45"/>
        </w:rPr>
        <w:t xml:space="preserve"> </w:t>
      </w:r>
      <w:r>
        <w:rPr>
          <w:spacing w:val="-1"/>
        </w:rPr>
        <w:t>if</w:t>
      </w:r>
      <w:r>
        <w:rPr>
          <w:spacing w:val="44"/>
        </w:rPr>
        <w:t xml:space="preserve"> </w:t>
      </w:r>
      <w:r>
        <w:rPr>
          <w:spacing w:val="-2"/>
        </w:rPr>
        <w:t>provided</w:t>
      </w:r>
      <w:r>
        <w:rPr>
          <w:spacing w:val="43"/>
        </w:rPr>
        <w:t xml:space="preserve"> </w:t>
      </w:r>
      <w:r>
        <w:rPr>
          <w:spacing w:val="-2"/>
        </w:rPr>
        <w:t>under</w:t>
      </w:r>
      <w:r>
        <w:rPr>
          <w:spacing w:val="45"/>
        </w:rPr>
        <w:t xml:space="preserve"> </w:t>
      </w:r>
      <w:r>
        <w:rPr>
          <w:spacing w:val="-1"/>
        </w:rPr>
        <w:t>this</w:t>
      </w:r>
      <w:r>
        <w:rPr>
          <w:spacing w:val="47"/>
        </w:rPr>
        <w:t xml:space="preserve"> </w:t>
      </w:r>
      <w:r>
        <w:rPr>
          <w:spacing w:val="-2"/>
        </w:rPr>
        <w:t>authorization,</w:t>
      </w:r>
      <w:r>
        <w:rPr>
          <w:spacing w:val="32"/>
        </w:rPr>
        <w:t xml:space="preserve"> </w:t>
      </w:r>
      <w:r>
        <w:rPr>
          <w:spacing w:val="-1"/>
        </w:rPr>
        <w:t>may</w:t>
      </w:r>
      <w:r>
        <w:rPr>
          <w:spacing w:val="24"/>
        </w:rPr>
        <w:t xml:space="preserve"> </w:t>
      </w:r>
      <w:r>
        <w:rPr>
          <w:spacing w:val="-1"/>
        </w:rPr>
        <w:t>be</w:t>
      </w:r>
      <w:r>
        <w:rPr>
          <w:spacing w:val="24"/>
        </w:rPr>
        <w:t xml:space="preserve"> </w:t>
      </w:r>
      <w:r>
        <w:rPr>
          <w:spacing w:val="-2"/>
        </w:rPr>
        <w:t>forwarded</w:t>
      </w:r>
      <w:r>
        <w:rPr>
          <w:spacing w:val="28"/>
        </w:rPr>
        <w:t xml:space="preserve"> </w:t>
      </w:r>
      <w:r>
        <w:t>to</w:t>
      </w:r>
      <w:r>
        <w:rPr>
          <w:spacing w:val="25"/>
        </w:rPr>
        <w:t xml:space="preserve"> </w:t>
      </w:r>
      <w:proofErr w:type="gramStart"/>
      <w:r>
        <w:rPr>
          <w:spacing w:val="-1"/>
        </w:rPr>
        <w:t>the</w:t>
      </w:r>
      <w:r>
        <w:rPr>
          <w:spacing w:val="27"/>
        </w:rPr>
        <w:t xml:space="preserve"> </w:t>
      </w:r>
      <w:r>
        <w:rPr>
          <w:spacing w:val="-3"/>
        </w:rPr>
        <w:t>,</w:t>
      </w:r>
      <w:proofErr w:type="gramEnd"/>
      <w:r>
        <w:rPr>
          <w:spacing w:val="45"/>
        </w:rPr>
        <w:t xml:space="preserve"> </w:t>
      </w:r>
    </w:p>
    <w:p w14:paraId="234A7F0B" w14:textId="64232F75" w:rsidR="00B07062" w:rsidRDefault="00B07062">
      <w:pPr>
        <w:spacing w:before="10"/>
        <w:rPr>
          <w:rFonts w:ascii="Arial" w:eastAsia="Arial" w:hAnsi="Arial" w:cs="Arial"/>
          <w:sz w:val="16"/>
          <w:szCs w:val="16"/>
        </w:rPr>
      </w:pPr>
    </w:p>
    <w:p w14:paraId="34E087A0" w14:textId="77777777" w:rsidR="00981F47" w:rsidRDefault="00981F47">
      <w:pPr>
        <w:spacing w:before="10"/>
        <w:rPr>
          <w:rFonts w:ascii="Arial" w:eastAsia="Arial" w:hAnsi="Arial" w:cs="Arial"/>
          <w:sz w:val="16"/>
          <w:szCs w:val="16"/>
        </w:rPr>
      </w:pPr>
    </w:p>
    <w:p w14:paraId="429CFCA5" w14:textId="2BA71B88" w:rsidR="00981F47" w:rsidRPr="00981F47" w:rsidRDefault="004E4E58" w:rsidP="00981F47">
      <w:pPr>
        <w:pStyle w:val="BodyText"/>
        <w:numPr>
          <w:ilvl w:val="0"/>
          <w:numId w:val="1"/>
        </w:numPr>
        <w:tabs>
          <w:tab w:val="left" w:pos="484"/>
        </w:tabs>
        <w:ind w:right="109"/>
        <w:jc w:val="both"/>
        <w:rPr>
          <w:rPrChange w:id="314" w:author="Sheena Tolentino" w:date="2021-06-03T17:47:00Z">
            <w:rPr>
              <w:spacing w:val="-2"/>
            </w:rPr>
          </w:rPrChange>
        </w:rPr>
      </w:pPr>
      <w:r>
        <w:rPr>
          <w:b/>
          <w:spacing w:val="-1"/>
        </w:rPr>
        <w:t>NON</w:t>
      </w:r>
      <w:r>
        <w:rPr>
          <w:b/>
          <w:spacing w:val="14"/>
        </w:rPr>
        <w:t>-ASSIGNABLE</w:t>
      </w:r>
      <w:r w:rsidR="00981F47">
        <w:rPr>
          <w:b/>
          <w:spacing w:val="11"/>
        </w:rPr>
        <w:t xml:space="preserve"> </w:t>
      </w:r>
      <w:r w:rsidR="00981F47">
        <w:rPr>
          <w:b/>
          <w:spacing w:val="-2"/>
        </w:rPr>
        <w:t>CONTRACT.</w:t>
      </w:r>
      <w:r w:rsidR="00981F47">
        <w:rPr>
          <w:b/>
          <w:spacing w:val="13"/>
        </w:rPr>
        <w:t xml:space="preserve"> </w:t>
      </w:r>
      <w:r w:rsidR="00981F47">
        <w:rPr>
          <w:spacing w:val="-2"/>
        </w:rPr>
        <w:t>This</w:t>
      </w:r>
      <w:r w:rsidR="00981F47">
        <w:rPr>
          <w:spacing w:val="10"/>
        </w:rPr>
        <w:t xml:space="preserve"> </w:t>
      </w:r>
      <w:r w:rsidR="00981F47">
        <w:rPr>
          <w:spacing w:val="-2"/>
        </w:rPr>
        <w:t>contract</w:t>
      </w:r>
      <w:r w:rsidR="00981F47">
        <w:rPr>
          <w:spacing w:val="13"/>
        </w:rPr>
        <w:t xml:space="preserve"> </w:t>
      </w:r>
      <w:r w:rsidR="00981F47">
        <w:rPr>
          <w:spacing w:val="-1"/>
        </w:rPr>
        <w:t>is</w:t>
      </w:r>
      <w:r w:rsidR="00981F47">
        <w:rPr>
          <w:spacing w:val="10"/>
        </w:rPr>
        <w:t xml:space="preserve"> </w:t>
      </w:r>
      <w:r w:rsidR="00981F47">
        <w:rPr>
          <w:spacing w:val="-2"/>
        </w:rPr>
        <w:t>not</w:t>
      </w:r>
      <w:r w:rsidR="00981F47">
        <w:rPr>
          <w:spacing w:val="21"/>
        </w:rPr>
        <w:t xml:space="preserve"> </w:t>
      </w:r>
      <w:r w:rsidR="00981F47">
        <w:rPr>
          <w:spacing w:val="-2"/>
        </w:rPr>
        <w:t>assignable,</w:t>
      </w:r>
      <w:r w:rsidR="00981F47">
        <w:rPr>
          <w:spacing w:val="33"/>
        </w:rPr>
        <w:t xml:space="preserve"> </w:t>
      </w:r>
      <w:r w:rsidR="00981F47">
        <w:rPr>
          <w:spacing w:val="-2"/>
        </w:rPr>
        <w:t>except</w:t>
      </w:r>
      <w:r w:rsidR="00981F47">
        <w:rPr>
          <w:spacing w:val="32"/>
        </w:rPr>
        <w:t xml:space="preserve"> </w:t>
      </w:r>
      <w:r w:rsidR="00981F47">
        <w:rPr>
          <w:spacing w:val="-1"/>
        </w:rPr>
        <w:t>with</w:t>
      </w:r>
      <w:r w:rsidR="00981F47">
        <w:rPr>
          <w:spacing w:val="30"/>
        </w:rPr>
        <w:t xml:space="preserve"> </w:t>
      </w:r>
      <w:r w:rsidR="00981F47">
        <w:rPr>
          <w:spacing w:val="-2"/>
        </w:rPr>
        <w:t>prior</w:t>
      </w:r>
      <w:r w:rsidR="00981F47">
        <w:rPr>
          <w:spacing w:val="34"/>
        </w:rPr>
        <w:t xml:space="preserve"> </w:t>
      </w:r>
      <w:r w:rsidR="00981F47">
        <w:rPr>
          <w:spacing w:val="-2"/>
        </w:rPr>
        <w:t>written</w:t>
      </w:r>
      <w:r w:rsidR="00981F47">
        <w:rPr>
          <w:spacing w:val="30"/>
        </w:rPr>
        <w:t xml:space="preserve"> </w:t>
      </w:r>
      <w:r w:rsidR="00981F47">
        <w:rPr>
          <w:spacing w:val="-1"/>
        </w:rPr>
        <w:t>consent</w:t>
      </w:r>
      <w:r w:rsidR="00981F47">
        <w:rPr>
          <w:spacing w:val="35"/>
        </w:rPr>
        <w:t xml:space="preserve"> </w:t>
      </w:r>
      <w:r w:rsidR="00981F47">
        <w:rPr>
          <w:spacing w:val="-1"/>
        </w:rPr>
        <w:t>of</w:t>
      </w:r>
      <w:r w:rsidR="00981F47">
        <w:rPr>
          <w:spacing w:val="32"/>
        </w:rPr>
        <w:t xml:space="preserve"> </w:t>
      </w:r>
      <w:r w:rsidR="00981F47">
        <w:rPr>
          <w:spacing w:val="-1"/>
        </w:rPr>
        <w:t>Alliance,</w:t>
      </w:r>
      <w:r w:rsidR="00981F47">
        <w:rPr>
          <w:spacing w:val="36"/>
        </w:rPr>
        <w:t xml:space="preserve"> </w:t>
      </w:r>
      <w:r w:rsidR="00981F47">
        <w:rPr>
          <w:spacing w:val="-2"/>
        </w:rPr>
        <w:t>and</w:t>
      </w:r>
      <w:r w:rsidR="00981F47">
        <w:rPr>
          <w:spacing w:val="28"/>
        </w:rPr>
        <w:t xml:space="preserve"> </w:t>
      </w:r>
      <w:r w:rsidR="00981F47">
        <w:rPr>
          <w:spacing w:val="-2"/>
        </w:rPr>
        <w:t>no</w:t>
      </w:r>
      <w:r w:rsidR="00981F47">
        <w:rPr>
          <w:spacing w:val="39"/>
        </w:rPr>
        <w:t xml:space="preserve"> </w:t>
      </w:r>
      <w:r w:rsidR="00981F47">
        <w:rPr>
          <w:spacing w:val="-2"/>
        </w:rPr>
        <w:t>assignment</w:t>
      </w:r>
      <w:r w:rsidR="00981F47">
        <w:rPr>
          <w:spacing w:val="19"/>
        </w:rPr>
        <w:t xml:space="preserve"> </w:t>
      </w:r>
      <w:r w:rsidR="00981F47">
        <w:rPr>
          <w:spacing w:val="-1"/>
        </w:rPr>
        <w:t>shall</w:t>
      </w:r>
      <w:r w:rsidR="00981F47">
        <w:rPr>
          <w:spacing w:val="18"/>
        </w:rPr>
        <w:t xml:space="preserve"> </w:t>
      </w:r>
      <w:r w:rsidR="00981F47">
        <w:rPr>
          <w:spacing w:val="-2"/>
        </w:rPr>
        <w:t>relieve</w:t>
      </w:r>
      <w:r w:rsidR="00981F47">
        <w:rPr>
          <w:spacing w:val="19"/>
        </w:rPr>
        <w:t xml:space="preserve"> </w:t>
      </w:r>
      <w:r w:rsidR="00981F47">
        <w:rPr>
          <w:spacing w:val="-1"/>
        </w:rPr>
        <w:t>the</w:t>
      </w:r>
      <w:r w:rsidR="00981F47">
        <w:rPr>
          <w:spacing w:val="18"/>
        </w:rPr>
        <w:t xml:space="preserve"> </w:t>
      </w:r>
      <w:r w:rsidR="00981F47">
        <w:rPr>
          <w:spacing w:val="-2"/>
        </w:rPr>
        <w:t>CLIENT</w:t>
      </w:r>
      <w:r w:rsidR="00981F47">
        <w:rPr>
          <w:spacing w:val="19"/>
        </w:rPr>
        <w:t xml:space="preserve"> </w:t>
      </w:r>
      <w:r w:rsidR="00981F47">
        <w:rPr>
          <w:spacing w:val="-1"/>
        </w:rPr>
        <w:t>of</w:t>
      </w:r>
      <w:r w:rsidR="00981F47">
        <w:rPr>
          <w:spacing w:val="20"/>
        </w:rPr>
        <w:t xml:space="preserve"> </w:t>
      </w:r>
      <w:r w:rsidR="00981F47">
        <w:rPr>
          <w:spacing w:val="-2"/>
        </w:rPr>
        <w:t>any</w:t>
      </w:r>
      <w:r w:rsidR="00981F47">
        <w:rPr>
          <w:spacing w:val="16"/>
        </w:rPr>
        <w:t xml:space="preserve"> </w:t>
      </w:r>
      <w:r w:rsidR="00981F47">
        <w:rPr>
          <w:spacing w:val="-2"/>
        </w:rPr>
        <w:t>obligations</w:t>
      </w:r>
      <w:r w:rsidR="00981F47">
        <w:rPr>
          <w:spacing w:val="21"/>
        </w:rPr>
        <w:t xml:space="preserve"> </w:t>
      </w:r>
      <w:r w:rsidR="00981F47">
        <w:rPr>
          <w:spacing w:val="-2"/>
        </w:rPr>
        <w:t>under</w:t>
      </w:r>
      <w:r w:rsidR="00981F47">
        <w:rPr>
          <w:spacing w:val="21"/>
        </w:rPr>
        <w:t xml:space="preserve"> </w:t>
      </w:r>
      <w:r w:rsidR="00981F47">
        <w:rPr>
          <w:spacing w:val="-1"/>
        </w:rPr>
        <w:t>this</w:t>
      </w:r>
      <w:r w:rsidR="00981F47">
        <w:rPr>
          <w:spacing w:val="37"/>
        </w:rPr>
        <w:t xml:space="preserve"> </w:t>
      </w:r>
      <w:r w:rsidR="00981F47">
        <w:rPr>
          <w:spacing w:val="-2"/>
        </w:rPr>
        <w:t>contract.</w:t>
      </w:r>
      <w:r w:rsidR="00981F47">
        <w:rPr>
          <w:spacing w:val="17"/>
        </w:rPr>
        <w:t xml:space="preserve"> </w:t>
      </w:r>
      <w:r w:rsidR="00981F47">
        <w:rPr>
          <w:spacing w:val="-2"/>
        </w:rPr>
        <w:t>CLIENT</w:t>
      </w:r>
      <w:r w:rsidR="00981F47">
        <w:rPr>
          <w:spacing w:val="22"/>
        </w:rPr>
        <w:t xml:space="preserve"> </w:t>
      </w:r>
      <w:r w:rsidR="00981F47">
        <w:rPr>
          <w:spacing w:val="-3"/>
        </w:rPr>
        <w:t>acknowledges</w:t>
      </w:r>
      <w:r w:rsidR="00981F47">
        <w:rPr>
          <w:spacing w:val="22"/>
        </w:rPr>
        <w:t xml:space="preserve"> </w:t>
      </w:r>
      <w:r w:rsidR="00981F47">
        <w:rPr>
          <w:spacing w:val="-2"/>
        </w:rPr>
        <w:t>that</w:t>
      </w:r>
      <w:r w:rsidR="00981F47">
        <w:rPr>
          <w:spacing w:val="23"/>
        </w:rPr>
        <w:t xml:space="preserve"> </w:t>
      </w:r>
      <w:r w:rsidR="00981F47">
        <w:rPr>
          <w:spacing w:val="-2"/>
        </w:rPr>
        <w:t>Alliance</w:t>
      </w:r>
      <w:r w:rsidR="00981F47">
        <w:rPr>
          <w:spacing w:val="23"/>
        </w:rPr>
        <w:t xml:space="preserve"> </w:t>
      </w:r>
      <w:r w:rsidR="00981F47">
        <w:rPr>
          <w:spacing w:val="-1"/>
        </w:rPr>
        <w:t>may</w:t>
      </w:r>
      <w:r w:rsidR="00981F47">
        <w:rPr>
          <w:spacing w:val="14"/>
        </w:rPr>
        <w:t xml:space="preserve"> </w:t>
      </w:r>
      <w:r w:rsidR="00981F47">
        <w:rPr>
          <w:spacing w:val="-2"/>
        </w:rPr>
        <w:t>subcontract</w:t>
      </w:r>
      <w:r w:rsidR="00981F47">
        <w:rPr>
          <w:spacing w:val="51"/>
        </w:rPr>
        <w:t xml:space="preserve"> </w:t>
      </w:r>
      <w:r w:rsidR="00981F47">
        <w:rPr>
          <w:spacing w:val="-2"/>
        </w:rPr>
        <w:t>portions</w:t>
      </w:r>
      <w:r w:rsidR="00981F47">
        <w:rPr>
          <w:spacing w:val="24"/>
        </w:rPr>
        <w:t xml:space="preserve"> </w:t>
      </w:r>
      <w:r w:rsidR="00981F47">
        <w:rPr>
          <w:spacing w:val="-2"/>
        </w:rPr>
        <w:t>of</w:t>
      </w:r>
      <w:r w:rsidR="00981F47">
        <w:rPr>
          <w:spacing w:val="22"/>
        </w:rPr>
        <w:t xml:space="preserve"> </w:t>
      </w:r>
      <w:r w:rsidR="00981F47">
        <w:rPr>
          <w:spacing w:val="-1"/>
        </w:rPr>
        <w:t>the</w:t>
      </w:r>
      <w:r w:rsidR="00981F47">
        <w:rPr>
          <w:spacing w:val="21"/>
        </w:rPr>
        <w:t xml:space="preserve"> </w:t>
      </w:r>
      <w:r w:rsidR="00981F47">
        <w:rPr>
          <w:spacing w:val="-2"/>
        </w:rPr>
        <w:t>Services</w:t>
      </w:r>
      <w:r w:rsidR="00981F47">
        <w:rPr>
          <w:spacing w:val="21"/>
        </w:rPr>
        <w:t xml:space="preserve"> </w:t>
      </w:r>
      <w:proofErr w:type="gramStart"/>
      <w:r w:rsidR="00981F47">
        <w:t>in</w:t>
      </w:r>
      <w:r w:rsidR="00981F47">
        <w:rPr>
          <w:spacing w:val="21"/>
        </w:rPr>
        <w:t xml:space="preserve"> </w:t>
      </w:r>
      <w:r w:rsidR="00981F47">
        <w:rPr>
          <w:spacing w:val="-1"/>
        </w:rPr>
        <w:t>the</w:t>
      </w:r>
      <w:r w:rsidR="00981F47">
        <w:rPr>
          <w:spacing w:val="18"/>
        </w:rPr>
        <w:t xml:space="preserve"> </w:t>
      </w:r>
      <w:r w:rsidR="00981F47">
        <w:rPr>
          <w:spacing w:val="-1"/>
        </w:rPr>
        <w:t>course</w:t>
      </w:r>
      <w:r w:rsidR="00981F47">
        <w:rPr>
          <w:spacing w:val="21"/>
        </w:rPr>
        <w:t xml:space="preserve"> </w:t>
      </w:r>
      <w:r w:rsidR="00981F47">
        <w:rPr>
          <w:spacing w:val="-1"/>
        </w:rPr>
        <w:t>of</w:t>
      </w:r>
      <w:proofErr w:type="gramEnd"/>
      <w:r w:rsidR="00981F47">
        <w:rPr>
          <w:spacing w:val="23"/>
        </w:rPr>
        <w:t xml:space="preserve"> </w:t>
      </w:r>
      <w:r w:rsidR="00981F47">
        <w:rPr>
          <w:spacing w:val="-2"/>
        </w:rPr>
        <w:t>performing</w:t>
      </w:r>
      <w:r w:rsidR="00981F47">
        <w:rPr>
          <w:spacing w:val="21"/>
        </w:rPr>
        <w:t xml:space="preserve"> </w:t>
      </w:r>
      <w:r w:rsidR="00981F47">
        <w:rPr>
          <w:spacing w:val="-1"/>
        </w:rPr>
        <w:t>the</w:t>
      </w:r>
      <w:r w:rsidR="00981F47">
        <w:rPr>
          <w:spacing w:val="23"/>
        </w:rPr>
        <w:t xml:space="preserve"> </w:t>
      </w:r>
      <w:r w:rsidR="00981F47">
        <w:rPr>
          <w:spacing w:val="-3"/>
        </w:rPr>
        <w:t>Services,</w:t>
      </w:r>
      <w:r w:rsidR="00981F47">
        <w:rPr>
          <w:spacing w:val="35"/>
        </w:rPr>
        <w:t xml:space="preserve"> </w:t>
      </w:r>
      <w:r w:rsidR="00981F47">
        <w:rPr>
          <w:spacing w:val="-2"/>
        </w:rPr>
        <w:t xml:space="preserve">without approval </w:t>
      </w:r>
      <w:r w:rsidR="00981F47">
        <w:rPr>
          <w:spacing w:val="-1"/>
        </w:rPr>
        <w:t>of</w:t>
      </w:r>
      <w:r w:rsidR="00981F47">
        <w:rPr>
          <w:spacing w:val="-2"/>
        </w:rPr>
        <w:t xml:space="preserve"> CLIENT.</w:t>
      </w:r>
    </w:p>
    <w:p w14:paraId="1A017DF0" w14:textId="46492785" w:rsidR="00981F47" w:rsidRDefault="00981F47" w:rsidP="00981F47">
      <w:pPr>
        <w:pStyle w:val="BodyText"/>
        <w:tabs>
          <w:tab w:val="left" w:pos="484"/>
        </w:tabs>
        <w:ind w:right="109"/>
        <w:jc w:val="both"/>
      </w:pPr>
    </w:p>
    <w:p w14:paraId="1D731C61" w14:textId="4446A0BA" w:rsidR="00981F47" w:rsidRPr="00EE16D8" w:rsidDel="00A67F8F" w:rsidRDefault="00981F47">
      <w:pPr>
        <w:pStyle w:val="BodyText"/>
        <w:tabs>
          <w:tab w:val="left" w:pos="396"/>
        </w:tabs>
        <w:ind w:right="111"/>
        <w:jc w:val="both"/>
        <w:rPr>
          <w:del w:id="315" w:author="Sheena Tolentino" w:date="2021-06-03T17:47:00Z"/>
          <w:bCs/>
          <w:spacing w:val="-2"/>
          <w:rPrChange w:id="316" w:author="Sheena Tolentino" w:date="2021-07-07T17:39:00Z">
            <w:rPr>
              <w:del w:id="317" w:author="Sheena Tolentino" w:date="2021-06-03T17:47:00Z"/>
              <w:spacing w:val="-2"/>
            </w:rPr>
          </w:rPrChange>
        </w:rPr>
        <w:pPrChange w:id="318" w:author="Sheena Tolentino" w:date="2021-07-07T17:39:00Z">
          <w:pPr>
            <w:pStyle w:val="BodyText"/>
            <w:numPr>
              <w:numId w:val="1"/>
            </w:numPr>
            <w:tabs>
              <w:tab w:val="left" w:pos="451"/>
            </w:tabs>
            <w:ind w:right="111" w:firstLine="44"/>
            <w:jc w:val="both"/>
          </w:pPr>
        </w:pPrChange>
      </w:pPr>
      <w:r>
        <w:rPr>
          <w:b/>
          <w:spacing w:val="-2"/>
        </w:rPr>
        <w:t>21. INTEGRATION.</w:t>
      </w:r>
      <w:r w:rsidRPr="00EE16D8">
        <w:rPr>
          <w:b/>
          <w:spacing w:val="-2"/>
          <w:rPrChange w:id="319" w:author="Sheena Tolentino" w:date="2021-07-07T17:39:00Z">
            <w:rPr>
              <w:b/>
              <w:spacing w:val="26"/>
            </w:rPr>
          </w:rPrChange>
        </w:rPr>
        <w:t xml:space="preserve"> </w:t>
      </w:r>
      <w:r w:rsidRPr="00F961E6">
        <w:rPr>
          <w:bCs/>
          <w:spacing w:val="-2"/>
        </w:rPr>
        <w:t>This</w:t>
      </w:r>
      <w:r w:rsidRPr="00EE16D8">
        <w:rPr>
          <w:bCs/>
          <w:spacing w:val="-2"/>
          <w:rPrChange w:id="320" w:author="Sheena Tolentino" w:date="2021-07-07T17:39:00Z">
            <w:rPr>
              <w:spacing w:val="26"/>
            </w:rPr>
          </w:rPrChange>
        </w:rPr>
        <w:t xml:space="preserve"> </w:t>
      </w:r>
      <w:r w:rsidRPr="00F961E6">
        <w:rPr>
          <w:bCs/>
          <w:spacing w:val="-2"/>
        </w:rPr>
        <w:t>Agreement</w:t>
      </w:r>
      <w:r w:rsidRPr="00EE16D8">
        <w:rPr>
          <w:bCs/>
          <w:spacing w:val="-2"/>
          <w:rPrChange w:id="321" w:author="Sheena Tolentino" w:date="2021-07-07T17:39:00Z">
            <w:rPr>
              <w:spacing w:val="28"/>
            </w:rPr>
          </w:rPrChange>
        </w:rPr>
        <w:t xml:space="preserve"> </w:t>
      </w:r>
      <w:r w:rsidRPr="00F961E6">
        <w:rPr>
          <w:bCs/>
          <w:spacing w:val="-2"/>
        </w:rPr>
        <w:t>and</w:t>
      </w:r>
      <w:r w:rsidRPr="00EE16D8">
        <w:rPr>
          <w:bCs/>
          <w:spacing w:val="-2"/>
          <w:rPrChange w:id="322" w:author="Sheena Tolentino" w:date="2021-07-07T17:39:00Z">
            <w:rPr>
              <w:spacing w:val="28"/>
            </w:rPr>
          </w:rPrChange>
        </w:rPr>
        <w:t xml:space="preserve"> </w:t>
      </w:r>
      <w:r w:rsidRPr="00F961E6">
        <w:rPr>
          <w:bCs/>
          <w:spacing w:val="-2"/>
        </w:rPr>
        <w:t>other</w:t>
      </w:r>
      <w:r w:rsidRPr="00EE16D8">
        <w:rPr>
          <w:bCs/>
          <w:spacing w:val="-2"/>
          <w:rPrChange w:id="323" w:author="Sheena Tolentino" w:date="2021-07-07T17:39:00Z">
            <w:rPr>
              <w:spacing w:val="26"/>
            </w:rPr>
          </w:rPrChange>
        </w:rPr>
        <w:t xml:space="preserve"> </w:t>
      </w:r>
      <w:r w:rsidRPr="00F961E6">
        <w:rPr>
          <w:bCs/>
          <w:spacing w:val="-2"/>
        </w:rPr>
        <w:t>documents,</w:t>
      </w:r>
      <w:r w:rsidRPr="00EE16D8">
        <w:rPr>
          <w:bCs/>
          <w:spacing w:val="-2"/>
          <w:rPrChange w:id="324" w:author="Sheena Tolentino" w:date="2021-07-07T17:39:00Z">
            <w:rPr>
              <w:spacing w:val="26"/>
            </w:rPr>
          </w:rPrChange>
        </w:rPr>
        <w:t xml:space="preserve"> </w:t>
      </w:r>
      <w:r w:rsidRPr="00F961E6">
        <w:rPr>
          <w:bCs/>
          <w:spacing w:val="-2"/>
        </w:rPr>
        <w:t>if</w:t>
      </w:r>
      <w:r w:rsidRPr="00EE16D8">
        <w:rPr>
          <w:bCs/>
          <w:spacing w:val="-2"/>
          <w:rPrChange w:id="325" w:author="Sheena Tolentino" w:date="2021-07-07T17:39:00Z">
            <w:rPr>
              <w:spacing w:val="39"/>
            </w:rPr>
          </w:rPrChange>
        </w:rPr>
        <w:t xml:space="preserve"> </w:t>
      </w:r>
      <w:r w:rsidRPr="00F961E6">
        <w:rPr>
          <w:bCs/>
          <w:spacing w:val="-2"/>
        </w:rPr>
        <w:t>attached</w:t>
      </w:r>
      <w:r w:rsidRPr="00EE16D8">
        <w:rPr>
          <w:bCs/>
          <w:spacing w:val="-2"/>
          <w:rPrChange w:id="326" w:author="Sheena Tolentino" w:date="2021-07-07T17:39:00Z">
            <w:rPr>
              <w:spacing w:val="41"/>
            </w:rPr>
          </w:rPrChange>
        </w:rPr>
        <w:t xml:space="preserve"> </w:t>
      </w:r>
      <w:r w:rsidRPr="00F961E6">
        <w:rPr>
          <w:bCs/>
          <w:spacing w:val="-2"/>
        </w:rPr>
        <w:t>as</w:t>
      </w:r>
      <w:r w:rsidRPr="00EE16D8">
        <w:rPr>
          <w:bCs/>
          <w:spacing w:val="-2"/>
          <w:rPrChange w:id="327" w:author="Sheena Tolentino" w:date="2021-07-07T17:39:00Z">
            <w:rPr>
              <w:spacing w:val="43"/>
            </w:rPr>
          </w:rPrChange>
        </w:rPr>
        <w:t xml:space="preserve"> </w:t>
      </w:r>
      <w:r w:rsidRPr="00EE16D8">
        <w:rPr>
          <w:bCs/>
          <w:spacing w:val="-2"/>
          <w:rPrChange w:id="328" w:author="Sheena Tolentino" w:date="2021-07-07T17:39:00Z">
            <w:rPr>
              <w:spacing w:val="-3"/>
            </w:rPr>
          </w:rPrChange>
        </w:rPr>
        <w:t>exhibits</w:t>
      </w:r>
      <w:r w:rsidRPr="00EE16D8">
        <w:rPr>
          <w:bCs/>
          <w:spacing w:val="-2"/>
          <w:rPrChange w:id="329" w:author="Sheena Tolentino" w:date="2021-07-07T17:39:00Z">
            <w:rPr>
              <w:spacing w:val="40"/>
            </w:rPr>
          </w:rPrChange>
        </w:rPr>
        <w:t xml:space="preserve"> </w:t>
      </w:r>
      <w:r w:rsidRPr="00F961E6">
        <w:rPr>
          <w:bCs/>
          <w:spacing w:val="-2"/>
        </w:rPr>
        <w:t>hereto,</w:t>
      </w:r>
      <w:r w:rsidRPr="00EE16D8">
        <w:rPr>
          <w:bCs/>
          <w:spacing w:val="-2"/>
          <w:rPrChange w:id="330" w:author="Sheena Tolentino" w:date="2021-07-07T17:39:00Z">
            <w:rPr>
              <w:spacing w:val="44"/>
            </w:rPr>
          </w:rPrChange>
        </w:rPr>
        <w:t xml:space="preserve"> </w:t>
      </w:r>
      <w:r w:rsidRPr="00F961E6">
        <w:rPr>
          <w:bCs/>
          <w:spacing w:val="-2"/>
        </w:rPr>
        <w:t>constitute</w:t>
      </w:r>
      <w:r w:rsidRPr="00EE16D8">
        <w:rPr>
          <w:bCs/>
          <w:spacing w:val="-2"/>
          <w:rPrChange w:id="331" w:author="Sheena Tolentino" w:date="2021-07-07T17:39:00Z">
            <w:rPr>
              <w:spacing w:val="39"/>
            </w:rPr>
          </w:rPrChange>
        </w:rPr>
        <w:t xml:space="preserve"> </w:t>
      </w:r>
      <w:r w:rsidRPr="00EE16D8">
        <w:rPr>
          <w:bCs/>
          <w:spacing w:val="-2"/>
          <w:rPrChange w:id="332" w:author="Sheena Tolentino" w:date="2021-07-07T17:39:00Z">
            <w:rPr>
              <w:spacing w:val="-1"/>
            </w:rPr>
          </w:rPrChange>
        </w:rPr>
        <w:t>the</w:t>
      </w:r>
      <w:r w:rsidRPr="00EE16D8">
        <w:rPr>
          <w:bCs/>
          <w:spacing w:val="-2"/>
          <w:rPrChange w:id="333" w:author="Sheena Tolentino" w:date="2021-07-07T17:39:00Z">
            <w:rPr>
              <w:spacing w:val="38"/>
            </w:rPr>
          </w:rPrChange>
        </w:rPr>
        <w:t xml:space="preserve"> </w:t>
      </w:r>
      <w:r w:rsidRPr="00F961E6">
        <w:rPr>
          <w:bCs/>
          <w:spacing w:val="-2"/>
        </w:rPr>
        <w:t>entire</w:t>
      </w:r>
      <w:r w:rsidRPr="00EE16D8">
        <w:rPr>
          <w:bCs/>
          <w:spacing w:val="-2"/>
          <w:rPrChange w:id="334" w:author="Sheena Tolentino" w:date="2021-07-07T17:39:00Z">
            <w:rPr>
              <w:spacing w:val="41"/>
            </w:rPr>
          </w:rPrChange>
        </w:rPr>
        <w:t xml:space="preserve"> </w:t>
      </w:r>
      <w:r w:rsidRPr="00EE16D8">
        <w:rPr>
          <w:bCs/>
          <w:spacing w:val="-2"/>
          <w:rPrChange w:id="335" w:author="Sheena Tolentino" w:date="2021-07-07T17:39:00Z">
            <w:rPr>
              <w:spacing w:val="-3"/>
            </w:rPr>
          </w:rPrChange>
        </w:rPr>
        <w:t>Agreement</w:t>
      </w:r>
      <w:r w:rsidRPr="00EE16D8">
        <w:rPr>
          <w:bCs/>
          <w:spacing w:val="-2"/>
          <w:rPrChange w:id="336" w:author="Sheena Tolentino" w:date="2021-07-07T17:39:00Z">
            <w:rPr>
              <w:spacing w:val="47"/>
            </w:rPr>
          </w:rPrChange>
        </w:rPr>
        <w:t xml:space="preserve"> </w:t>
      </w:r>
      <w:r w:rsidRPr="00F961E6">
        <w:rPr>
          <w:bCs/>
          <w:spacing w:val="-2"/>
        </w:rPr>
        <w:t>between</w:t>
      </w:r>
      <w:r w:rsidRPr="00EE16D8">
        <w:rPr>
          <w:bCs/>
          <w:spacing w:val="-2"/>
          <w:rPrChange w:id="337" w:author="Sheena Tolentino" w:date="2021-07-07T17:39:00Z">
            <w:rPr>
              <w:spacing w:val="33"/>
            </w:rPr>
          </w:rPrChange>
        </w:rPr>
        <w:t xml:space="preserve"> </w:t>
      </w:r>
      <w:r w:rsidRPr="00EE16D8">
        <w:rPr>
          <w:bCs/>
          <w:spacing w:val="-2"/>
          <w:rPrChange w:id="338" w:author="Sheena Tolentino" w:date="2021-07-07T17:39:00Z">
            <w:rPr>
              <w:spacing w:val="-1"/>
            </w:rPr>
          </w:rPrChange>
        </w:rPr>
        <w:t>the</w:t>
      </w:r>
      <w:r w:rsidRPr="00EE16D8">
        <w:rPr>
          <w:bCs/>
          <w:spacing w:val="-2"/>
          <w:rPrChange w:id="339" w:author="Sheena Tolentino" w:date="2021-07-07T17:39:00Z">
            <w:rPr>
              <w:spacing w:val="35"/>
            </w:rPr>
          </w:rPrChange>
        </w:rPr>
        <w:t xml:space="preserve"> </w:t>
      </w:r>
      <w:proofErr w:type="gramStart"/>
      <w:r w:rsidRPr="00EE16D8">
        <w:rPr>
          <w:bCs/>
          <w:spacing w:val="-2"/>
          <w:rPrChange w:id="340" w:author="Sheena Tolentino" w:date="2021-07-07T17:39:00Z">
            <w:rPr>
              <w:spacing w:val="-1"/>
            </w:rPr>
          </w:rPrChange>
        </w:rPr>
        <w:t>Parties</w:t>
      </w:r>
      <w:proofErr w:type="gramEnd"/>
      <w:r w:rsidRPr="00EE16D8">
        <w:rPr>
          <w:bCs/>
          <w:spacing w:val="-2"/>
          <w:rPrChange w:id="341" w:author="Sheena Tolentino" w:date="2021-07-07T17:39:00Z">
            <w:rPr>
              <w:spacing w:val="38"/>
            </w:rPr>
          </w:rPrChange>
        </w:rPr>
        <w:t xml:space="preserve"> </w:t>
      </w:r>
      <w:r w:rsidRPr="00F961E6">
        <w:rPr>
          <w:bCs/>
          <w:spacing w:val="-2"/>
        </w:rPr>
        <w:t>and</w:t>
      </w:r>
      <w:r w:rsidRPr="00EE16D8">
        <w:rPr>
          <w:bCs/>
          <w:spacing w:val="-2"/>
          <w:rPrChange w:id="342" w:author="Sheena Tolentino" w:date="2021-07-07T17:39:00Z">
            <w:rPr>
              <w:spacing w:val="33"/>
            </w:rPr>
          </w:rPrChange>
        </w:rPr>
        <w:t xml:space="preserve"> </w:t>
      </w:r>
      <w:r w:rsidRPr="00F961E6">
        <w:rPr>
          <w:bCs/>
          <w:spacing w:val="-2"/>
        </w:rPr>
        <w:t>supersede</w:t>
      </w:r>
      <w:r w:rsidRPr="00EE16D8">
        <w:rPr>
          <w:bCs/>
          <w:spacing w:val="-2"/>
          <w:rPrChange w:id="343" w:author="Sheena Tolentino" w:date="2021-07-07T17:39:00Z">
            <w:rPr>
              <w:spacing w:val="35"/>
            </w:rPr>
          </w:rPrChange>
        </w:rPr>
        <w:t xml:space="preserve"> </w:t>
      </w:r>
      <w:r w:rsidRPr="00F961E6">
        <w:rPr>
          <w:bCs/>
          <w:spacing w:val="-2"/>
        </w:rPr>
        <w:t>any</w:t>
      </w:r>
      <w:r w:rsidRPr="00EE16D8">
        <w:rPr>
          <w:bCs/>
          <w:spacing w:val="-2"/>
          <w:rPrChange w:id="344" w:author="Sheena Tolentino" w:date="2021-07-07T17:39:00Z">
            <w:rPr>
              <w:spacing w:val="31"/>
            </w:rPr>
          </w:rPrChange>
        </w:rPr>
        <w:t xml:space="preserve"> </w:t>
      </w:r>
      <w:r w:rsidRPr="00F961E6">
        <w:rPr>
          <w:bCs/>
          <w:spacing w:val="-2"/>
        </w:rPr>
        <w:t>previous</w:t>
      </w:r>
      <w:r w:rsidRPr="00EE16D8">
        <w:rPr>
          <w:bCs/>
          <w:spacing w:val="-2"/>
          <w:rPrChange w:id="345" w:author="Sheena Tolentino" w:date="2021-07-07T17:39:00Z">
            <w:rPr>
              <w:spacing w:val="35"/>
            </w:rPr>
          </w:rPrChange>
        </w:rPr>
        <w:t xml:space="preserve"> </w:t>
      </w:r>
      <w:r w:rsidRPr="00F961E6">
        <w:rPr>
          <w:bCs/>
          <w:spacing w:val="-2"/>
        </w:rPr>
        <w:t>written</w:t>
      </w:r>
      <w:r w:rsidRPr="00EE16D8">
        <w:rPr>
          <w:bCs/>
          <w:spacing w:val="-2"/>
          <w:rPrChange w:id="346" w:author="Sheena Tolentino" w:date="2021-07-07T17:39:00Z">
            <w:rPr>
              <w:spacing w:val="36"/>
            </w:rPr>
          </w:rPrChange>
        </w:rPr>
        <w:t xml:space="preserve"> </w:t>
      </w:r>
      <w:r w:rsidRPr="00F961E6">
        <w:rPr>
          <w:bCs/>
          <w:spacing w:val="-2"/>
        </w:rPr>
        <w:t>or</w:t>
      </w:r>
      <w:r w:rsidRPr="00EE16D8">
        <w:rPr>
          <w:bCs/>
          <w:spacing w:val="-2"/>
          <w:rPrChange w:id="347" w:author="Sheena Tolentino" w:date="2021-07-07T17:39:00Z">
            <w:rPr>
              <w:spacing w:val="37"/>
            </w:rPr>
          </w:rPrChange>
        </w:rPr>
        <w:t xml:space="preserve"> </w:t>
      </w:r>
      <w:r w:rsidRPr="00F961E6">
        <w:rPr>
          <w:bCs/>
          <w:spacing w:val="-2"/>
        </w:rPr>
        <w:t>oral</w:t>
      </w:r>
      <w:r w:rsidRPr="00EE16D8">
        <w:rPr>
          <w:bCs/>
          <w:spacing w:val="-2"/>
          <w:rPrChange w:id="348" w:author="Sheena Tolentino" w:date="2021-07-07T17:39:00Z">
            <w:rPr>
              <w:spacing w:val="49"/>
            </w:rPr>
          </w:rPrChange>
        </w:rPr>
        <w:t xml:space="preserve"> </w:t>
      </w:r>
      <w:r w:rsidRPr="00F961E6">
        <w:rPr>
          <w:bCs/>
          <w:spacing w:val="-2"/>
        </w:rPr>
        <w:t>contracts</w:t>
      </w:r>
      <w:r w:rsidRPr="00EE16D8">
        <w:rPr>
          <w:bCs/>
          <w:spacing w:val="-2"/>
          <w:rPrChange w:id="349" w:author="Sheena Tolentino" w:date="2021-07-07T17:39:00Z">
            <w:rPr>
              <w:spacing w:val="12"/>
            </w:rPr>
          </w:rPrChange>
        </w:rPr>
        <w:t xml:space="preserve"> </w:t>
      </w:r>
      <w:r w:rsidRPr="00EE16D8">
        <w:rPr>
          <w:bCs/>
          <w:spacing w:val="-2"/>
          <w:rPrChange w:id="350" w:author="Sheena Tolentino" w:date="2021-07-07T17:39:00Z">
            <w:rPr>
              <w:spacing w:val="-1"/>
            </w:rPr>
          </w:rPrChange>
        </w:rPr>
        <w:t>or</w:t>
      </w:r>
      <w:r w:rsidRPr="00EE16D8">
        <w:rPr>
          <w:bCs/>
          <w:spacing w:val="-2"/>
          <w:rPrChange w:id="351" w:author="Sheena Tolentino" w:date="2021-07-07T17:39:00Z">
            <w:rPr>
              <w:spacing w:val="11"/>
            </w:rPr>
          </w:rPrChange>
        </w:rPr>
        <w:t xml:space="preserve"> </w:t>
      </w:r>
      <w:r w:rsidRPr="00EE16D8">
        <w:rPr>
          <w:bCs/>
          <w:spacing w:val="-2"/>
          <w:rPrChange w:id="352" w:author="Sheena Tolentino" w:date="2021-07-07T17:39:00Z">
            <w:rPr>
              <w:spacing w:val="-3"/>
            </w:rPr>
          </w:rPrChange>
        </w:rPr>
        <w:t>negotiations.</w:t>
      </w:r>
      <w:r w:rsidRPr="00EE16D8">
        <w:rPr>
          <w:bCs/>
          <w:spacing w:val="-2"/>
          <w:rPrChange w:id="353" w:author="Sheena Tolentino" w:date="2021-07-07T17:39:00Z">
            <w:rPr>
              <w:spacing w:val="11"/>
            </w:rPr>
          </w:rPrChange>
        </w:rPr>
        <w:t xml:space="preserve"> </w:t>
      </w:r>
      <w:r w:rsidRPr="00EE16D8">
        <w:rPr>
          <w:bCs/>
          <w:spacing w:val="-2"/>
          <w:rPrChange w:id="354" w:author="Sheena Tolentino" w:date="2021-07-07T17:39:00Z">
            <w:rPr>
              <w:spacing w:val="-1"/>
            </w:rPr>
          </w:rPrChange>
        </w:rPr>
        <w:t>This</w:t>
      </w:r>
      <w:r w:rsidRPr="00EE16D8">
        <w:rPr>
          <w:bCs/>
          <w:spacing w:val="-2"/>
          <w:rPrChange w:id="355" w:author="Sheena Tolentino" w:date="2021-07-07T17:39:00Z">
            <w:rPr>
              <w:spacing w:val="11"/>
            </w:rPr>
          </w:rPrChange>
        </w:rPr>
        <w:t xml:space="preserve"> </w:t>
      </w:r>
      <w:r w:rsidRPr="00EE16D8">
        <w:rPr>
          <w:bCs/>
          <w:spacing w:val="-2"/>
          <w:rPrChange w:id="356" w:author="Sheena Tolentino" w:date="2021-07-07T17:39:00Z">
            <w:rPr>
              <w:spacing w:val="-1"/>
            </w:rPr>
          </w:rPrChange>
        </w:rPr>
        <w:t>Agreement</w:t>
      </w:r>
      <w:r w:rsidRPr="00EE16D8">
        <w:rPr>
          <w:bCs/>
          <w:spacing w:val="-2"/>
          <w:rPrChange w:id="357" w:author="Sheena Tolentino" w:date="2021-07-07T17:39:00Z">
            <w:rPr>
              <w:spacing w:val="14"/>
            </w:rPr>
          </w:rPrChange>
        </w:rPr>
        <w:t xml:space="preserve"> </w:t>
      </w:r>
      <w:r w:rsidRPr="00F961E6">
        <w:rPr>
          <w:bCs/>
          <w:spacing w:val="-2"/>
        </w:rPr>
        <w:t>and</w:t>
      </w:r>
      <w:r w:rsidRPr="00EE16D8">
        <w:rPr>
          <w:bCs/>
          <w:spacing w:val="-2"/>
          <w:rPrChange w:id="358" w:author="Sheena Tolentino" w:date="2021-07-07T17:39:00Z">
            <w:rPr>
              <w:spacing w:val="11"/>
            </w:rPr>
          </w:rPrChange>
        </w:rPr>
        <w:t xml:space="preserve"> </w:t>
      </w:r>
      <w:r w:rsidRPr="00EE16D8">
        <w:rPr>
          <w:bCs/>
          <w:spacing w:val="-2"/>
          <w:rPrChange w:id="359" w:author="Sheena Tolentino" w:date="2021-07-07T17:39:00Z">
            <w:rPr>
              <w:spacing w:val="-1"/>
            </w:rPr>
          </w:rPrChange>
        </w:rPr>
        <w:t>the</w:t>
      </w:r>
      <w:r w:rsidRPr="00EE16D8">
        <w:rPr>
          <w:bCs/>
          <w:spacing w:val="-2"/>
          <w:rPrChange w:id="360" w:author="Sheena Tolentino" w:date="2021-07-07T17:39:00Z">
            <w:rPr>
              <w:spacing w:val="11"/>
            </w:rPr>
          </w:rPrChange>
        </w:rPr>
        <w:t xml:space="preserve"> </w:t>
      </w:r>
      <w:r w:rsidRPr="00F961E6">
        <w:rPr>
          <w:bCs/>
          <w:spacing w:val="-2"/>
        </w:rPr>
        <w:t>above</w:t>
      </w:r>
      <w:r w:rsidRPr="00EE16D8">
        <w:rPr>
          <w:bCs/>
          <w:spacing w:val="-2"/>
          <w:rPrChange w:id="361" w:author="Sheena Tolentino" w:date="2021-07-07T17:39:00Z">
            <w:rPr>
              <w:spacing w:val="11"/>
            </w:rPr>
          </w:rPrChange>
        </w:rPr>
        <w:t xml:space="preserve"> </w:t>
      </w:r>
      <w:r w:rsidRPr="00F961E6">
        <w:rPr>
          <w:bCs/>
          <w:spacing w:val="-2"/>
        </w:rPr>
        <w:t>Scope</w:t>
      </w:r>
      <w:r w:rsidRPr="00EE16D8">
        <w:rPr>
          <w:bCs/>
          <w:spacing w:val="-2"/>
          <w:rPrChange w:id="362" w:author="Sheena Tolentino" w:date="2021-07-07T17:39:00Z">
            <w:rPr>
              <w:spacing w:val="9"/>
            </w:rPr>
          </w:rPrChange>
        </w:rPr>
        <w:t xml:space="preserve"> </w:t>
      </w:r>
      <w:r w:rsidRPr="00EE16D8">
        <w:rPr>
          <w:bCs/>
          <w:spacing w:val="-2"/>
          <w:rPrChange w:id="363" w:author="Sheena Tolentino" w:date="2021-07-07T17:39:00Z">
            <w:rPr>
              <w:spacing w:val="-4"/>
            </w:rPr>
          </w:rPrChange>
        </w:rPr>
        <w:t>of</w:t>
      </w:r>
      <w:r w:rsidRPr="00EE16D8">
        <w:rPr>
          <w:bCs/>
          <w:spacing w:val="-2"/>
          <w:rPrChange w:id="364" w:author="Sheena Tolentino" w:date="2021-07-07T17:39:00Z">
            <w:rPr>
              <w:spacing w:val="37"/>
            </w:rPr>
          </w:rPrChange>
        </w:rPr>
        <w:t xml:space="preserve"> </w:t>
      </w:r>
      <w:r w:rsidRPr="00F961E6">
        <w:rPr>
          <w:bCs/>
          <w:spacing w:val="-2"/>
        </w:rPr>
        <w:t>Authorized</w:t>
      </w:r>
      <w:r w:rsidRPr="00EE16D8">
        <w:rPr>
          <w:bCs/>
          <w:spacing w:val="-2"/>
          <w:rPrChange w:id="365" w:author="Sheena Tolentino" w:date="2021-07-07T17:39:00Z">
            <w:rPr>
              <w:spacing w:val="22"/>
            </w:rPr>
          </w:rPrChange>
        </w:rPr>
        <w:t xml:space="preserve"> </w:t>
      </w:r>
      <w:r w:rsidRPr="00F961E6">
        <w:rPr>
          <w:bCs/>
          <w:spacing w:val="-2"/>
        </w:rPr>
        <w:t>Services</w:t>
      </w:r>
      <w:r w:rsidRPr="00EE16D8">
        <w:rPr>
          <w:bCs/>
          <w:spacing w:val="-2"/>
          <w:rPrChange w:id="366" w:author="Sheena Tolentino" w:date="2021-07-07T17:39:00Z">
            <w:rPr>
              <w:spacing w:val="21"/>
            </w:rPr>
          </w:rPrChange>
        </w:rPr>
        <w:t xml:space="preserve"> </w:t>
      </w:r>
      <w:r w:rsidRPr="00EE16D8">
        <w:rPr>
          <w:bCs/>
          <w:spacing w:val="-2"/>
          <w:rPrChange w:id="367" w:author="Sheena Tolentino" w:date="2021-07-07T17:39:00Z">
            <w:rPr>
              <w:spacing w:val="-1"/>
            </w:rPr>
          </w:rPrChange>
        </w:rPr>
        <w:t>can</w:t>
      </w:r>
      <w:r w:rsidRPr="00EE16D8">
        <w:rPr>
          <w:bCs/>
          <w:spacing w:val="-2"/>
          <w:rPrChange w:id="368" w:author="Sheena Tolentino" w:date="2021-07-07T17:39:00Z">
            <w:rPr>
              <w:spacing w:val="23"/>
            </w:rPr>
          </w:rPrChange>
        </w:rPr>
        <w:t xml:space="preserve"> </w:t>
      </w:r>
      <w:r w:rsidRPr="00EE16D8">
        <w:rPr>
          <w:bCs/>
          <w:spacing w:val="-2"/>
          <w:rPrChange w:id="369" w:author="Sheena Tolentino" w:date="2021-07-07T17:39:00Z">
            <w:rPr>
              <w:spacing w:val="-1"/>
            </w:rPr>
          </w:rPrChange>
        </w:rPr>
        <w:t>only</w:t>
      </w:r>
      <w:r w:rsidRPr="00EE16D8">
        <w:rPr>
          <w:bCs/>
          <w:spacing w:val="-2"/>
          <w:rPrChange w:id="370" w:author="Sheena Tolentino" w:date="2021-07-07T17:39:00Z">
            <w:rPr>
              <w:spacing w:val="21"/>
            </w:rPr>
          </w:rPrChange>
        </w:rPr>
        <w:t xml:space="preserve"> </w:t>
      </w:r>
      <w:r w:rsidRPr="00F961E6">
        <w:rPr>
          <w:bCs/>
          <w:spacing w:val="-2"/>
        </w:rPr>
        <w:t>be</w:t>
      </w:r>
      <w:r w:rsidRPr="00EE16D8">
        <w:rPr>
          <w:bCs/>
          <w:spacing w:val="-2"/>
          <w:rPrChange w:id="371" w:author="Sheena Tolentino" w:date="2021-07-07T17:39:00Z">
            <w:rPr>
              <w:spacing w:val="21"/>
            </w:rPr>
          </w:rPrChange>
        </w:rPr>
        <w:t xml:space="preserve"> </w:t>
      </w:r>
      <w:r w:rsidRPr="00F961E6">
        <w:rPr>
          <w:bCs/>
          <w:spacing w:val="-2"/>
        </w:rPr>
        <w:t>changed</w:t>
      </w:r>
      <w:r w:rsidRPr="00EE16D8">
        <w:rPr>
          <w:bCs/>
          <w:spacing w:val="-2"/>
          <w:rPrChange w:id="372" w:author="Sheena Tolentino" w:date="2021-07-07T17:39:00Z">
            <w:rPr>
              <w:spacing w:val="22"/>
            </w:rPr>
          </w:rPrChange>
        </w:rPr>
        <w:t xml:space="preserve"> </w:t>
      </w:r>
      <w:r w:rsidRPr="00EE16D8">
        <w:rPr>
          <w:bCs/>
          <w:spacing w:val="-2"/>
          <w:rPrChange w:id="373" w:author="Sheena Tolentino" w:date="2021-07-07T17:39:00Z">
            <w:rPr>
              <w:spacing w:val="-1"/>
            </w:rPr>
          </w:rPrChange>
        </w:rPr>
        <w:t>by</w:t>
      </w:r>
      <w:r w:rsidRPr="00EE16D8">
        <w:rPr>
          <w:bCs/>
          <w:spacing w:val="-2"/>
          <w:rPrChange w:id="374" w:author="Sheena Tolentino" w:date="2021-07-07T17:39:00Z">
            <w:rPr>
              <w:spacing w:val="21"/>
            </w:rPr>
          </w:rPrChange>
        </w:rPr>
        <w:t xml:space="preserve"> </w:t>
      </w:r>
      <w:r w:rsidRPr="00EE16D8">
        <w:rPr>
          <w:bCs/>
          <w:spacing w:val="-2"/>
          <w:rPrChange w:id="375" w:author="Sheena Tolentino" w:date="2021-07-07T17:39:00Z">
            <w:rPr/>
          </w:rPrChange>
        </w:rPr>
        <w:t>a</w:t>
      </w:r>
      <w:r w:rsidRPr="00EE16D8">
        <w:rPr>
          <w:bCs/>
          <w:spacing w:val="-2"/>
          <w:rPrChange w:id="376" w:author="Sheena Tolentino" w:date="2021-07-07T17:39:00Z">
            <w:rPr>
              <w:spacing w:val="23"/>
            </w:rPr>
          </w:rPrChange>
        </w:rPr>
        <w:t xml:space="preserve"> </w:t>
      </w:r>
      <w:r w:rsidRPr="00F961E6">
        <w:rPr>
          <w:bCs/>
          <w:spacing w:val="-2"/>
        </w:rPr>
        <w:t>written</w:t>
      </w:r>
      <w:r w:rsidRPr="00EE16D8">
        <w:rPr>
          <w:bCs/>
          <w:spacing w:val="-2"/>
          <w:rPrChange w:id="377" w:author="Sheena Tolentino" w:date="2021-07-07T17:39:00Z">
            <w:rPr>
              <w:spacing w:val="21"/>
            </w:rPr>
          </w:rPrChange>
        </w:rPr>
        <w:t xml:space="preserve"> </w:t>
      </w:r>
      <w:r w:rsidRPr="00F961E6">
        <w:rPr>
          <w:bCs/>
          <w:spacing w:val="-2"/>
        </w:rPr>
        <w:t>instrument</w:t>
      </w:r>
      <w:r w:rsidRPr="00EE16D8">
        <w:rPr>
          <w:bCs/>
          <w:spacing w:val="-2"/>
          <w:rPrChange w:id="378" w:author="Sheena Tolentino" w:date="2021-07-07T17:39:00Z">
            <w:rPr>
              <w:spacing w:val="49"/>
            </w:rPr>
          </w:rPrChange>
        </w:rPr>
        <w:t xml:space="preserve"> </w:t>
      </w:r>
      <w:r w:rsidRPr="00F961E6">
        <w:rPr>
          <w:bCs/>
          <w:spacing w:val="-2"/>
        </w:rPr>
        <w:t>signed</w:t>
      </w:r>
      <w:r w:rsidRPr="00EE16D8">
        <w:rPr>
          <w:bCs/>
          <w:spacing w:val="-2"/>
          <w:rPrChange w:id="379" w:author="Sheena Tolentino" w:date="2021-07-07T17:39:00Z">
            <w:rPr>
              <w:spacing w:val="-3"/>
            </w:rPr>
          </w:rPrChange>
        </w:rPr>
        <w:t xml:space="preserve"> </w:t>
      </w:r>
      <w:r w:rsidRPr="00EE16D8">
        <w:rPr>
          <w:bCs/>
          <w:spacing w:val="-2"/>
          <w:rPrChange w:id="380" w:author="Sheena Tolentino" w:date="2021-07-07T17:39:00Z">
            <w:rPr>
              <w:spacing w:val="-1"/>
            </w:rPr>
          </w:rPrChange>
        </w:rPr>
        <w:t>by</w:t>
      </w:r>
      <w:r w:rsidRPr="00EE16D8">
        <w:rPr>
          <w:bCs/>
          <w:spacing w:val="-2"/>
          <w:rPrChange w:id="381" w:author="Sheena Tolentino" w:date="2021-07-07T17:39:00Z">
            <w:rPr>
              <w:spacing w:val="-3"/>
            </w:rPr>
          </w:rPrChange>
        </w:rPr>
        <w:t xml:space="preserve"> </w:t>
      </w:r>
      <w:r w:rsidRPr="00EE16D8">
        <w:rPr>
          <w:bCs/>
          <w:spacing w:val="-2"/>
          <w:rPrChange w:id="382" w:author="Sheena Tolentino" w:date="2021-07-07T17:39:00Z">
            <w:rPr>
              <w:spacing w:val="-1"/>
            </w:rPr>
          </w:rPrChange>
        </w:rPr>
        <w:t>both</w:t>
      </w:r>
      <w:r w:rsidRPr="00EE16D8">
        <w:rPr>
          <w:bCs/>
          <w:spacing w:val="-2"/>
          <w:rPrChange w:id="383" w:author="Sheena Tolentino" w:date="2021-07-07T17:39:00Z">
            <w:rPr>
              <w:spacing w:val="-3"/>
            </w:rPr>
          </w:rPrChange>
        </w:rPr>
        <w:t xml:space="preserve"> </w:t>
      </w:r>
      <w:r w:rsidRPr="00F961E6">
        <w:rPr>
          <w:bCs/>
          <w:spacing w:val="-2"/>
        </w:rPr>
        <w:t>Parties.</w:t>
      </w:r>
    </w:p>
    <w:p w14:paraId="2610AA60" w14:textId="77777777" w:rsidR="00A67F8F" w:rsidRPr="00EE16D8" w:rsidRDefault="00A67F8F">
      <w:pPr>
        <w:pStyle w:val="BodyText"/>
        <w:tabs>
          <w:tab w:val="left" w:pos="396"/>
        </w:tabs>
        <w:ind w:right="111"/>
        <w:jc w:val="both"/>
        <w:rPr>
          <w:ins w:id="384" w:author="Sheena Tolentino" w:date="2021-06-03T17:51:00Z"/>
          <w:bCs/>
          <w:spacing w:val="-2"/>
          <w:rPrChange w:id="385" w:author="Sheena Tolentino" w:date="2021-07-07T17:39:00Z">
            <w:rPr>
              <w:ins w:id="386" w:author="Sheena Tolentino" w:date="2021-06-03T17:51:00Z"/>
            </w:rPr>
          </w:rPrChange>
        </w:rPr>
        <w:pPrChange w:id="387" w:author="Sheena Tolentino" w:date="2021-07-07T17:39:00Z">
          <w:pPr>
            <w:pStyle w:val="BodyText"/>
            <w:numPr>
              <w:numId w:val="1"/>
            </w:numPr>
            <w:tabs>
              <w:tab w:val="left" w:pos="451"/>
            </w:tabs>
            <w:ind w:right="111" w:firstLine="44"/>
            <w:jc w:val="both"/>
          </w:pPr>
        </w:pPrChange>
      </w:pPr>
    </w:p>
    <w:p w14:paraId="7F7DF028" w14:textId="6864F2A6" w:rsidR="00981F47" w:rsidRPr="00F961E6" w:rsidDel="00A67F8F" w:rsidRDefault="00981F47">
      <w:pPr>
        <w:pStyle w:val="BodyText"/>
        <w:numPr>
          <w:ilvl w:val="0"/>
          <w:numId w:val="1"/>
        </w:numPr>
        <w:tabs>
          <w:tab w:val="left" w:pos="451"/>
        </w:tabs>
        <w:ind w:left="-43" w:right="115" w:hanging="245"/>
        <w:jc w:val="both"/>
        <w:rPr>
          <w:del w:id="388" w:author="Sheena Tolentino" w:date="2021-06-03T17:51:00Z"/>
          <w:bCs/>
        </w:rPr>
        <w:pPrChange w:id="389" w:author="Sheena Tolentino" w:date="2021-07-07T17:32:00Z">
          <w:pPr>
            <w:pStyle w:val="BodyText"/>
            <w:numPr>
              <w:numId w:val="1"/>
            </w:numPr>
            <w:tabs>
              <w:tab w:val="left" w:pos="484"/>
            </w:tabs>
            <w:ind w:right="109" w:firstLine="44"/>
            <w:jc w:val="both"/>
          </w:pPr>
        </w:pPrChange>
      </w:pPr>
    </w:p>
    <w:p w14:paraId="70447CFD" w14:textId="1B952388" w:rsidR="00B07062" w:rsidRPr="00667445" w:rsidRDefault="00B07062">
      <w:pPr>
        <w:tabs>
          <w:tab w:val="left" w:pos="3477"/>
          <w:tab w:val="left" w:pos="5180"/>
        </w:tabs>
        <w:ind w:left="100"/>
        <w:jc w:val="both"/>
        <w:rPr>
          <w:rFonts w:ascii="Arial" w:eastAsia="Arial" w:hAnsi="Arial" w:cs="Arial"/>
          <w:bCs/>
          <w:sz w:val="17"/>
          <w:szCs w:val="17"/>
        </w:rPr>
      </w:pPr>
    </w:p>
    <w:p w14:paraId="4F51DA12" w14:textId="77777777" w:rsidR="00B07062" w:rsidRDefault="00B07062">
      <w:pPr>
        <w:jc w:val="both"/>
        <w:rPr>
          <w:ins w:id="390" w:author="Sheena Tolentino" w:date="2021-06-03T17:47:00Z"/>
          <w:rFonts w:ascii="Arial" w:eastAsia="Arial" w:hAnsi="Arial" w:cs="Arial"/>
          <w:sz w:val="17"/>
          <w:szCs w:val="17"/>
        </w:rPr>
      </w:pPr>
    </w:p>
    <w:p w14:paraId="0E7BE9FA" w14:textId="0DB762B1" w:rsidR="00981F47" w:rsidRDefault="00981F47">
      <w:pPr>
        <w:jc w:val="both"/>
        <w:rPr>
          <w:rFonts w:ascii="Arial" w:eastAsia="Arial" w:hAnsi="Arial" w:cs="Arial"/>
          <w:sz w:val="17"/>
          <w:szCs w:val="17"/>
        </w:rPr>
        <w:sectPr w:rsidR="00981F47">
          <w:type w:val="continuous"/>
          <w:pgSz w:w="12240" w:h="15840"/>
          <w:pgMar w:top="660" w:right="480" w:bottom="280" w:left="620" w:header="720" w:footer="720" w:gutter="0"/>
          <w:cols w:num="2" w:space="720" w:equalWidth="0">
            <w:col w:w="5152" w:space="609"/>
            <w:col w:w="5379"/>
          </w:cols>
        </w:sectPr>
      </w:pPr>
    </w:p>
    <w:p w14:paraId="6D72D336" w14:textId="77777777" w:rsidR="00981F47" w:rsidRDefault="00981F47" w:rsidP="00981F47">
      <w:pPr>
        <w:rPr>
          <w:rFonts w:ascii="Arial" w:eastAsia="Arial" w:hAnsi="Arial" w:cs="Arial"/>
          <w:sz w:val="17"/>
          <w:szCs w:val="17"/>
        </w:rPr>
      </w:pPr>
    </w:p>
    <w:p w14:paraId="691DAE8F" w14:textId="07EB6AB6" w:rsidR="00981F47" w:rsidRDefault="00981F47">
      <w:pPr>
        <w:pStyle w:val="BodyText"/>
        <w:numPr>
          <w:ilvl w:val="0"/>
          <w:numId w:val="3"/>
        </w:numPr>
        <w:tabs>
          <w:tab w:val="left" w:pos="422"/>
        </w:tabs>
        <w:ind w:right="111"/>
        <w:jc w:val="both"/>
        <w:pPrChange w:id="391" w:author="Sheena Tolentino" w:date="2021-07-07T17:44:00Z">
          <w:pPr>
            <w:pStyle w:val="BodyText"/>
            <w:numPr>
              <w:numId w:val="1"/>
            </w:numPr>
            <w:tabs>
              <w:tab w:val="left" w:pos="422"/>
            </w:tabs>
            <w:ind w:right="111" w:firstLine="44"/>
            <w:jc w:val="both"/>
          </w:pPr>
        </w:pPrChange>
      </w:pPr>
      <w:r>
        <w:rPr>
          <w:rFonts w:cs="Arial"/>
          <w:b/>
          <w:bCs/>
          <w:spacing w:val="-2"/>
        </w:rPr>
        <w:t>SURVIVAL.</w:t>
      </w:r>
      <w:r>
        <w:rPr>
          <w:rFonts w:cs="Arial"/>
          <w:b/>
          <w:bCs/>
          <w:spacing w:val="44"/>
        </w:rPr>
        <w:t xml:space="preserve"> </w:t>
      </w:r>
      <w:r>
        <w:rPr>
          <w:spacing w:val="-1"/>
        </w:rPr>
        <w:t>All</w:t>
      </w:r>
      <w:r>
        <w:rPr>
          <w:spacing w:val="44"/>
        </w:rPr>
        <w:t xml:space="preserve"> </w:t>
      </w:r>
      <w:r>
        <w:rPr>
          <w:spacing w:val="-1"/>
        </w:rPr>
        <w:t>of</w:t>
      </w:r>
      <w:r>
        <w:rPr>
          <w:spacing w:val="44"/>
        </w:rPr>
        <w:t xml:space="preserve"> </w:t>
      </w:r>
      <w:r>
        <w:rPr>
          <w:rFonts w:cs="Arial"/>
          <w:spacing w:val="-2"/>
        </w:rPr>
        <w:t>Client’s</w:t>
      </w:r>
      <w:r>
        <w:rPr>
          <w:rFonts w:cs="Arial"/>
          <w:spacing w:val="46"/>
        </w:rPr>
        <w:t xml:space="preserve"> </w:t>
      </w:r>
      <w:r>
        <w:rPr>
          <w:spacing w:val="-2"/>
        </w:rPr>
        <w:t>and</w:t>
      </w:r>
      <w:r>
        <w:rPr>
          <w:spacing w:val="42"/>
        </w:rPr>
        <w:t xml:space="preserve"> </w:t>
      </w:r>
      <w:r>
        <w:rPr>
          <w:rFonts w:cs="Arial"/>
          <w:spacing w:val="-2"/>
        </w:rPr>
        <w:t>ALLIANCE’s</w:t>
      </w:r>
      <w:r>
        <w:rPr>
          <w:rFonts w:cs="Arial"/>
          <w:spacing w:val="45"/>
        </w:rPr>
        <w:t xml:space="preserve"> </w:t>
      </w:r>
      <w:r>
        <w:rPr>
          <w:spacing w:val="-2"/>
        </w:rPr>
        <w:t>obligations</w:t>
      </w:r>
      <w:r>
        <w:rPr>
          <w:spacing w:val="45"/>
        </w:rPr>
        <w:t xml:space="preserve"> </w:t>
      </w:r>
      <w:r>
        <w:rPr>
          <w:spacing w:val="-2"/>
        </w:rPr>
        <w:t>and</w:t>
      </w:r>
      <w:r>
        <w:rPr>
          <w:spacing w:val="43"/>
        </w:rPr>
        <w:t xml:space="preserve"> </w:t>
      </w:r>
      <w:r>
        <w:rPr>
          <w:spacing w:val="-2"/>
        </w:rPr>
        <w:t>liabilities,</w:t>
      </w:r>
      <w:r>
        <w:rPr>
          <w:spacing w:val="44"/>
        </w:rPr>
        <w:t xml:space="preserve"> </w:t>
      </w:r>
      <w:r>
        <w:rPr>
          <w:spacing w:val="-2"/>
        </w:rPr>
        <w:t>including,</w:t>
      </w:r>
      <w:r>
        <w:rPr>
          <w:spacing w:val="43"/>
        </w:rPr>
        <w:t xml:space="preserve"> </w:t>
      </w:r>
      <w:r>
        <w:rPr>
          <w:spacing w:val="-2"/>
        </w:rPr>
        <w:t>but</w:t>
      </w:r>
      <w:r>
        <w:rPr>
          <w:spacing w:val="42"/>
        </w:rPr>
        <w:t xml:space="preserve"> </w:t>
      </w:r>
      <w:r>
        <w:rPr>
          <w:spacing w:val="-2"/>
        </w:rPr>
        <w:t>not</w:t>
      </w:r>
      <w:r>
        <w:rPr>
          <w:spacing w:val="43"/>
        </w:rPr>
        <w:t xml:space="preserve"> </w:t>
      </w:r>
      <w:r>
        <w:rPr>
          <w:spacing w:val="-2"/>
        </w:rPr>
        <w:t>limited</w:t>
      </w:r>
      <w:r>
        <w:rPr>
          <w:spacing w:val="38"/>
        </w:rPr>
        <w:t xml:space="preserve"> </w:t>
      </w:r>
      <w:r>
        <w:rPr>
          <w:spacing w:val="-1"/>
        </w:rPr>
        <w:t>to,</w:t>
      </w:r>
      <w:r>
        <w:rPr>
          <w:spacing w:val="38"/>
        </w:rPr>
        <w:t xml:space="preserve"> </w:t>
      </w:r>
      <w:r>
        <w:rPr>
          <w:rFonts w:cs="Arial"/>
          <w:spacing w:val="-2"/>
        </w:rPr>
        <w:t>Client’s</w:t>
      </w:r>
      <w:r>
        <w:rPr>
          <w:rFonts w:cs="Arial"/>
          <w:spacing w:val="41"/>
        </w:rPr>
        <w:t xml:space="preserve"> </w:t>
      </w:r>
      <w:r>
        <w:rPr>
          <w:spacing w:val="-2"/>
        </w:rPr>
        <w:t>defense</w:t>
      </w:r>
      <w:r>
        <w:rPr>
          <w:spacing w:val="39"/>
        </w:rPr>
        <w:t xml:space="preserve"> </w:t>
      </w:r>
      <w:r>
        <w:rPr>
          <w:spacing w:val="-2"/>
        </w:rPr>
        <w:t>and</w:t>
      </w:r>
      <w:r>
        <w:rPr>
          <w:spacing w:val="53"/>
        </w:rPr>
        <w:t xml:space="preserve"> </w:t>
      </w:r>
      <w:r>
        <w:rPr>
          <w:spacing w:val="-2"/>
        </w:rPr>
        <w:t>indemnification</w:t>
      </w:r>
      <w:r>
        <w:rPr>
          <w:spacing w:val="13"/>
        </w:rPr>
        <w:t xml:space="preserve"> </w:t>
      </w:r>
      <w:r>
        <w:rPr>
          <w:spacing w:val="-2"/>
        </w:rPr>
        <w:t>obligations</w:t>
      </w:r>
      <w:r>
        <w:rPr>
          <w:spacing w:val="14"/>
        </w:rPr>
        <w:t xml:space="preserve"> </w:t>
      </w:r>
      <w:r>
        <w:rPr>
          <w:spacing w:val="-2"/>
        </w:rPr>
        <w:t>and</w:t>
      </w:r>
      <w:r>
        <w:rPr>
          <w:spacing w:val="11"/>
        </w:rPr>
        <w:t xml:space="preserve"> </w:t>
      </w:r>
      <w:r>
        <w:rPr>
          <w:spacing w:val="-2"/>
        </w:rPr>
        <w:t>the</w:t>
      </w:r>
      <w:r>
        <w:rPr>
          <w:spacing w:val="14"/>
        </w:rPr>
        <w:t xml:space="preserve"> </w:t>
      </w:r>
      <w:r>
        <w:rPr>
          <w:spacing w:val="-1"/>
        </w:rPr>
        <w:t>limitation</w:t>
      </w:r>
      <w:r>
        <w:rPr>
          <w:spacing w:val="15"/>
        </w:rPr>
        <w:t xml:space="preserve"> </w:t>
      </w:r>
      <w:r>
        <w:rPr>
          <w:spacing w:val="-1"/>
        </w:rPr>
        <w:t>of</w:t>
      </w:r>
      <w:r>
        <w:rPr>
          <w:spacing w:val="13"/>
        </w:rPr>
        <w:t xml:space="preserve"> </w:t>
      </w:r>
      <w:r>
        <w:rPr>
          <w:spacing w:val="-2"/>
        </w:rPr>
        <w:t>liability</w:t>
      </w:r>
      <w:r>
        <w:rPr>
          <w:spacing w:val="12"/>
        </w:rPr>
        <w:t xml:space="preserve"> </w:t>
      </w:r>
      <w:r>
        <w:rPr>
          <w:spacing w:val="-2"/>
        </w:rPr>
        <w:t>provision</w:t>
      </w:r>
      <w:r>
        <w:rPr>
          <w:spacing w:val="12"/>
        </w:rPr>
        <w:t xml:space="preserve"> </w:t>
      </w:r>
      <w:r>
        <w:t>in</w:t>
      </w:r>
      <w:r>
        <w:rPr>
          <w:spacing w:val="67"/>
        </w:rPr>
        <w:t xml:space="preserve"> </w:t>
      </w:r>
      <w:r>
        <w:rPr>
          <w:spacing w:val="-1"/>
        </w:rPr>
        <w:t>these</w:t>
      </w:r>
      <w:r>
        <w:rPr>
          <w:spacing w:val="26"/>
        </w:rPr>
        <w:t xml:space="preserve"> </w:t>
      </w:r>
      <w:r>
        <w:rPr>
          <w:spacing w:val="-2"/>
        </w:rPr>
        <w:t>Provisions,</w:t>
      </w:r>
      <w:r>
        <w:rPr>
          <w:spacing w:val="28"/>
        </w:rPr>
        <w:t xml:space="preserve"> </w:t>
      </w:r>
      <w:r>
        <w:rPr>
          <w:spacing w:val="-2"/>
        </w:rPr>
        <w:t>and</w:t>
      </w:r>
      <w:r>
        <w:rPr>
          <w:spacing w:val="23"/>
        </w:rPr>
        <w:t xml:space="preserve"> </w:t>
      </w:r>
      <w:r>
        <w:rPr>
          <w:rFonts w:cs="Arial"/>
          <w:spacing w:val="-2"/>
        </w:rPr>
        <w:t>Alliance’s</w:t>
      </w:r>
      <w:r>
        <w:rPr>
          <w:rFonts w:cs="Arial"/>
          <w:spacing w:val="26"/>
        </w:rPr>
        <w:t xml:space="preserve"> </w:t>
      </w:r>
      <w:r>
        <w:rPr>
          <w:spacing w:val="-2"/>
        </w:rPr>
        <w:t>rights</w:t>
      </w:r>
      <w:r>
        <w:rPr>
          <w:spacing w:val="26"/>
        </w:rPr>
        <w:t xml:space="preserve"> </w:t>
      </w:r>
      <w:r>
        <w:rPr>
          <w:spacing w:val="-2"/>
        </w:rPr>
        <w:t>and</w:t>
      </w:r>
      <w:r>
        <w:rPr>
          <w:spacing w:val="23"/>
        </w:rPr>
        <w:t xml:space="preserve"> </w:t>
      </w:r>
      <w:r>
        <w:rPr>
          <w:spacing w:val="-2"/>
        </w:rPr>
        <w:t>remedies</w:t>
      </w:r>
      <w:r>
        <w:rPr>
          <w:spacing w:val="28"/>
        </w:rPr>
        <w:t xml:space="preserve"> </w:t>
      </w:r>
      <w:r>
        <w:rPr>
          <w:spacing w:val="-2"/>
        </w:rPr>
        <w:t>with</w:t>
      </w:r>
      <w:r>
        <w:rPr>
          <w:spacing w:val="25"/>
        </w:rPr>
        <w:t xml:space="preserve"> </w:t>
      </w:r>
      <w:r>
        <w:rPr>
          <w:spacing w:val="-2"/>
        </w:rPr>
        <w:t>respect</w:t>
      </w:r>
      <w:r>
        <w:rPr>
          <w:spacing w:val="47"/>
        </w:rPr>
        <w:t xml:space="preserve"> </w:t>
      </w:r>
      <w:r>
        <w:rPr>
          <w:spacing w:val="-1"/>
        </w:rPr>
        <w:t>thereto,</w:t>
      </w:r>
      <w:r>
        <w:rPr>
          <w:spacing w:val="12"/>
        </w:rPr>
        <w:t xml:space="preserve"> </w:t>
      </w:r>
      <w:r>
        <w:rPr>
          <w:spacing w:val="-1"/>
        </w:rPr>
        <w:t>shall</w:t>
      </w:r>
      <w:r>
        <w:rPr>
          <w:spacing w:val="9"/>
        </w:rPr>
        <w:t xml:space="preserve"> </w:t>
      </w:r>
      <w:r>
        <w:rPr>
          <w:spacing w:val="-1"/>
        </w:rPr>
        <w:t>survive</w:t>
      </w:r>
      <w:r>
        <w:rPr>
          <w:spacing w:val="7"/>
        </w:rPr>
        <w:t xml:space="preserve"> </w:t>
      </w:r>
      <w:r>
        <w:rPr>
          <w:spacing w:val="-2"/>
        </w:rPr>
        <w:t>completion</w:t>
      </w:r>
      <w:r>
        <w:rPr>
          <w:spacing w:val="9"/>
        </w:rPr>
        <w:t xml:space="preserve"> </w:t>
      </w:r>
      <w:r>
        <w:rPr>
          <w:spacing w:val="-2"/>
        </w:rPr>
        <w:t>of</w:t>
      </w:r>
      <w:r>
        <w:rPr>
          <w:spacing w:val="8"/>
        </w:rPr>
        <w:t xml:space="preserve"> </w:t>
      </w:r>
      <w:r>
        <w:rPr>
          <w:spacing w:val="-1"/>
        </w:rPr>
        <w:t>the</w:t>
      </w:r>
      <w:r>
        <w:rPr>
          <w:spacing w:val="9"/>
        </w:rPr>
        <w:t xml:space="preserve"> </w:t>
      </w:r>
      <w:r>
        <w:rPr>
          <w:spacing w:val="-2"/>
        </w:rPr>
        <w:t>Services</w:t>
      </w:r>
      <w:r>
        <w:rPr>
          <w:spacing w:val="12"/>
        </w:rPr>
        <w:t xml:space="preserve"> </w:t>
      </w:r>
      <w:r>
        <w:rPr>
          <w:spacing w:val="-2"/>
        </w:rPr>
        <w:t>and</w:t>
      </w:r>
      <w:r>
        <w:rPr>
          <w:spacing w:val="9"/>
        </w:rPr>
        <w:t xml:space="preserve"> </w:t>
      </w:r>
      <w:r>
        <w:rPr>
          <w:spacing w:val="-2"/>
        </w:rPr>
        <w:t>the</w:t>
      </w:r>
      <w:r>
        <w:rPr>
          <w:spacing w:val="9"/>
        </w:rPr>
        <w:t xml:space="preserve"> </w:t>
      </w:r>
      <w:r>
        <w:rPr>
          <w:spacing w:val="-2"/>
        </w:rPr>
        <w:t>expiration</w:t>
      </w:r>
      <w:r>
        <w:rPr>
          <w:spacing w:val="35"/>
        </w:rPr>
        <w:t xml:space="preserve"> </w:t>
      </w:r>
      <w:r>
        <w:rPr>
          <w:spacing w:val="-1"/>
        </w:rPr>
        <w:t xml:space="preserve">or </w:t>
      </w:r>
      <w:r>
        <w:rPr>
          <w:spacing w:val="-2"/>
        </w:rPr>
        <w:t>termination of this</w:t>
      </w:r>
      <w:r>
        <w:rPr>
          <w:spacing w:val="-1"/>
        </w:rPr>
        <w:t xml:space="preserve"> </w:t>
      </w:r>
      <w:r>
        <w:rPr>
          <w:spacing w:val="-3"/>
        </w:rPr>
        <w:t>Agreement.</w:t>
      </w:r>
    </w:p>
    <w:p w14:paraId="32BE8C2D" w14:textId="77777777" w:rsidR="00981F47" w:rsidRDefault="00981F47" w:rsidP="00981F47">
      <w:pPr>
        <w:rPr>
          <w:rFonts w:ascii="Arial" w:eastAsia="Arial" w:hAnsi="Arial" w:cs="Arial"/>
          <w:sz w:val="17"/>
          <w:szCs w:val="17"/>
        </w:rPr>
      </w:pPr>
    </w:p>
    <w:p w14:paraId="53146739" w14:textId="77777777" w:rsidR="00981F47" w:rsidRDefault="00981F47">
      <w:pPr>
        <w:pStyle w:val="BodyText"/>
        <w:numPr>
          <w:ilvl w:val="0"/>
          <w:numId w:val="3"/>
        </w:numPr>
        <w:tabs>
          <w:tab w:val="left" w:pos="393"/>
        </w:tabs>
        <w:ind w:right="110"/>
        <w:jc w:val="both"/>
        <w:pPrChange w:id="392" w:author="Sheena Tolentino" w:date="2021-07-07T17:44:00Z">
          <w:pPr>
            <w:pStyle w:val="BodyText"/>
            <w:numPr>
              <w:numId w:val="1"/>
            </w:numPr>
            <w:tabs>
              <w:tab w:val="left" w:pos="393"/>
            </w:tabs>
            <w:ind w:right="110" w:firstLine="44"/>
            <w:jc w:val="both"/>
          </w:pPr>
        </w:pPrChange>
      </w:pPr>
      <w:r>
        <w:rPr>
          <w:b/>
          <w:spacing w:val="-2"/>
        </w:rPr>
        <w:t>SEVERABILITY.</w:t>
      </w:r>
      <w:r>
        <w:rPr>
          <w:b/>
          <w:spacing w:val="13"/>
        </w:rPr>
        <w:t xml:space="preserve"> </w:t>
      </w:r>
      <w:r>
        <w:rPr>
          <w:spacing w:val="-1"/>
        </w:rPr>
        <w:t>If</w:t>
      </w:r>
      <w:r>
        <w:rPr>
          <w:spacing w:val="15"/>
        </w:rPr>
        <w:t xml:space="preserve"> </w:t>
      </w:r>
      <w:r>
        <w:rPr>
          <w:spacing w:val="-2"/>
        </w:rPr>
        <w:t>any</w:t>
      </w:r>
      <w:r>
        <w:rPr>
          <w:spacing w:val="11"/>
        </w:rPr>
        <w:t xml:space="preserve"> </w:t>
      </w:r>
      <w:r>
        <w:rPr>
          <w:spacing w:val="-2"/>
        </w:rPr>
        <w:t>provision</w:t>
      </w:r>
      <w:r>
        <w:rPr>
          <w:spacing w:val="14"/>
        </w:rPr>
        <w:t xml:space="preserve"> </w:t>
      </w:r>
      <w:r>
        <w:rPr>
          <w:spacing w:val="-1"/>
        </w:rPr>
        <w:t>of</w:t>
      </w:r>
      <w:r>
        <w:rPr>
          <w:spacing w:val="13"/>
        </w:rPr>
        <w:t xml:space="preserve"> </w:t>
      </w:r>
      <w:r>
        <w:rPr>
          <w:spacing w:val="-2"/>
        </w:rPr>
        <w:t>this</w:t>
      </w:r>
      <w:r>
        <w:rPr>
          <w:spacing w:val="17"/>
        </w:rPr>
        <w:t xml:space="preserve"> </w:t>
      </w:r>
      <w:r>
        <w:rPr>
          <w:spacing w:val="-2"/>
        </w:rPr>
        <w:t>Agreement</w:t>
      </w:r>
      <w:r>
        <w:rPr>
          <w:spacing w:val="13"/>
        </w:rPr>
        <w:t xml:space="preserve"> </w:t>
      </w:r>
      <w:r>
        <w:rPr>
          <w:spacing w:val="-1"/>
        </w:rPr>
        <w:t>is</w:t>
      </w:r>
      <w:r>
        <w:rPr>
          <w:spacing w:val="16"/>
        </w:rPr>
        <w:t xml:space="preserve"> </w:t>
      </w:r>
      <w:r>
        <w:rPr>
          <w:spacing w:val="-2"/>
        </w:rPr>
        <w:t>deemed</w:t>
      </w:r>
      <w:r>
        <w:rPr>
          <w:spacing w:val="39"/>
        </w:rPr>
        <w:t xml:space="preserve"> </w:t>
      </w:r>
      <w:r>
        <w:rPr>
          <w:spacing w:val="-2"/>
        </w:rPr>
        <w:t>invalid</w:t>
      </w:r>
      <w:r>
        <w:rPr>
          <w:spacing w:val="45"/>
        </w:rPr>
        <w:t xml:space="preserve"> </w:t>
      </w:r>
      <w:r>
        <w:rPr>
          <w:spacing w:val="-1"/>
        </w:rPr>
        <w:t>or</w:t>
      </w:r>
      <w:r>
        <w:rPr>
          <w:spacing w:val="44"/>
        </w:rPr>
        <w:t xml:space="preserve"> </w:t>
      </w:r>
      <w:r>
        <w:rPr>
          <w:spacing w:val="-2"/>
        </w:rPr>
        <w:t>unenforceable,</w:t>
      </w:r>
      <w:r>
        <w:rPr>
          <w:spacing w:val="45"/>
        </w:rPr>
        <w:t xml:space="preserve"> </w:t>
      </w:r>
      <w:r>
        <w:rPr>
          <w:spacing w:val="-1"/>
        </w:rPr>
        <w:t>it</w:t>
      </w:r>
      <w:r>
        <w:rPr>
          <w:spacing w:val="45"/>
        </w:rPr>
        <w:t xml:space="preserve"> </w:t>
      </w:r>
      <w:r>
        <w:rPr>
          <w:spacing w:val="-1"/>
        </w:rPr>
        <w:t>is</w:t>
      </w:r>
      <w:r>
        <w:rPr>
          <w:spacing w:val="44"/>
        </w:rPr>
        <w:t xml:space="preserve"> </w:t>
      </w:r>
      <w:r>
        <w:rPr>
          <w:spacing w:val="-2"/>
        </w:rPr>
        <w:t>the</w:t>
      </w:r>
      <w:r>
        <w:rPr>
          <w:spacing w:val="44"/>
        </w:rPr>
        <w:t xml:space="preserve"> </w:t>
      </w:r>
      <w:r>
        <w:rPr>
          <w:spacing w:val="-2"/>
        </w:rPr>
        <w:t>intent</w:t>
      </w:r>
      <w:r>
        <w:t xml:space="preserve">  </w:t>
      </w:r>
      <w:r>
        <w:rPr>
          <w:spacing w:val="-2"/>
        </w:rPr>
        <w:t>of</w:t>
      </w:r>
      <w:r>
        <w:rPr>
          <w:spacing w:val="46"/>
        </w:rPr>
        <w:t xml:space="preserve"> </w:t>
      </w:r>
      <w:r>
        <w:rPr>
          <w:spacing w:val="-1"/>
        </w:rPr>
        <w:t>the</w:t>
      </w:r>
      <w:r>
        <w:rPr>
          <w:spacing w:val="46"/>
        </w:rPr>
        <w:t xml:space="preserve"> </w:t>
      </w:r>
      <w:r>
        <w:rPr>
          <w:spacing w:val="-2"/>
        </w:rPr>
        <w:t>Parties</w:t>
      </w:r>
      <w:r>
        <w:rPr>
          <w:spacing w:val="45"/>
        </w:rPr>
        <w:t xml:space="preserve"> </w:t>
      </w:r>
      <w:r>
        <w:rPr>
          <w:spacing w:val="-2"/>
        </w:rPr>
        <w:t>that</w:t>
      </w:r>
      <w:r>
        <w:rPr>
          <w:spacing w:val="44"/>
        </w:rPr>
        <w:t xml:space="preserve"> </w:t>
      </w:r>
      <w:r>
        <w:rPr>
          <w:spacing w:val="-2"/>
        </w:rPr>
        <w:t>this</w:t>
      </w:r>
      <w:r>
        <w:rPr>
          <w:spacing w:val="43"/>
        </w:rPr>
        <w:t xml:space="preserve"> </w:t>
      </w:r>
      <w:r>
        <w:rPr>
          <w:spacing w:val="-1"/>
        </w:rPr>
        <w:t>entire</w:t>
      </w:r>
      <w:r>
        <w:rPr>
          <w:spacing w:val="43"/>
        </w:rPr>
        <w:t xml:space="preserve"> </w:t>
      </w:r>
      <w:r>
        <w:rPr>
          <w:spacing w:val="-2"/>
        </w:rPr>
        <w:t>Agreement</w:t>
      </w:r>
      <w:r>
        <w:rPr>
          <w:spacing w:val="44"/>
        </w:rPr>
        <w:t xml:space="preserve"> </w:t>
      </w:r>
      <w:r>
        <w:rPr>
          <w:spacing w:val="-2"/>
        </w:rPr>
        <w:t>not</w:t>
      </w:r>
      <w:r>
        <w:rPr>
          <w:spacing w:val="44"/>
        </w:rPr>
        <w:t xml:space="preserve"> </w:t>
      </w:r>
      <w:r>
        <w:rPr>
          <w:spacing w:val="-1"/>
        </w:rPr>
        <w:t>be</w:t>
      </w:r>
      <w:r>
        <w:rPr>
          <w:spacing w:val="43"/>
        </w:rPr>
        <w:t xml:space="preserve"> </w:t>
      </w:r>
      <w:r>
        <w:rPr>
          <w:spacing w:val="-2"/>
        </w:rPr>
        <w:t>invalidated</w:t>
      </w:r>
      <w:r>
        <w:rPr>
          <w:spacing w:val="45"/>
        </w:rPr>
        <w:t xml:space="preserve"> </w:t>
      </w:r>
      <w:r>
        <w:rPr>
          <w:spacing w:val="-2"/>
        </w:rPr>
        <w:t>or</w:t>
      </w:r>
      <w:r>
        <w:rPr>
          <w:spacing w:val="42"/>
        </w:rPr>
        <w:t xml:space="preserve"> </w:t>
      </w:r>
      <w:r>
        <w:rPr>
          <w:spacing w:val="-2"/>
        </w:rPr>
        <w:t>rendered</w:t>
      </w:r>
      <w:r>
        <w:rPr>
          <w:spacing w:val="43"/>
        </w:rPr>
        <w:t xml:space="preserve"> </w:t>
      </w:r>
      <w:r>
        <w:rPr>
          <w:spacing w:val="-2"/>
        </w:rPr>
        <w:t>unenforceable,</w:t>
      </w:r>
      <w:r>
        <w:rPr>
          <w:spacing w:val="37"/>
        </w:rPr>
        <w:t xml:space="preserve"> </w:t>
      </w:r>
      <w:r>
        <w:rPr>
          <w:spacing w:val="-2"/>
        </w:rPr>
        <w:t>that</w:t>
      </w:r>
      <w:r>
        <w:rPr>
          <w:spacing w:val="15"/>
        </w:rPr>
        <w:t xml:space="preserve"> </w:t>
      </w:r>
      <w:r>
        <w:rPr>
          <w:spacing w:val="-1"/>
        </w:rPr>
        <w:t>the</w:t>
      </w:r>
      <w:r>
        <w:rPr>
          <w:spacing w:val="14"/>
        </w:rPr>
        <w:t xml:space="preserve"> </w:t>
      </w:r>
      <w:r>
        <w:rPr>
          <w:spacing w:val="-2"/>
        </w:rPr>
        <w:t>remaining</w:t>
      </w:r>
      <w:r>
        <w:rPr>
          <w:spacing w:val="14"/>
        </w:rPr>
        <w:t xml:space="preserve"> </w:t>
      </w:r>
      <w:r>
        <w:rPr>
          <w:spacing w:val="-2"/>
        </w:rPr>
        <w:t>provisions</w:t>
      </w:r>
      <w:r>
        <w:rPr>
          <w:spacing w:val="16"/>
        </w:rPr>
        <w:t xml:space="preserve"> </w:t>
      </w:r>
      <w:r>
        <w:rPr>
          <w:spacing w:val="-1"/>
        </w:rPr>
        <w:t>shall</w:t>
      </w:r>
      <w:r>
        <w:rPr>
          <w:spacing w:val="13"/>
        </w:rPr>
        <w:t xml:space="preserve"> </w:t>
      </w:r>
      <w:r>
        <w:rPr>
          <w:spacing w:val="-2"/>
        </w:rPr>
        <w:t>continue</w:t>
      </w:r>
      <w:r>
        <w:rPr>
          <w:spacing w:val="15"/>
        </w:rPr>
        <w:t xml:space="preserve"> </w:t>
      </w:r>
      <w:r>
        <w:t>in</w:t>
      </w:r>
      <w:r>
        <w:rPr>
          <w:spacing w:val="14"/>
        </w:rPr>
        <w:t xml:space="preserve"> </w:t>
      </w:r>
      <w:r>
        <w:rPr>
          <w:spacing w:val="-1"/>
        </w:rPr>
        <w:t>full</w:t>
      </w:r>
      <w:r>
        <w:rPr>
          <w:spacing w:val="16"/>
        </w:rPr>
        <w:t xml:space="preserve"> </w:t>
      </w:r>
      <w:r>
        <w:rPr>
          <w:spacing w:val="-1"/>
        </w:rPr>
        <w:t>force</w:t>
      </w:r>
      <w:r>
        <w:rPr>
          <w:spacing w:val="16"/>
        </w:rPr>
        <w:t xml:space="preserve"> </w:t>
      </w:r>
      <w:r>
        <w:rPr>
          <w:spacing w:val="-2"/>
        </w:rPr>
        <w:t>and</w:t>
      </w:r>
      <w:r>
        <w:rPr>
          <w:spacing w:val="14"/>
        </w:rPr>
        <w:t xml:space="preserve"> </w:t>
      </w:r>
      <w:r>
        <w:rPr>
          <w:spacing w:val="-1"/>
        </w:rPr>
        <w:t>effect</w:t>
      </w:r>
      <w:r>
        <w:rPr>
          <w:spacing w:val="49"/>
        </w:rPr>
        <w:t xml:space="preserve"> </w:t>
      </w:r>
      <w:r>
        <w:rPr>
          <w:spacing w:val="-2"/>
        </w:rPr>
        <w:t>and</w:t>
      </w:r>
      <w:r>
        <w:rPr>
          <w:spacing w:val="14"/>
        </w:rPr>
        <w:t xml:space="preserve"> </w:t>
      </w:r>
      <w:r>
        <w:rPr>
          <w:spacing w:val="-1"/>
        </w:rPr>
        <w:t>the</w:t>
      </w:r>
      <w:r>
        <w:rPr>
          <w:spacing w:val="14"/>
        </w:rPr>
        <w:t xml:space="preserve"> </w:t>
      </w:r>
      <w:r>
        <w:rPr>
          <w:spacing w:val="-2"/>
        </w:rPr>
        <w:t>invalid</w:t>
      </w:r>
      <w:r>
        <w:rPr>
          <w:spacing w:val="14"/>
        </w:rPr>
        <w:t xml:space="preserve"> </w:t>
      </w:r>
      <w:r>
        <w:rPr>
          <w:spacing w:val="-2"/>
        </w:rPr>
        <w:t>or</w:t>
      </w:r>
      <w:r>
        <w:rPr>
          <w:spacing w:val="16"/>
        </w:rPr>
        <w:t xml:space="preserve"> </w:t>
      </w:r>
      <w:r>
        <w:rPr>
          <w:spacing w:val="-2"/>
        </w:rPr>
        <w:t>unenforceable</w:t>
      </w:r>
      <w:r>
        <w:rPr>
          <w:spacing w:val="12"/>
        </w:rPr>
        <w:t xml:space="preserve"> </w:t>
      </w:r>
      <w:r>
        <w:rPr>
          <w:spacing w:val="-2"/>
        </w:rPr>
        <w:t>provision</w:t>
      </w:r>
      <w:r>
        <w:rPr>
          <w:spacing w:val="10"/>
        </w:rPr>
        <w:t xml:space="preserve"> </w:t>
      </w:r>
      <w:r>
        <w:rPr>
          <w:spacing w:val="-1"/>
        </w:rPr>
        <w:t>shall</w:t>
      </w:r>
      <w:r>
        <w:rPr>
          <w:spacing w:val="16"/>
        </w:rPr>
        <w:t xml:space="preserve"> </w:t>
      </w:r>
      <w:r>
        <w:rPr>
          <w:spacing w:val="-1"/>
        </w:rPr>
        <w:t>be</w:t>
      </w:r>
      <w:r>
        <w:rPr>
          <w:spacing w:val="9"/>
        </w:rPr>
        <w:t xml:space="preserve"> </w:t>
      </w:r>
      <w:r>
        <w:rPr>
          <w:spacing w:val="-2"/>
        </w:rPr>
        <w:t>interpreted</w:t>
      </w:r>
      <w:r>
        <w:rPr>
          <w:spacing w:val="15"/>
        </w:rPr>
        <w:t xml:space="preserve"> </w:t>
      </w:r>
      <w:r>
        <w:rPr>
          <w:spacing w:val="-2"/>
        </w:rPr>
        <w:t>and</w:t>
      </w:r>
      <w:r>
        <w:rPr>
          <w:spacing w:val="47"/>
        </w:rPr>
        <w:t xml:space="preserve"> </w:t>
      </w:r>
      <w:r>
        <w:rPr>
          <w:spacing w:val="-2"/>
        </w:rPr>
        <w:t>enforced</w:t>
      </w:r>
      <w:r>
        <w:rPr>
          <w:spacing w:val="45"/>
        </w:rPr>
        <w:t xml:space="preserve"> </w:t>
      </w:r>
      <w:r>
        <w:rPr>
          <w:spacing w:val="-1"/>
        </w:rPr>
        <w:t>as</w:t>
      </w:r>
      <w:r>
        <w:rPr>
          <w:spacing w:val="44"/>
        </w:rPr>
        <w:t xml:space="preserve"> </w:t>
      </w:r>
      <w:r>
        <w:rPr>
          <w:spacing w:val="-2"/>
        </w:rPr>
        <w:t>closely</w:t>
      </w:r>
      <w:r>
        <w:rPr>
          <w:spacing w:val="43"/>
        </w:rPr>
        <w:t xml:space="preserve"> </w:t>
      </w:r>
      <w:r>
        <w:rPr>
          <w:spacing w:val="-2"/>
        </w:rPr>
        <w:t>as</w:t>
      </w:r>
      <w:r>
        <w:rPr>
          <w:spacing w:val="2"/>
        </w:rPr>
        <w:t xml:space="preserve"> </w:t>
      </w:r>
      <w:r>
        <w:rPr>
          <w:spacing w:val="-2"/>
        </w:rPr>
        <w:t>possible</w:t>
      </w:r>
      <w:r>
        <w:rPr>
          <w:spacing w:val="46"/>
        </w:rPr>
        <w:t xml:space="preserve"> </w:t>
      </w:r>
      <w:r>
        <w:t>to</w:t>
      </w:r>
      <w:r>
        <w:rPr>
          <w:spacing w:val="44"/>
        </w:rPr>
        <w:t xml:space="preserve"> </w:t>
      </w:r>
      <w:r>
        <w:rPr>
          <w:spacing w:val="-1"/>
        </w:rPr>
        <w:t>the</w:t>
      </w:r>
      <w:r>
        <w:rPr>
          <w:spacing w:val="42"/>
        </w:rPr>
        <w:t xml:space="preserve"> </w:t>
      </w:r>
      <w:r>
        <w:rPr>
          <w:spacing w:val="-2"/>
        </w:rPr>
        <w:t>intent</w:t>
      </w:r>
      <w:r>
        <w:t xml:space="preserve">  </w:t>
      </w:r>
      <w:r>
        <w:rPr>
          <w:spacing w:val="-1"/>
        </w:rPr>
        <w:t>of</w:t>
      </w:r>
      <w:r>
        <w:rPr>
          <w:spacing w:val="44"/>
        </w:rPr>
        <w:t xml:space="preserve"> </w:t>
      </w:r>
      <w:r>
        <w:rPr>
          <w:spacing w:val="-1"/>
        </w:rPr>
        <w:t>the</w:t>
      </w:r>
      <w:r>
        <w:rPr>
          <w:spacing w:val="46"/>
        </w:rPr>
        <w:t xml:space="preserve"> </w:t>
      </w:r>
      <w:r>
        <w:rPr>
          <w:spacing w:val="-2"/>
        </w:rPr>
        <w:t>Parties,</w:t>
      </w:r>
      <w:r>
        <w:rPr>
          <w:spacing w:val="44"/>
        </w:rPr>
        <w:t xml:space="preserve"> </w:t>
      </w:r>
      <w:r>
        <w:rPr>
          <w:spacing w:val="-2"/>
        </w:rPr>
        <w:t>or</w:t>
      </w:r>
      <w:r>
        <w:rPr>
          <w:spacing w:val="37"/>
        </w:rPr>
        <w:t xml:space="preserve"> </w:t>
      </w:r>
      <w:r>
        <w:rPr>
          <w:spacing w:val="-2"/>
        </w:rPr>
        <w:t>deleted</w:t>
      </w:r>
      <w:r>
        <w:rPr>
          <w:spacing w:val="7"/>
        </w:rPr>
        <w:t xml:space="preserve"> </w:t>
      </w:r>
      <w:r>
        <w:t>if</w:t>
      </w:r>
      <w:r>
        <w:rPr>
          <w:spacing w:val="10"/>
        </w:rPr>
        <w:t xml:space="preserve"> </w:t>
      </w:r>
      <w:r>
        <w:t>a</w:t>
      </w:r>
      <w:r>
        <w:rPr>
          <w:spacing w:val="9"/>
        </w:rPr>
        <w:t xml:space="preserve"> </w:t>
      </w:r>
      <w:r>
        <w:rPr>
          <w:spacing w:val="-2"/>
        </w:rPr>
        <w:t>valid</w:t>
      </w:r>
      <w:r>
        <w:rPr>
          <w:spacing w:val="9"/>
        </w:rPr>
        <w:t xml:space="preserve"> </w:t>
      </w:r>
      <w:r>
        <w:rPr>
          <w:spacing w:val="-1"/>
        </w:rPr>
        <w:t>or</w:t>
      </w:r>
      <w:r>
        <w:rPr>
          <w:spacing w:val="11"/>
        </w:rPr>
        <w:t xml:space="preserve"> </w:t>
      </w:r>
      <w:r>
        <w:rPr>
          <w:spacing w:val="-2"/>
        </w:rPr>
        <w:t>enforceable</w:t>
      </w:r>
      <w:r>
        <w:rPr>
          <w:spacing w:val="7"/>
        </w:rPr>
        <w:t xml:space="preserve"> </w:t>
      </w:r>
      <w:r>
        <w:rPr>
          <w:spacing w:val="-2"/>
        </w:rPr>
        <w:t>interpretation</w:t>
      </w:r>
      <w:r>
        <w:rPr>
          <w:spacing w:val="6"/>
        </w:rPr>
        <w:t xml:space="preserve"> </w:t>
      </w:r>
      <w:r>
        <w:rPr>
          <w:spacing w:val="-1"/>
        </w:rPr>
        <w:t>is</w:t>
      </w:r>
      <w:r>
        <w:rPr>
          <w:spacing w:val="11"/>
        </w:rPr>
        <w:t xml:space="preserve"> </w:t>
      </w:r>
      <w:r>
        <w:rPr>
          <w:spacing w:val="-2"/>
        </w:rPr>
        <w:t>not</w:t>
      </w:r>
      <w:r>
        <w:rPr>
          <w:spacing w:val="11"/>
        </w:rPr>
        <w:t xml:space="preserve"> </w:t>
      </w:r>
      <w:r>
        <w:rPr>
          <w:spacing w:val="-2"/>
        </w:rPr>
        <w:t>possible</w:t>
      </w:r>
      <w:r>
        <w:rPr>
          <w:spacing w:val="9"/>
        </w:rPr>
        <w:t xml:space="preserve"> </w:t>
      </w:r>
      <w:r>
        <w:rPr>
          <w:spacing w:val="-4"/>
        </w:rPr>
        <w:t>under</w:t>
      </w:r>
      <w:r>
        <w:rPr>
          <w:spacing w:val="39"/>
        </w:rPr>
        <w:t xml:space="preserve"> </w:t>
      </w:r>
      <w:r>
        <w:rPr>
          <w:spacing w:val="-2"/>
        </w:rPr>
        <w:t>applicable</w:t>
      </w:r>
      <w:r>
        <w:rPr>
          <w:spacing w:val="29"/>
        </w:rPr>
        <w:t xml:space="preserve"> </w:t>
      </w:r>
      <w:r>
        <w:rPr>
          <w:spacing w:val="-2"/>
        </w:rPr>
        <w:t>law,</w:t>
      </w:r>
      <w:r>
        <w:rPr>
          <w:spacing w:val="35"/>
        </w:rPr>
        <w:t xml:space="preserve"> </w:t>
      </w:r>
      <w:r>
        <w:rPr>
          <w:spacing w:val="-2"/>
        </w:rPr>
        <w:t>and</w:t>
      </w:r>
      <w:r>
        <w:rPr>
          <w:spacing w:val="30"/>
        </w:rPr>
        <w:t xml:space="preserve"> </w:t>
      </w:r>
      <w:r>
        <w:rPr>
          <w:spacing w:val="-1"/>
        </w:rPr>
        <w:t>that</w:t>
      </w:r>
      <w:r>
        <w:rPr>
          <w:spacing w:val="33"/>
        </w:rPr>
        <w:t xml:space="preserve"> </w:t>
      </w:r>
      <w:r>
        <w:rPr>
          <w:spacing w:val="-1"/>
        </w:rPr>
        <w:t>the</w:t>
      </w:r>
      <w:r>
        <w:rPr>
          <w:spacing w:val="30"/>
        </w:rPr>
        <w:t xml:space="preserve"> </w:t>
      </w:r>
      <w:r>
        <w:rPr>
          <w:spacing w:val="-2"/>
        </w:rPr>
        <w:t>rights</w:t>
      </w:r>
      <w:r>
        <w:rPr>
          <w:spacing w:val="33"/>
        </w:rPr>
        <w:t xml:space="preserve"> </w:t>
      </w:r>
      <w:r>
        <w:rPr>
          <w:spacing w:val="-2"/>
        </w:rPr>
        <w:t>and</w:t>
      </w:r>
      <w:r>
        <w:rPr>
          <w:spacing w:val="30"/>
        </w:rPr>
        <w:t xml:space="preserve"> </w:t>
      </w:r>
      <w:r>
        <w:rPr>
          <w:spacing w:val="-2"/>
        </w:rPr>
        <w:t>obligations</w:t>
      </w:r>
      <w:r>
        <w:rPr>
          <w:spacing w:val="37"/>
        </w:rPr>
        <w:t xml:space="preserve"> </w:t>
      </w:r>
      <w:r>
        <w:rPr>
          <w:spacing w:val="-2"/>
        </w:rPr>
        <w:t>of</w:t>
      </w:r>
      <w:r>
        <w:rPr>
          <w:spacing w:val="32"/>
        </w:rPr>
        <w:t xml:space="preserve"> </w:t>
      </w:r>
      <w:r>
        <w:rPr>
          <w:spacing w:val="-1"/>
        </w:rPr>
        <w:t>the</w:t>
      </w:r>
      <w:r>
        <w:rPr>
          <w:spacing w:val="30"/>
        </w:rPr>
        <w:t xml:space="preserve"> </w:t>
      </w:r>
      <w:r>
        <w:rPr>
          <w:spacing w:val="-2"/>
        </w:rPr>
        <w:t>Parties</w:t>
      </w:r>
      <w:r>
        <w:rPr>
          <w:spacing w:val="49"/>
        </w:rPr>
        <w:t xml:space="preserve"> </w:t>
      </w:r>
      <w:r>
        <w:rPr>
          <w:spacing w:val="-1"/>
        </w:rPr>
        <w:t>shall</w:t>
      </w:r>
      <w:r>
        <w:rPr>
          <w:spacing w:val="1"/>
        </w:rPr>
        <w:t xml:space="preserve"> </w:t>
      </w:r>
      <w:r>
        <w:rPr>
          <w:spacing w:val="-1"/>
        </w:rPr>
        <w:t>be</w:t>
      </w:r>
      <w:r>
        <w:rPr>
          <w:spacing w:val="-6"/>
        </w:rPr>
        <w:t xml:space="preserve"> </w:t>
      </w:r>
      <w:r>
        <w:rPr>
          <w:spacing w:val="-2"/>
        </w:rPr>
        <w:t>construed</w:t>
      </w:r>
      <w:r>
        <w:rPr>
          <w:spacing w:val="-3"/>
        </w:rPr>
        <w:t xml:space="preserve"> </w:t>
      </w:r>
      <w:r>
        <w:rPr>
          <w:spacing w:val="-2"/>
        </w:rPr>
        <w:t>and</w:t>
      </w:r>
      <w:r>
        <w:rPr>
          <w:spacing w:val="-3"/>
        </w:rPr>
        <w:t xml:space="preserve"> </w:t>
      </w:r>
      <w:r>
        <w:rPr>
          <w:spacing w:val="-2"/>
        </w:rPr>
        <w:t>enforced</w:t>
      </w:r>
      <w:r>
        <w:rPr>
          <w:spacing w:val="-3"/>
        </w:rPr>
        <w:t xml:space="preserve"> </w:t>
      </w:r>
      <w:r>
        <w:rPr>
          <w:spacing w:val="-2"/>
        </w:rPr>
        <w:t>accordingly.</w:t>
      </w:r>
    </w:p>
    <w:p w14:paraId="50C8DD7B" w14:textId="77777777" w:rsidR="00981F47" w:rsidRDefault="00981F47" w:rsidP="00981F47">
      <w:pPr>
        <w:rPr>
          <w:rFonts w:ascii="Arial" w:eastAsia="Arial" w:hAnsi="Arial" w:cs="Arial"/>
          <w:sz w:val="17"/>
          <w:szCs w:val="17"/>
        </w:rPr>
      </w:pPr>
    </w:p>
    <w:p w14:paraId="44E5A77A" w14:textId="77777777" w:rsidR="00981F47" w:rsidRDefault="00981F47">
      <w:pPr>
        <w:pStyle w:val="BodyText"/>
        <w:numPr>
          <w:ilvl w:val="0"/>
          <w:numId w:val="3"/>
        </w:numPr>
        <w:tabs>
          <w:tab w:val="left" w:pos="391"/>
        </w:tabs>
        <w:ind w:right="110"/>
        <w:jc w:val="both"/>
        <w:pPrChange w:id="393" w:author="Sheena Tolentino" w:date="2021-07-07T17:44:00Z">
          <w:pPr>
            <w:pStyle w:val="BodyText"/>
            <w:numPr>
              <w:numId w:val="1"/>
            </w:numPr>
            <w:tabs>
              <w:tab w:val="left" w:pos="391"/>
            </w:tabs>
            <w:ind w:right="110" w:firstLine="44"/>
            <w:jc w:val="both"/>
          </w:pPr>
        </w:pPrChange>
      </w:pPr>
      <w:r>
        <w:rPr>
          <w:b/>
          <w:spacing w:val="-1"/>
        </w:rPr>
        <w:t>NO</w:t>
      </w:r>
      <w:r>
        <w:rPr>
          <w:b/>
          <w:spacing w:val="14"/>
        </w:rPr>
        <w:t xml:space="preserve"> </w:t>
      </w:r>
      <w:r>
        <w:rPr>
          <w:b/>
          <w:spacing w:val="-2"/>
        </w:rPr>
        <w:t>CONSTRUCTION</w:t>
      </w:r>
      <w:r>
        <w:rPr>
          <w:b/>
          <w:spacing w:val="17"/>
        </w:rPr>
        <w:t xml:space="preserve"> </w:t>
      </w:r>
      <w:r>
        <w:rPr>
          <w:b/>
          <w:spacing w:val="-2"/>
        </w:rPr>
        <w:t>AGAINST</w:t>
      </w:r>
      <w:r>
        <w:rPr>
          <w:b/>
          <w:spacing w:val="14"/>
        </w:rPr>
        <w:t xml:space="preserve"> </w:t>
      </w:r>
      <w:r>
        <w:rPr>
          <w:b/>
          <w:spacing w:val="-1"/>
        </w:rPr>
        <w:t>THE</w:t>
      </w:r>
      <w:r>
        <w:rPr>
          <w:b/>
          <w:spacing w:val="14"/>
        </w:rPr>
        <w:t xml:space="preserve"> </w:t>
      </w:r>
      <w:r>
        <w:rPr>
          <w:b/>
          <w:spacing w:val="-2"/>
        </w:rPr>
        <w:t>DRAFTER.</w:t>
      </w:r>
      <w:r>
        <w:rPr>
          <w:b/>
          <w:spacing w:val="16"/>
        </w:rPr>
        <w:t xml:space="preserve"> </w:t>
      </w:r>
      <w:r>
        <w:rPr>
          <w:spacing w:val="-2"/>
        </w:rPr>
        <w:t>Each</w:t>
      </w:r>
      <w:r>
        <w:rPr>
          <w:spacing w:val="14"/>
        </w:rPr>
        <w:t xml:space="preserve"> </w:t>
      </w:r>
      <w:r>
        <w:rPr>
          <w:spacing w:val="-1"/>
        </w:rPr>
        <w:t>of</w:t>
      </w:r>
      <w:r>
        <w:rPr>
          <w:spacing w:val="15"/>
        </w:rPr>
        <w:t xml:space="preserve"> </w:t>
      </w:r>
      <w:r>
        <w:rPr>
          <w:spacing w:val="-2"/>
        </w:rPr>
        <w:t>the</w:t>
      </w:r>
      <w:r>
        <w:rPr>
          <w:spacing w:val="31"/>
        </w:rPr>
        <w:t xml:space="preserve"> </w:t>
      </w:r>
      <w:r>
        <w:rPr>
          <w:spacing w:val="-2"/>
        </w:rPr>
        <w:t>Parties</w:t>
      </w:r>
      <w:r>
        <w:rPr>
          <w:spacing w:val="36"/>
        </w:rPr>
        <w:t xml:space="preserve"> </w:t>
      </w:r>
      <w:r>
        <w:rPr>
          <w:spacing w:val="-2"/>
        </w:rPr>
        <w:t>has</w:t>
      </w:r>
      <w:r>
        <w:rPr>
          <w:spacing w:val="36"/>
        </w:rPr>
        <w:t xml:space="preserve"> </w:t>
      </w:r>
      <w:r>
        <w:rPr>
          <w:spacing w:val="-2"/>
        </w:rPr>
        <w:t>had</w:t>
      </w:r>
      <w:r>
        <w:rPr>
          <w:spacing w:val="36"/>
        </w:rPr>
        <w:t xml:space="preserve"> </w:t>
      </w:r>
      <w:r>
        <w:rPr>
          <w:spacing w:val="-1"/>
        </w:rPr>
        <w:t>an</w:t>
      </w:r>
      <w:r>
        <w:rPr>
          <w:spacing w:val="37"/>
        </w:rPr>
        <w:t xml:space="preserve"> </w:t>
      </w:r>
      <w:r>
        <w:rPr>
          <w:spacing w:val="-2"/>
        </w:rPr>
        <w:t>opportunity</w:t>
      </w:r>
      <w:r>
        <w:rPr>
          <w:spacing w:val="31"/>
        </w:rPr>
        <w:t xml:space="preserve"> </w:t>
      </w:r>
      <w:r>
        <w:t>to</w:t>
      </w:r>
      <w:r>
        <w:rPr>
          <w:spacing w:val="36"/>
        </w:rPr>
        <w:t xml:space="preserve"> </w:t>
      </w:r>
      <w:r>
        <w:rPr>
          <w:spacing w:val="-2"/>
        </w:rPr>
        <w:t>negotiate</w:t>
      </w:r>
      <w:r>
        <w:rPr>
          <w:spacing w:val="34"/>
        </w:rPr>
        <w:t xml:space="preserve"> </w:t>
      </w:r>
      <w:r>
        <w:rPr>
          <w:spacing w:val="-1"/>
        </w:rPr>
        <w:t>the</w:t>
      </w:r>
      <w:r>
        <w:rPr>
          <w:spacing w:val="37"/>
        </w:rPr>
        <w:t xml:space="preserve"> </w:t>
      </w:r>
      <w:r>
        <w:rPr>
          <w:spacing w:val="-1"/>
        </w:rPr>
        <w:t>terms</w:t>
      </w:r>
      <w:r>
        <w:rPr>
          <w:spacing w:val="38"/>
        </w:rPr>
        <w:t xml:space="preserve"> </w:t>
      </w:r>
      <w:r>
        <w:rPr>
          <w:spacing w:val="-2"/>
        </w:rPr>
        <w:t>and</w:t>
      </w:r>
      <w:r>
        <w:rPr>
          <w:spacing w:val="39"/>
        </w:rPr>
        <w:t xml:space="preserve"> </w:t>
      </w:r>
      <w:r>
        <w:rPr>
          <w:spacing w:val="-2"/>
        </w:rPr>
        <w:t>conditions</w:t>
      </w:r>
      <w:r>
        <w:rPr>
          <w:spacing w:val="22"/>
        </w:rPr>
        <w:t xml:space="preserve"> </w:t>
      </w:r>
      <w:r>
        <w:rPr>
          <w:spacing w:val="-2"/>
        </w:rPr>
        <w:t>expressed</w:t>
      </w:r>
      <w:r>
        <w:rPr>
          <w:spacing w:val="19"/>
        </w:rPr>
        <w:t xml:space="preserve"> </w:t>
      </w:r>
      <w:r>
        <w:rPr>
          <w:spacing w:val="-2"/>
        </w:rPr>
        <w:t>herein;</w:t>
      </w:r>
      <w:r>
        <w:rPr>
          <w:spacing w:val="21"/>
        </w:rPr>
        <w:t xml:space="preserve"> </w:t>
      </w:r>
      <w:r>
        <w:rPr>
          <w:spacing w:val="-2"/>
        </w:rPr>
        <w:t>therefore,</w:t>
      </w:r>
      <w:r>
        <w:rPr>
          <w:spacing w:val="21"/>
        </w:rPr>
        <w:t xml:space="preserve"> </w:t>
      </w:r>
      <w:r>
        <w:rPr>
          <w:spacing w:val="-2"/>
        </w:rPr>
        <w:t>this</w:t>
      </w:r>
      <w:r>
        <w:rPr>
          <w:spacing w:val="21"/>
        </w:rPr>
        <w:t xml:space="preserve"> </w:t>
      </w:r>
      <w:r>
        <w:rPr>
          <w:spacing w:val="-2"/>
        </w:rPr>
        <w:t>Agreement</w:t>
      </w:r>
      <w:r>
        <w:rPr>
          <w:spacing w:val="20"/>
        </w:rPr>
        <w:t xml:space="preserve"> </w:t>
      </w:r>
      <w:r>
        <w:rPr>
          <w:spacing w:val="-2"/>
        </w:rPr>
        <w:t>will</w:t>
      </w:r>
      <w:r>
        <w:rPr>
          <w:spacing w:val="23"/>
        </w:rPr>
        <w:t xml:space="preserve"> </w:t>
      </w:r>
      <w:r>
        <w:rPr>
          <w:spacing w:val="-2"/>
        </w:rPr>
        <w:t>not</w:t>
      </w:r>
      <w:r>
        <w:rPr>
          <w:spacing w:val="20"/>
        </w:rPr>
        <w:t xml:space="preserve"> </w:t>
      </w:r>
      <w:r>
        <w:rPr>
          <w:spacing w:val="-2"/>
        </w:rPr>
        <w:t>be</w:t>
      </w:r>
      <w:r>
        <w:rPr>
          <w:spacing w:val="43"/>
        </w:rPr>
        <w:t xml:space="preserve"> </w:t>
      </w:r>
      <w:r>
        <w:rPr>
          <w:spacing w:val="-2"/>
        </w:rPr>
        <w:t>construed</w:t>
      </w:r>
      <w:r>
        <w:rPr>
          <w:spacing w:val="-3"/>
        </w:rPr>
        <w:t xml:space="preserve"> </w:t>
      </w:r>
      <w:r>
        <w:rPr>
          <w:spacing w:val="-1"/>
        </w:rPr>
        <w:t>more</w:t>
      </w:r>
      <w:r>
        <w:rPr>
          <w:spacing w:val="-5"/>
        </w:rPr>
        <w:t xml:space="preserve"> </w:t>
      </w:r>
      <w:r>
        <w:rPr>
          <w:spacing w:val="-1"/>
        </w:rPr>
        <w:t>strictly</w:t>
      </w:r>
      <w:r>
        <w:rPr>
          <w:spacing w:val="-5"/>
        </w:rPr>
        <w:t xml:space="preserve"> </w:t>
      </w:r>
      <w:r>
        <w:rPr>
          <w:spacing w:val="-2"/>
        </w:rPr>
        <w:t>against</w:t>
      </w:r>
      <w:r>
        <w:rPr>
          <w:spacing w:val="1"/>
        </w:rPr>
        <w:t xml:space="preserve"> </w:t>
      </w:r>
      <w:r>
        <w:rPr>
          <w:spacing w:val="-2"/>
        </w:rPr>
        <w:t>either</w:t>
      </w:r>
      <w:r>
        <w:rPr>
          <w:spacing w:val="-1"/>
        </w:rPr>
        <w:t xml:space="preserve"> Party</w:t>
      </w:r>
      <w:r>
        <w:rPr>
          <w:spacing w:val="-2"/>
        </w:rPr>
        <w:t xml:space="preserve"> as</w:t>
      </w:r>
      <w:r>
        <w:rPr>
          <w:spacing w:val="-3"/>
        </w:rPr>
        <w:t xml:space="preserve"> </w:t>
      </w:r>
      <w:r>
        <w:rPr>
          <w:spacing w:val="-1"/>
        </w:rPr>
        <w:t>the</w:t>
      </w:r>
      <w:r>
        <w:rPr>
          <w:spacing w:val="-3"/>
        </w:rPr>
        <w:t xml:space="preserve"> </w:t>
      </w:r>
      <w:r>
        <w:rPr>
          <w:spacing w:val="-2"/>
        </w:rPr>
        <w:t>drafter.</w:t>
      </w:r>
    </w:p>
    <w:p w14:paraId="3956CD76" w14:textId="77777777" w:rsidR="00981F47" w:rsidRDefault="00981F47" w:rsidP="00981F47">
      <w:pPr>
        <w:rPr>
          <w:rFonts w:ascii="Arial" w:eastAsia="Arial" w:hAnsi="Arial" w:cs="Arial"/>
          <w:sz w:val="17"/>
          <w:szCs w:val="17"/>
        </w:rPr>
      </w:pPr>
    </w:p>
    <w:p w14:paraId="5214EF0C" w14:textId="77777777" w:rsidR="00981F47" w:rsidRPr="00AF5006" w:rsidRDefault="00981F47">
      <w:pPr>
        <w:pStyle w:val="BodyText"/>
        <w:numPr>
          <w:ilvl w:val="0"/>
          <w:numId w:val="3"/>
        </w:numPr>
        <w:tabs>
          <w:tab w:val="left" w:pos="388"/>
        </w:tabs>
        <w:ind w:right="110"/>
        <w:jc w:val="both"/>
        <w:pPrChange w:id="394" w:author="Sheena Tolentino" w:date="2021-07-07T17:44:00Z">
          <w:pPr>
            <w:pStyle w:val="BodyText"/>
            <w:numPr>
              <w:numId w:val="1"/>
            </w:numPr>
            <w:tabs>
              <w:tab w:val="left" w:pos="388"/>
            </w:tabs>
            <w:ind w:right="110" w:firstLine="44"/>
            <w:jc w:val="both"/>
          </w:pPr>
        </w:pPrChange>
      </w:pPr>
      <w:r>
        <w:rPr>
          <w:b/>
          <w:spacing w:val="-2"/>
        </w:rPr>
        <w:t>GOVERNING</w:t>
      </w:r>
      <w:r>
        <w:rPr>
          <w:b/>
          <w:spacing w:val="17"/>
        </w:rPr>
        <w:t xml:space="preserve"> </w:t>
      </w:r>
      <w:proofErr w:type="gramStart"/>
      <w:r>
        <w:rPr>
          <w:b/>
          <w:spacing w:val="-2"/>
        </w:rPr>
        <w:t>LAW.</w:t>
      </w:r>
      <w:r>
        <w:rPr>
          <w:spacing w:val="-2"/>
        </w:rPr>
        <w:t>.</w:t>
      </w:r>
      <w:proofErr w:type="gramEnd"/>
      <w:r w:rsidRPr="00E40DAD">
        <w:rPr>
          <w:rFonts w:asciiTheme="minorHAnsi" w:eastAsiaTheme="minorHAnsi" w:hAnsiTheme="minorHAnsi"/>
          <w:sz w:val="22"/>
          <w:szCs w:val="22"/>
        </w:rPr>
        <w:t xml:space="preserve"> </w:t>
      </w:r>
      <w:r w:rsidRPr="00E40DAD">
        <w:rPr>
          <w:spacing w:val="-2"/>
        </w:rPr>
        <w:t>GOVERNING LAW AND FORUM.  THIS AGREEMENT SHALL BE GOVERNED BY AND CONSTRUED IN ACCORDANCE WITH THE LAWS OF THE STATE OF TEXAS, WITHOUT GIVING EFFECT TO THE CHOICE OF LAW PRINCIPLES THEREOF.  EACH PARTY HERETO IRREVOCABLY AND UNCONDITIONALLY CONSENTS TO THE JURISDICTION OF THE COURTS LOCATED IN THE STATE OF TEXAS AND COUNTY OF TRAVIS FOR ANY ACTION TO ENFORCE, INTERPRET OR CONSTRUE ANY PROVISION OF THIS AGREEMENT, OR FOR ANY ACTION ON A CLAIM ARISING FROM OR RELATING TO EITHER THIS AGREEMENT OR THE SERVICES TO BE PROVIDED HEREUNDER.  FURTHER, EACH PARTY ALSO IRREVOCABLY WAIVES ANY DEFENSE OF IMPROPER VENUE OR FORUM NON CONVENIENS TO ANY SUCH ACTION BROUGHT IN THOSE COURTS AND WAIVES ANY RIGHT TO DEMAND TRIAL BY JURY.</w:t>
      </w:r>
    </w:p>
    <w:p w14:paraId="08238EA2" w14:textId="77777777" w:rsidR="00981F47" w:rsidRDefault="00981F47" w:rsidP="00981F47">
      <w:pPr>
        <w:pStyle w:val="ListParagraph"/>
      </w:pPr>
    </w:p>
    <w:p w14:paraId="57238636" w14:textId="77777777" w:rsidR="00981F47" w:rsidRDefault="00981F47">
      <w:pPr>
        <w:pStyle w:val="BodyText"/>
        <w:numPr>
          <w:ilvl w:val="0"/>
          <w:numId w:val="3"/>
        </w:numPr>
        <w:tabs>
          <w:tab w:val="left" w:pos="388"/>
        </w:tabs>
        <w:ind w:right="110"/>
        <w:jc w:val="both"/>
        <w:pPrChange w:id="395" w:author="Sheena Tolentino" w:date="2021-07-07T17:44:00Z">
          <w:pPr>
            <w:pStyle w:val="BodyText"/>
            <w:numPr>
              <w:numId w:val="1"/>
            </w:numPr>
            <w:tabs>
              <w:tab w:val="left" w:pos="388"/>
            </w:tabs>
            <w:ind w:right="110" w:firstLine="44"/>
            <w:jc w:val="both"/>
          </w:pPr>
        </w:pPrChange>
      </w:pPr>
      <w:r w:rsidRPr="00A67F8F">
        <w:rPr>
          <w:b/>
          <w:bCs/>
          <w:rPrChange w:id="396" w:author="Sheena Tolentino" w:date="2021-06-03T17:50:00Z">
            <w:rPr/>
          </w:rPrChange>
        </w:rPr>
        <w:t>EXECUTION</w:t>
      </w:r>
      <w:r w:rsidRPr="00E40DAD">
        <w:t>.  This Agreement may be executed in counterparts, the separate parts of which shall constitute a single document.  Copies of the Agreement, whether transmitted by facsimile or other means, shall be effective and shall be deemed an original for all legal purposes.</w:t>
      </w:r>
    </w:p>
    <w:p w14:paraId="08E0A9A6" w14:textId="77777777" w:rsidR="00981F47" w:rsidRDefault="00981F47" w:rsidP="00981F47">
      <w:pPr>
        <w:pStyle w:val="ListParagraph"/>
      </w:pPr>
    </w:p>
    <w:p w14:paraId="2DD90B97" w14:textId="77777777" w:rsidR="00981F47" w:rsidRDefault="00981F47">
      <w:pPr>
        <w:pStyle w:val="BodyText"/>
        <w:numPr>
          <w:ilvl w:val="0"/>
          <w:numId w:val="3"/>
        </w:numPr>
        <w:tabs>
          <w:tab w:val="left" w:pos="388"/>
        </w:tabs>
        <w:ind w:right="110"/>
        <w:jc w:val="both"/>
        <w:pPrChange w:id="397" w:author="Sheena Tolentino" w:date="2021-07-07T17:44:00Z">
          <w:pPr>
            <w:pStyle w:val="BodyText"/>
            <w:numPr>
              <w:numId w:val="1"/>
            </w:numPr>
            <w:tabs>
              <w:tab w:val="left" w:pos="388"/>
            </w:tabs>
            <w:ind w:right="110" w:firstLine="44"/>
            <w:jc w:val="both"/>
          </w:pPr>
        </w:pPrChange>
      </w:pPr>
      <w:r w:rsidRPr="00A67F8F">
        <w:rPr>
          <w:b/>
          <w:bCs/>
          <w:rPrChange w:id="398" w:author="Sheena Tolentino" w:date="2021-06-03T17:50:00Z">
            <w:rPr/>
          </w:rPrChange>
        </w:rPr>
        <w:t>CONFLICT</w:t>
      </w:r>
      <w:r w:rsidRPr="00E40DAD">
        <w:t>.  Given that the terms and conditions contained in both the governing proposal and this Attachment C entitled “Provisions” are incorporated into and made a part of the Agreement, then in the event that there is an express conflict or inconsistency between any terms or conditions in the governing proposal and the terms or conditions in this Attachment C that cannot be reconciled to achieve the intent of the Parties to the greatest extent possible, then the terms and conditions of the governing proposal shall prevail and control to the minimal extent necessary to reconcile any conflict or inconsistency; provided however, that the provisions of both the governing proposal and the Attachment C will be construed so as to give effect to their applicable provisions to the fullest extent possible.</w:t>
      </w:r>
    </w:p>
    <w:p w14:paraId="7A9E61DD" w14:textId="77777777" w:rsidR="00981F47" w:rsidRDefault="00981F47" w:rsidP="00981F47">
      <w:pPr>
        <w:pStyle w:val="ListParagraph"/>
      </w:pPr>
    </w:p>
    <w:p w14:paraId="291D5C77" w14:textId="307D7615" w:rsidR="00981F47" w:rsidRDefault="00981F47">
      <w:pPr>
        <w:pStyle w:val="BodyText"/>
        <w:numPr>
          <w:ilvl w:val="0"/>
          <w:numId w:val="3"/>
        </w:numPr>
        <w:tabs>
          <w:tab w:val="left" w:pos="388"/>
        </w:tabs>
        <w:ind w:right="110"/>
        <w:jc w:val="both"/>
        <w:pPrChange w:id="399" w:author="Sheena Tolentino" w:date="2021-07-07T17:44:00Z">
          <w:pPr>
            <w:pStyle w:val="BodyText"/>
            <w:numPr>
              <w:numId w:val="1"/>
            </w:numPr>
            <w:tabs>
              <w:tab w:val="left" w:pos="388"/>
            </w:tabs>
            <w:ind w:right="110" w:firstLine="44"/>
            <w:jc w:val="both"/>
          </w:pPr>
        </w:pPrChange>
      </w:pPr>
      <w:r w:rsidRPr="00A67F8F">
        <w:rPr>
          <w:b/>
          <w:bCs/>
          <w:rPrChange w:id="400" w:author="Sheena Tolentino" w:date="2021-06-03T17:50:00Z">
            <w:rPr/>
          </w:rPrChange>
        </w:rPr>
        <w:t xml:space="preserve">NO </w:t>
      </w:r>
      <w:r w:rsidR="00A67F8F" w:rsidRPr="00A67F8F">
        <w:rPr>
          <w:b/>
          <w:bCs/>
        </w:rPr>
        <w:t>THIRD-PARTY</w:t>
      </w:r>
      <w:r w:rsidRPr="00A67F8F">
        <w:rPr>
          <w:b/>
          <w:bCs/>
          <w:rPrChange w:id="401" w:author="Sheena Tolentino" w:date="2021-06-03T17:50:00Z">
            <w:rPr/>
          </w:rPrChange>
        </w:rPr>
        <w:t xml:space="preserve"> BENEFICIARIES</w:t>
      </w:r>
      <w:r w:rsidRPr="00E40DAD">
        <w:t xml:space="preserve">. This Agreement is solely for the benefit of the Parties and is not intended to confer any rights or benefits on any third party, and there are no </w:t>
      </w:r>
      <w:proofErr w:type="gramStart"/>
      <w:r w:rsidRPr="00E40DAD">
        <w:t>third party</w:t>
      </w:r>
      <w:proofErr w:type="gramEnd"/>
      <w:r w:rsidRPr="00E40DAD">
        <w:t xml:space="preserve"> beneficiaries as to this Agreement, unless specifically and expressly set forth in any governing proposal. </w:t>
      </w:r>
    </w:p>
    <w:p w14:paraId="6670FA66" w14:textId="77777777" w:rsidR="00981F47" w:rsidRDefault="00981F47" w:rsidP="00981F47">
      <w:pPr>
        <w:pStyle w:val="ListParagraph"/>
      </w:pPr>
    </w:p>
    <w:p w14:paraId="2F31EDCD" w14:textId="5C8FE1D0" w:rsidR="00B07062" w:rsidRDefault="00B07062">
      <w:pPr>
        <w:spacing w:before="10"/>
        <w:rPr>
          <w:rFonts w:ascii="Arial" w:eastAsia="Arial" w:hAnsi="Arial" w:cs="Arial"/>
          <w:sz w:val="16"/>
          <w:szCs w:val="16"/>
        </w:rPr>
      </w:pPr>
    </w:p>
    <w:p w14:paraId="16D6C421" w14:textId="482ED81D" w:rsidR="00702EC1" w:rsidRDefault="00702EC1">
      <w:pPr>
        <w:spacing w:before="10"/>
        <w:rPr>
          <w:rFonts w:ascii="Arial" w:eastAsia="Arial" w:hAnsi="Arial" w:cs="Arial"/>
          <w:sz w:val="16"/>
          <w:szCs w:val="16"/>
        </w:rPr>
      </w:pPr>
    </w:p>
    <w:p w14:paraId="4825BE3B" w14:textId="6AFFB446" w:rsidR="00702EC1" w:rsidRDefault="00702EC1">
      <w:pPr>
        <w:spacing w:before="10"/>
        <w:rPr>
          <w:rFonts w:ascii="Arial" w:eastAsia="Arial" w:hAnsi="Arial" w:cs="Arial"/>
          <w:sz w:val="16"/>
          <w:szCs w:val="16"/>
        </w:rPr>
      </w:pPr>
    </w:p>
    <w:p w14:paraId="6EB3CF46" w14:textId="0323955D" w:rsidR="00702EC1" w:rsidRDefault="00702EC1">
      <w:pPr>
        <w:spacing w:before="10"/>
        <w:rPr>
          <w:rFonts w:ascii="Arial" w:eastAsia="Arial" w:hAnsi="Arial" w:cs="Arial"/>
          <w:sz w:val="16"/>
          <w:szCs w:val="16"/>
        </w:rPr>
      </w:pPr>
    </w:p>
    <w:p w14:paraId="0725B7AD" w14:textId="4D0425BE" w:rsidR="00702EC1" w:rsidRDefault="00702EC1">
      <w:pPr>
        <w:spacing w:before="10"/>
        <w:rPr>
          <w:rFonts w:ascii="Arial" w:eastAsia="Arial" w:hAnsi="Arial" w:cs="Arial"/>
          <w:sz w:val="16"/>
          <w:szCs w:val="16"/>
        </w:rPr>
      </w:pPr>
    </w:p>
    <w:p w14:paraId="3328B5D8" w14:textId="3BD4E321" w:rsidR="00702EC1" w:rsidRDefault="00702EC1">
      <w:pPr>
        <w:spacing w:before="10"/>
        <w:rPr>
          <w:rFonts w:ascii="Arial" w:eastAsia="Arial" w:hAnsi="Arial" w:cs="Arial"/>
          <w:sz w:val="16"/>
          <w:szCs w:val="16"/>
        </w:rPr>
      </w:pPr>
    </w:p>
    <w:p w14:paraId="711A43A6" w14:textId="17A22F45" w:rsidR="00702EC1" w:rsidRDefault="00702EC1">
      <w:pPr>
        <w:spacing w:before="10"/>
        <w:rPr>
          <w:rFonts w:ascii="Arial" w:eastAsia="Arial" w:hAnsi="Arial" w:cs="Arial"/>
          <w:sz w:val="16"/>
          <w:szCs w:val="16"/>
        </w:rPr>
      </w:pPr>
    </w:p>
    <w:p w14:paraId="43FC1633" w14:textId="38EC7BD8" w:rsidR="00702EC1" w:rsidRDefault="00702EC1">
      <w:pPr>
        <w:spacing w:before="10"/>
        <w:rPr>
          <w:rFonts w:ascii="Arial" w:eastAsia="Arial" w:hAnsi="Arial" w:cs="Arial"/>
          <w:sz w:val="16"/>
          <w:szCs w:val="16"/>
        </w:rPr>
      </w:pPr>
    </w:p>
    <w:p w14:paraId="0036F77A" w14:textId="77777777" w:rsidR="00702EC1" w:rsidRDefault="00702EC1" w:rsidP="00702EC1">
      <w:pPr>
        <w:rPr>
          <w:rFonts w:ascii="Arial" w:eastAsia="Arial" w:hAnsi="Arial" w:cs="Arial"/>
          <w:sz w:val="17"/>
          <w:szCs w:val="17"/>
        </w:rPr>
      </w:pPr>
    </w:p>
    <w:p w14:paraId="57C0BEBD" w14:textId="77777777" w:rsidR="00702EC1" w:rsidRDefault="00702EC1">
      <w:pPr>
        <w:pStyle w:val="ListParagraph"/>
        <w:numPr>
          <w:ilvl w:val="0"/>
          <w:numId w:val="3"/>
        </w:numPr>
        <w:rPr>
          <w:rFonts w:ascii="Arial" w:eastAsia="Arial" w:hAnsi="Arial"/>
          <w:sz w:val="17"/>
          <w:szCs w:val="17"/>
        </w:rPr>
        <w:pPrChange w:id="402" w:author="Sheena Tolentino" w:date="2021-07-07T17:44:00Z">
          <w:pPr>
            <w:pStyle w:val="ListParagraph"/>
            <w:numPr>
              <w:numId w:val="1"/>
            </w:numPr>
            <w:ind w:left="100" w:firstLine="44"/>
          </w:pPr>
        </w:pPrChange>
      </w:pPr>
      <w:bookmarkStart w:id="403" w:name="_Hlk73634942"/>
      <w:r w:rsidRPr="00AF5006">
        <w:rPr>
          <w:rFonts w:ascii="Arial" w:eastAsia="Arial" w:hAnsi="Arial"/>
          <w:b/>
          <w:bCs/>
          <w:sz w:val="17"/>
          <w:szCs w:val="17"/>
        </w:rPr>
        <w:t>RELATIONSHIP OF PARTIES</w:t>
      </w:r>
      <w:r w:rsidRPr="00E40DAD">
        <w:rPr>
          <w:rFonts w:ascii="Arial" w:eastAsia="Arial" w:hAnsi="Arial"/>
          <w:sz w:val="17"/>
          <w:szCs w:val="17"/>
        </w:rPr>
        <w:t>.  Each Party is an independent entity and neither party has the authority to bind, represent, or commit the other to any obligation to a third party except as expressly set forth in this Agreement. Nothing in this Agreement is intended to create an employment or co-employment relationship, a joint venture, a partnership, or any agency relationship between the Parties.</w:t>
      </w:r>
    </w:p>
    <w:p w14:paraId="18623414" w14:textId="77777777" w:rsidR="00702EC1" w:rsidRDefault="00702EC1" w:rsidP="00702EC1">
      <w:pPr>
        <w:pStyle w:val="ListParagraph"/>
        <w:ind w:left="100"/>
        <w:rPr>
          <w:rFonts w:ascii="Arial" w:eastAsia="Arial" w:hAnsi="Arial"/>
          <w:sz w:val="17"/>
          <w:szCs w:val="17"/>
        </w:rPr>
      </w:pPr>
      <w:r w:rsidRPr="00E40DAD">
        <w:rPr>
          <w:rFonts w:ascii="Arial" w:eastAsia="Arial" w:hAnsi="Arial"/>
          <w:sz w:val="17"/>
          <w:szCs w:val="17"/>
        </w:rPr>
        <w:t>relationship, a joint venture, a partnership, or any agency relationship between the Parties.</w:t>
      </w:r>
    </w:p>
    <w:bookmarkEnd w:id="403"/>
    <w:p w14:paraId="0A7495D9" w14:textId="77777777" w:rsidR="00702EC1" w:rsidRPr="00AF5006" w:rsidRDefault="00702EC1" w:rsidP="00702EC1">
      <w:pPr>
        <w:pStyle w:val="ListParagraph"/>
        <w:rPr>
          <w:rFonts w:ascii="Arial" w:eastAsia="Arial" w:hAnsi="Arial"/>
          <w:sz w:val="17"/>
          <w:szCs w:val="17"/>
        </w:rPr>
      </w:pPr>
    </w:p>
    <w:p w14:paraId="35A54A40" w14:textId="77777777" w:rsidR="00702EC1" w:rsidRPr="00AF5006" w:rsidRDefault="00702EC1">
      <w:pPr>
        <w:pStyle w:val="ListParagraph"/>
        <w:numPr>
          <w:ilvl w:val="0"/>
          <w:numId w:val="3"/>
        </w:numPr>
        <w:rPr>
          <w:rFonts w:ascii="Arial" w:eastAsia="Arial" w:hAnsi="Arial"/>
          <w:sz w:val="17"/>
          <w:szCs w:val="17"/>
        </w:rPr>
        <w:pPrChange w:id="404" w:author="Sheena Tolentino" w:date="2021-07-07T17:44:00Z">
          <w:pPr>
            <w:pStyle w:val="ListParagraph"/>
            <w:numPr>
              <w:numId w:val="1"/>
            </w:numPr>
            <w:ind w:left="100" w:firstLine="44"/>
          </w:pPr>
        </w:pPrChange>
      </w:pPr>
      <w:r w:rsidRPr="00AF5006">
        <w:rPr>
          <w:rFonts w:ascii="Arial" w:eastAsia="Arial" w:hAnsi="Arial"/>
          <w:b/>
          <w:bCs/>
          <w:sz w:val="17"/>
          <w:szCs w:val="17"/>
        </w:rPr>
        <w:t>WAIVER</w:t>
      </w:r>
      <w:r w:rsidRPr="00E40DAD">
        <w:rPr>
          <w:rFonts w:ascii="Arial" w:eastAsia="Arial" w:hAnsi="Arial"/>
          <w:sz w:val="17"/>
          <w:szCs w:val="17"/>
        </w:rPr>
        <w:t>. The waiver of a breach or a default of any provision of this Agreement will not be construed as a waiver of any succeeding breach of the same or any other provision, nor will any delay or omission of a Party to exercise or avail itself of any right operate as a waiver of any right by that Party.</w:t>
      </w:r>
    </w:p>
    <w:p w14:paraId="6357D4B9" w14:textId="3B88B372" w:rsidR="00702EC1" w:rsidRDefault="00702EC1">
      <w:pPr>
        <w:spacing w:before="10"/>
        <w:rPr>
          <w:rFonts w:ascii="Arial" w:eastAsia="Arial" w:hAnsi="Arial" w:cs="Arial"/>
          <w:sz w:val="16"/>
          <w:szCs w:val="16"/>
        </w:rPr>
      </w:pPr>
    </w:p>
    <w:p w14:paraId="0658E805" w14:textId="1BC9C5DC" w:rsidR="00702EC1" w:rsidRDefault="00702EC1">
      <w:pPr>
        <w:spacing w:before="10"/>
        <w:rPr>
          <w:rFonts w:ascii="Arial" w:eastAsia="Arial" w:hAnsi="Arial" w:cs="Arial"/>
          <w:sz w:val="16"/>
          <w:szCs w:val="16"/>
        </w:rPr>
      </w:pPr>
    </w:p>
    <w:p w14:paraId="26B84BAF" w14:textId="073C4C59" w:rsidR="00702EC1" w:rsidRDefault="00702EC1">
      <w:pPr>
        <w:spacing w:before="10"/>
        <w:rPr>
          <w:rFonts w:ascii="Arial" w:eastAsia="Arial" w:hAnsi="Arial" w:cs="Arial"/>
          <w:sz w:val="16"/>
          <w:szCs w:val="16"/>
        </w:rPr>
      </w:pPr>
    </w:p>
    <w:p w14:paraId="2F49A8A8" w14:textId="37D802F5" w:rsidR="00702EC1" w:rsidRDefault="00702EC1">
      <w:pPr>
        <w:spacing w:before="10"/>
        <w:rPr>
          <w:rFonts w:ascii="Arial" w:eastAsia="Arial" w:hAnsi="Arial" w:cs="Arial"/>
          <w:sz w:val="16"/>
          <w:szCs w:val="16"/>
        </w:rPr>
      </w:pPr>
    </w:p>
    <w:p w14:paraId="74F6473E" w14:textId="2718185A" w:rsidR="00702EC1" w:rsidRDefault="00702EC1">
      <w:pPr>
        <w:spacing w:before="10"/>
        <w:rPr>
          <w:rFonts w:ascii="Arial" w:eastAsia="Arial" w:hAnsi="Arial" w:cs="Arial"/>
          <w:sz w:val="16"/>
          <w:szCs w:val="16"/>
        </w:rPr>
      </w:pPr>
    </w:p>
    <w:p w14:paraId="626AEDDD" w14:textId="3B3427D4" w:rsidR="00702EC1" w:rsidRDefault="00702EC1">
      <w:pPr>
        <w:spacing w:before="10"/>
        <w:rPr>
          <w:rFonts w:ascii="Arial" w:eastAsia="Arial" w:hAnsi="Arial" w:cs="Arial"/>
          <w:sz w:val="16"/>
          <w:szCs w:val="16"/>
        </w:rPr>
      </w:pPr>
    </w:p>
    <w:p w14:paraId="5AE8C31C" w14:textId="2E91F3DF" w:rsidR="00702EC1" w:rsidRDefault="00702EC1">
      <w:pPr>
        <w:spacing w:before="10"/>
        <w:rPr>
          <w:rFonts w:ascii="Arial" w:eastAsia="Arial" w:hAnsi="Arial" w:cs="Arial"/>
          <w:sz w:val="16"/>
          <w:szCs w:val="16"/>
        </w:rPr>
      </w:pPr>
    </w:p>
    <w:p w14:paraId="30457EAA" w14:textId="751912A0" w:rsidR="00702EC1" w:rsidRDefault="00702EC1">
      <w:pPr>
        <w:spacing w:before="10"/>
        <w:rPr>
          <w:rFonts w:ascii="Arial" w:eastAsia="Arial" w:hAnsi="Arial" w:cs="Arial"/>
          <w:sz w:val="16"/>
          <w:szCs w:val="16"/>
        </w:rPr>
      </w:pPr>
    </w:p>
    <w:p w14:paraId="5DEC8048" w14:textId="5502233F" w:rsidR="00702EC1" w:rsidRDefault="00702EC1">
      <w:pPr>
        <w:spacing w:before="10"/>
        <w:rPr>
          <w:rFonts w:ascii="Arial" w:eastAsia="Arial" w:hAnsi="Arial" w:cs="Arial"/>
          <w:sz w:val="16"/>
          <w:szCs w:val="16"/>
        </w:rPr>
      </w:pPr>
    </w:p>
    <w:p w14:paraId="4E0F009A" w14:textId="3096F02F" w:rsidR="00702EC1" w:rsidRDefault="00702EC1">
      <w:pPr>
        <w:spacing w:before="10"/>
        <w:rPr>
          <w:rFonts w:ascii="Arial" w:eastAsia="Arial" w:hAnsi="Arial" w:cs="Arial"/>
          <w:sz w:val="16"/>
          <w:szCs w:val="16"/>
        </w:rPr>
      </w:pPr>
    </w:p>
    <w:p w14:paraId="2989058E" w14:textId="5F6D1EF2" w:rsidR="00702EC1" w:rsidRDefault="00702EC1">
      <w:pPr>
        <w:spacing w:before="10"/>
        <w:rPr>
          <w:rFonts w:ascii="Arial" w:eastAsia="Arial" w:hAnsi="Arial" w:cs="Arial"/>
          <w:sz w:val="16"/>
          <w:szCs w:val="16"/>
        </w:rPr>
      </w:pPr>
    </w:p>
    <w:p w14:paraId="784911FD" w14:textId="77777777" w:rsidR="00702EC1" w:rsidRDefault="00702EC1">
      <w:pPr>
        <w:spacing w:before="10"/>
        <w:rPr>
          <w:rFonts w:ascii="Arial" w:eastAsia="Arial" w:hAnsi="Arial" w:cs="Arial"/>
          <w:sz w:val="16"/>
          <w:szCs w:val="16"/>
        </w:rPr>
      </w:pPr>
    </w:p>
    <w:p w14:paraId="0519EF05" w14:textId="4EF33A9A" w:rsidR="00702EC1" w:rsidRDefault="00702EC1">
      <w:pPr>
        <w:spacing w:before="10"/>
        <w:rPr>
          <w:rFonts w:ascii="Arial" w:eastAsia="Arial" w:hAnsi="Arial" w:cs="Arial"/>
          <w:sz w:val="16"/>
          <w:szCs w:val="16"/>
        </w:rPr>
      </w:pPr>
    </w:p>
    <w:p w14:paraId="641C1117" w14:textId="23C895D2" w:rsidR="00702EC1" w:rsidRDefault="00702EC1">
      <w:pPr>
        <w:spacing w:before="10"/>
        <w:rPr>
          <w:rFonts w:ascii="Arial" w:eastAsia="Arial" w:hAnsi="Arial" w:cs="Arial"/>
          <w:sz w:val="16"/>
          <w:szCs w:val="16"/>
        </w:rPr>
      </w:pPr>
    </w:p>
    <w:p w14:paraId="6128536F" w14:textId="6315A15D" w:rsidR="00702EC1" w:rsidRDefault="00702EC1">
      <w:pPr>
        <w:spacing w:before="10"/>
        <w:rPr>
          <w:rFonts w:ascii="Arial" w:eastAsia="Arial" w:hAnsi="Arial" w:cs="Arial"/>
          <w:sz w:val="16"/>
          <w:szCs w:val="16"/>
        </w:rPr>
      </w:pPr>
    </w:p>
    <w:p w14:paraId="4FDC5708" w14:textId="5303BD79" w:rsidR="00702EC1" w:rsidRDefault="00702EC1">
      <w:pPr>
        <w:spacing w:before="10"/>
        <w:rPr>
          <w:rFonts w:ascii="Arial" w:eastAsia="Arial" w:hAnsi="Arial" w:cs="Arial"/>
          <w:sz w:val="16"/>
          <w:szCs w:val="16"/>
        </w:rPr>
      </w:pPr>
    </w:p>
    <w:p w14:paraId="5188B68E" w14:textId="04D03923" w:rsidR="00702EC1" w:rsidRDefault="00702EC1">
      <w:pPr>
        <w:spacing w:before="10"/>
        <w:rPr>
          <w:rFonts w:ascii="Arial" w:eastAsia="Arial" w:hAnsi="Arial" w:cs="Arial"/>
          <w:sz w:val="16"/>
          <w:szCs w:val="16"/>
        </w:rPr>
      </w:pPr>
    </w:p>
    <w:p w14:paraId="432C9522" w14:textId="206213A4" w:rsidR="00702EC1" w:rsidRDefault="00702EC1">
      <w:pPr>
        <w:spacing w:before="10"/>
        <w:rPr>
          <w:rFonts w:ascii="Arial" w:eastAsia="Arial" w:hAnsi="Arial" w:cs="Arial"/>
          <w:sz w:val="16"/>
          <w:szCs w:val="16"/>
        </w:rPr>
      </w:pPr>
    </w:p>
    <w:p w14:paraId="6D984FB2" w14:textId="073646B2" w:rsidR="00702EC1" w:rsidRDefault="00702EC1">
      <w:pPr>
        <w:spacing w:before="10"/>
        <w:rPr>
          <w:rFonts w:ascii="Arial" w:eastAsia="Arial" w:hAnsi="Arial" w:cs="Arial"/>
          <w:sz w:val="16"/>
          <w:szCs w:val="16"/>
        </w:rPr>
      </w:pPr>
    </w:p>
    <w:p w14:paraId="4842C4D9" w14:textId="44869CC9" w:rsidR="00702EC1" w:rsidRDefault="00702EC1">
      <w:pPr>
        <w:spacing w:before="10"/>
        <w:rPr>
          <w:rFonts w:ascii="Arial" w:eastAsia="Arial" w:hAnsi="Arial" w:cs="Arial"/>
          <w:sz w:val="16"/>
          <w:szCs w:val="16"/>
        </w:rPr>
      </w:pPr>
    </w:p>
    <w:p w14:paraId="7B39B0B2" w14:textId="6F3C8928" w:rsidR="00702EC1" w:rsidRDefault="00702EC1">
      <w:pPr>
        <w:spacing w:before="10"/>
        <w:rPr>
          <w:rFonts w:ascii="Arial" w:eastAsia="Arial" w:hAnsi="Arial" w:cs="Arial"/>
          <w:sz w:val="16"/>
          <w:szCs w:val="16"/>
        </w:rPr>
      </w:pPr>
    </w:p>
    <w:p w14:paraId="0066C456" w14:textId="0186D403" w:rsidR="00702EC1" w:rsidRDefault="00702EC1">
      <w:pPr>
        <w:spacing w:before="10"/>
        <w:rPr>
          <w:rFonts w:ascii="Arial" w:eastAsia="Arial" w:hAnsi="Arial" w:cs="Arial"/>
          <w:sz w:val="16"/>
          <w:szCs w:val="16"/>
        </w:rPr>
      </w:pPr>
    </w:p>
    <w:p w14:paraId="2C80367B" w14:textId="4DB6E828" w:rsidR="00702EC1" w:rsidRDefault="00702EC1">
      <w:pPr>
        <w:spacing w:before="10"/>
        <w:rPr>
          <w:rFonts w:ascii="Arial" w:eastAsia="Arial" w:hAnsi="Arial" w:cs="Arial"/>
          <w:sz w:val="16"/>
          <w:szCs w:val="16"/>
        </w:rPr>
      </w:pPr>
    </w:p>
    <w:p w14:paraId="7CF53306" w14:textId="65B36DFB" w:rsidR="00702EC1" w:rsidRDefault="00702EC1">
      <w:pPr>
        <w:spacing w:before="10"/>
        <w:rPr>
          <w:rFonts w:ascii="Arial" w:eastAsia="Arial" w:hAnsi="Arial" w:cs="Arial"/>
          <w:sz w:val="16"/>
          <w:szCs w:val="16"/>
        </w:rPr>
      </w:pPr>
    </w:p>
    <w:p w14:paraId="2F8F1951" w14:textId="1FCAF7D1" w:rsidR="00702EC1" w:rsidRDefault="00702EC1">
      <w:pPr>
        <w:spacing w:before="10"/>
        <w:rPr>
          <w:rFonts w:ascii="Arial" w:eastAsia="Arial" w:hAnsi="Arial" w:cs="Arial"/>
          <w:sz w:val="16"/>
          <w:szCs w:val="16"/>
        </w:rPr>
      </w:pPr>
    </w:p>
    <w:p w14:paraId="4891DA07" w14:textId="1E6614DD" w:rsidR="00702EC1" w:rsidRDefault="00702EC1">
      <w:pPr>
        <w:spacing w:before="10"/>
        <w:rPr>
          <w:rFonts w:ascii="Arial" w:eastAsia="Arial" w:hAnsi="Arial" w:cs="Arial"/>
          <w:sz w:val="16"/>
          <w:szCs w:val="16"/>
        </w:rPr>
      </w:pPr>
    </w:p>
    <w:p w14:paraId="4D3B1F5A" w14:textId="702E9AF5" w:rsidR="00702EC1" w:rsidRDefault="00702EC1">
      <w:pPr>
        <w:spacing w:before="10"/>
        <w:rPr>
          <w:rFonts w:ascii="Arial" w:eastAsia="Arial" w:hAnsi="Arial" w:cs="Arial"/>
          <w:sz w:val="16"/>
          <w:szCs w:val="16"/>
        </w:rPr>
      </w:pPr>
    </w:p>
    <w:p w14:paraId="46FB8BFC" w14:textId="3B361A70" w:rsidR="00702EC1" w:rsidRDefault="00702EC1">
      <w:pPr>
        <w:spacing w:before="10"/>
        <w:rPr>
          <w:rFonts w:ascii="Arial" w:eastAsia="Arial" w:hAnsi="Arial" w:cs="Arial"/>
          <w:sz w:val="16"/>
          <w:szCs w:val="16"/>
        </w:rPr>
      </w:pPr>
    </w:p>
    <w:p w14:paraId="25A11700" w14:textId="2FFC2C73" w:rsidR="00702EC1" w:rsidRDefault="00702EC1">
      <w:pPr>
        <w:spacing w:before="10"/>
        <w:rPr>
          <w:rFonts w:ascii="Arial" w:eastAsia="Arial" w:hAnsi="Arial" w:cs="Arial"/>
          <w:sz w:val="16"/>
          <w:szCs w:val="16"/>
        </w:rPr>
      </w:pPr>
    </w:p>
    <w:p w14:paraId="7841FC42" w14:textId="167770EE" w:rsidR="00702EC1" w:rsidRDefault="00702EC1">
      <w:pPr>
        <w:spacing w:before="10"/>
        <w:rPr>
          <w:rFonts w:ascii="Arial" w:eastAsia="Arial" w:hAnsi="Arial" w:cs="Arial"/>
          <w:sz w:val="16"/>
          <w:szCs w:val="16"/>
        </w:rPr>
      </w:pPr>
    </w:p>
    <w:p w14:paraId="7F342529" w14:textId="0E8299C6" w:rsidR="00702EC1" w:rsidRDefault="00702EC1">
      <w:pPr>
        <w:spacing w:before="10"/>
        <w:rPr>
          <w:rFonts w:ascii="Arial" w:eastAsia="Arial" w:hAnsi="Arial" w:cs="Arial"/>
          <w:sz w:val="16"/>
          <w:szCs w:val="16"/>
        </w:rPr>
      </w:pPr>
    </w:p>
    <w:p w14:paraId="4351E86B" w14:textId="384E2025" w:rsidR="00702EC1" w:rsidRDefault="00702EC1">
      <w:pPr>
        <w:spacing w:before="10"/>
        <w:rPr>
          <w:rFonts w:ascii="Arial" w:eastAsia="Arial" w:hAnsi="Arial" w:cs="Arial"/>
          <w:sz w:val="16"/>
          <w:szCs w:val="16"/>
        </w:rPr>
      </w:pPr>
    </w:p>
    <w:p w14:paraId="28340C07" w14:textId="6FBE2130" w:rsidR="00702EC1" w:rsidRDefault="00702EC1">
      <w:pPr>
        <w:spacing w:before="10"/>
        <w:rPr>
          <w:rFonts w:ascii="Arial" w:eastAsia="Arial" w:hAnsi="Arial" w:cs="Arial"/>
          <w:sz w:val="16"/>
          <w:szCs w:val="16"/>
        </w:rPr>
      </w:pPr>
    </w:p>
    <w:p w14:paraId="6C0C1490" w14:textId="267DC855" w:rsidR="00702EC1" w:rsidRDefault="00702EC1">
      <w:pPr>
        <w:spacing w:before="10"/>
        <w:rPr>
          <w:rFonts w:ascii="Arial" w:eastAsia="Arial" w:hAnsi="Arial" w:cs="Arial"/>
          <w:sz w:val="16"/>
          <w:szCs w:val="16"/>
        </w:rPr>
      </w:pPr>
    </w:p>
    <w:p w14:paraId="427B2DA2" w14:textId="0A928801" w:rsidR="00702EC1" w:rsidRDefault="00702EC1">
      <w:pPr>
        <w:spacing w:before="10"/>
        <w:rPr>
          <w:rFonts w:ascii="Arial" w:eastAsia="Arial" w:hAnsi="Arial" w:cs="Arial"/>
          <w:sz w:val="16"/>
          <w:szCs w:val="16"/>
        </w:rPr>
      </w:pPr>
    </w:p>
    <w:p w14:paraId="32785446" w14:textId="4D45C6F6" w:rsidR="00702EC1" w:rsidRDefault="00702EC1">
      <w:pPr>
        <w:spacing w:before="10"/>
        <w:rPr>
          <w:rFonts w:ascii="Arial" w:eastAsia="Arial" w:hAnsi="Arial" w:cs="Arial"/>
          <w:sz w:val="16"/>
          <w:szCs w:val="16"/>
        </w:rPr>
      </w:pPr>
    </w:p>
    <w:p w14:paraId="08EEBACA" w14:textId="49808EAE" w:rsidR="00702EC1" w:rsidRDefault="00702EC1">
      <w:pPr>
        <w:spacing w:before="10"/>
        <w:rPr>
          <w:rFonts w:ascii="Arial" w:eastAsia="Arial" w:hAnsi="Arial" w:cs="Arial"/>
          <w:sz w:val="16"/>
          <w:szCs w:val="16"/>
        </w:rPr>
      </w:pPr>
    </w:p>
    <w:p w14:paraId="63EE84FF" w14:textId="50711808" w:rsidR="00702EC1" w:rsidRDefault="00702EC1">
      <w:pPr>
        <w:spacing w:before="10"/>
        <w:rPr>
          <w:rFonts w:ascii="Arial" w:eastAsia="Arial" w:hAnsi="Arial" w:cs="Arial"/>
          <w:sz w:val="16"/>
          <w:szCs w:val="16"/>
        </w:rPr>
      </w:pPr>
    </w:p>
    <w:p w14:paraId="1DB3CC3E" w14:textId="15AF1821" w:rsidR="00702EC1" w:rsidRDefault="00702EC1">
      <w:pPr>
        <w:spacing w:before="10"/>
        <w:rPr>
          <w:rFonts w:ascii="Arial" w:eastAsia="Arial" w:hAnsi="Arial" w:cs="Arial"/>
          <w:sz w:val="16"/>
          <w:szCs w:val="16"/>
        </w:rPr>
      </w:pPr>
    </w:p>
    <w:p w14:paraId="793D66E7" w14:textId="43A19F9B" w:rsidR="00702EC1" w:rsidRDefault="00702EC1">
      <w:pPr>
        <w:spacing w:before="10"/>
        <w:rPr>
          <w:rFonts w:ascii="Arial" w:eastAsia="Arial" w:hAnsi="Arial" w:cs="Arial"/>
          <w:sz w:val="16"/>
          <w:szCs w:val="16"/>
        </w:rPr>
      </w:pPr>
    </w:p>
    <w:p w14:paraId="2A74E888" w14:textId="62098079" w:rsidR="00702EC1" w:rsidRDefault="00702EC1">
      <w:pPr>
        <w:spacing w:before="10"/>
        <w:rPr>
          <w:rFonts w:ascii="Arial" w:eastAsia="Arial" w:hAnsi="Arial" w:cs="Arial"/>
          <w:sz w:val="16"/>
          <w:szCs w:val="16"/>
        </w:rPr>
      </w:pPr>
    </w:p>
    <w:p w14:paraId="21927E59" w14:textId="0C05CE63" w:rsidR="00702EC1" w:rsidRDefault="00702EC1">
      <w:pPr>
        <w:spacing w:before="10"/>
        <w:rPr>
          <w:rFonts w:ascii="Arial" w:eastAsia="Arial" w:hAnsi="Arial" w:cs="Arial"/>
          <w:sz w:val="16"/>
          <w:szCs w:val="16"/>
        </w:rPr>
      </w:pPr>
    </w:p>
    <w:p w14:paraId="55CB6C54" w14:textId="7807AD7A" w:rsidR="00702EC1" w:rsidRDefault="00702EC1">
      <w:pPr>
        <w:spacing w:before="10"/>
        <w:rPr>
          <w:rFonts w:ascii="Arial" w:eastAsia="Arial" w:hAnsi="Arial" w:cs="Arial"/>
          <w:sz w:val="16"/>
          <w:szCs w:val="16"/>
        </w:rPr>
      </w:pPr>
    </w:p>
    <w:p w14:paraId="59970ECA" w14:textId="131F43C3" w:rsidR="00702EC1" w:rsidRDefault="00702EC1">
      <w:pPr>
        <w:spacing w:before="10"/>
        <w:rPr>
          <w:rFonts w:ascii="Arial" w:eastAsia="Arial" w:hAnsi="Arial" w:cs="Arial"/>
          <w:sz w:val="16"/>
          <w:szCs w:val="16"/>
        </w:rPr>
      </w:pPr>
    </w:p>
    <w:p w14:paraId="3177444A" w14:textId="4783AA6B" w:rsidR="00702EC1" w:rsidRDefault="00702EC1">
      <w:pPr>
        <w:spacing w:before="10"/>
        <w:rPr>
          <w:rFonts w:ascii="Arial" w:eastAsia="Arial" w:hAnsi="Arial" w:cs="Arial"/>
          <w:sz w:val="16"/>
          <w:szCs w:val="16"/>
        </w:rPr>
      </w:pPr>
    </w:p>
    <w:p w14:paraId="212D950D" w14:textId="6CBBE6D1" w:rsidR="00702EC1" w:rsidRDefault="00702EC1">
      <w:pPr>
        <w:spacing w:before="10"/>
        <w:rPr>
          <w:rFonts w:ascii="Arial" w:eastAsia="Arial" w:hAnsi="Arial" w:cs="Arial"/>
          <w:sz w:val="16"/>
          <w:szCs w:val="16"/>
        </w:rPr>
      </w:pPr>
    </w:p>
    <w:p w14:paraId="7F92CA9F" w14:textId="3D7428C7" w:rsidR="00702EC1" w:rsidRDefault="00702EC1">
      <w:pPr>
        <w:spacing w:before="10"/>
        <w:rPr>
          <w:rFonts w:ascii="Arial" w:eastAsia="Arial" w:hAnsi="Arial" w:cs="Arial"/>
          <w:sz w:val="16"/>
          <w:szCs w:val="16"/>
        </w:rPr>
      </w:pPr>
    </w:p>
    <w:p w14:paraId="2C4D2D3D" w14:textId="27CD59EC" w:rsidR="00702EC1" w:rsidRDefault="00702EC1">
      <w:pPr>
        <w:spacing w:before="10"/>
        <w:rPr>
          <w:rFonts w:ascii="Arial" w:eastAsia="Arial" w:hAnsi="Arial" w:cs="Arial"/>
          <w:sz w:val="16"/>
          <w:szCs w:val="16"/>
        </w:rPr>
      </w:pPr>
    </w:p>
    <w:p w14:paraId="0BFF87A2" w14:textId="6502FD9C" w:rsidR="00702EC1" w:rsidRDefault="00702EC1">
      <w:pPr>
        <w:spacing w:before="10"/>
        <w:rPr>
          <w:rFonts w:ascii="Arial" w:eastAsia="Arial" w:hAnsi="Arial" w:cs="Arial"/>
          <w:sz w:val="16"/>
          <w:szCs w:val="16"/>
        </w:rPr>
      </w:pPr>
    </w:p>
    <w:p w14:paraId="3EC82682" w14:textId="1F7A2517" w:rsidR="00702EC1" w:rsidRDefault="00702EC1">
      <w:pPr>
        <w:spacing w:before="10"/>
        <w:rPr>
          <w:rFonts w:ascii="Arial" w:eastAsia="Arial" w:hAnsi="Arial" w:cs="Arial"/>
          <w:sz w:val="16"/>
          <w:szCs w:val="16"/>
        </w:rPr>
      </w:pPr>
    </w:p>
    <w:p w14:paraId="2BEDB15B" w14:textId="58B9CD45" w:rsidR="00702EC1" w:rsidRDefault="00702EC1">
      <w:pPr>
        <w:spacing w:before="10"/>
        <w:rPr>
          <w:rFonts w:ascii="Arial" w:eastAsia="Arial" w:hAnsi="Arial" w:cs="Arial"/>
          <w:sz w:val="16"/>
          <w:szCs w:val="16"/>
        </w:rPr>
      </w:pPr>
    </w:p>
    <w:p w14:paraId="25770499" w14:textId="6E182B0A" w:rsidR="004E4E58" w:rsidRDefault="004E4E58" w:rsidP="004E4E58">
      <w:pPr>
        <w:tabs>
          <w:tab w:val="left" w:pos="3475"/>
        </w:tabs>
        <w:ind w:left="100"/>
        <w:jc w:val="both"/>
        <w:rPr>
          <w:ins w:id="405" w:author="Sheena Tolentino" w:date="2021-07-07T17:37:00Z"/>
          <w:rFonts w:ascii="Arial" w:eastAsia="Arial" w:hAnsi="Arial" w:cs="Arial"/>
          <w:sz w:val="17"/>
          <w:szCs w:val="17"/>
        </w:rPr>
      </w:pPr>
      <w:ins w:id="406" w:author="Sheena Tolentino" w:date="2021-07-07T17:37:00Z">
        <w:r>
          <w:rPr>
            <w:noProof/>
          </w:rPr>
          <mc:AlternateContent>
            <mc:Choice Requires="wpg">
              <w:drawing>
                <wp:anchor distT="0" distB="0" distL="114300" distR="114300" simplePos="0" relativeHeight="251660288" behindDoc="1" locked="0" layoutInCell="1" allowOverlap="1" wp14:anchorId="59BF92FE" wp14:editId="64C17E53">
                  <wp:simplePos x="0" y="0"/>
                  <wp:positionH relativeFrom="page">
                    <wp:posOffset>6589395</wp:posOffset>
                  </wp:positionH>
                  <wp:positionV relativeFrom="paragraph">
                    <wp:posOffset>117475</wp:posOffset>
                  </wp:positionV>
                  <wp:extent cx="725805" cy="1270"/>
                  <wp:effectExtent l="7620" t="6350" r="9525" b="1143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 cy="1270"/>
                            <a:chOff x="10377" y="185"/>
                            <a:chExt cx="1143" cy="2"/>
                          </a:xfrm>
                        </wpg:grpSpPr>
                        <wps:wsp>
                          <wps:cNvPr id="4" name="Freeform 5"/>
                          <wps:cNvSpPr>
                            <a:spLocks/>
                          </wps:cNvSpPr>
                          <wps:spPr bwMode="auto">
                            <a:xfrm>
                              <a:off x="10377" y="185"/>
                              <a:ext cx="1143" cy="2"/>
                            </a:xfrm>
                            <a:custGeom>
                              <a:avLst/>
                              <a:gdLst>
                                <a:gd name="T0" fmla="+- 0 10377 10377"/>
                                <a:gd name="T1" fmla="*/ T0 w 1143"/>
                                <a:gd name="T2" fmla="+- 0 11520 10377"/>
                                <a:gd name="T3" fmla="*/ T2 w 1143"/>
                              </a:gdLst>
                              <a:ahLst/>
                              <a:cxnLst>
                                <a:cxn ang="0">
                                  <a:pos x="T1" y="0"/>
                                </a:cxn>
                                <a:cxn ang="0">
                                  <a:pos x="T3" y="0"/>
                                </a:cxn>
                              </a:cxnLst>
                              <a:rect l="0" t="0" r="r" b="b"/>
                              <a:pathLst>
                                <a:path w="1143">
                                  <a:moveTo>
                                    <a:pt x="0" y="0"/>
                                  </a:moveTo>
                                  <a:lnTo>
                                    <a:pt x="1143"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192FB8" id="Group 4" o:spid="_x0000_s1026" style="position:absolute;margin-left:518.85pt;margin-top:9.25pt;width:57.15pt;height:.1pt;z-index:-251656192;mso-position-horizontal-relative:page" coordorigin="10377,185" coordsize="1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">
                  <v:shape id="Freeform 5" o:spid="_x0000_s1027" style="position:absolute;left:10377;top:185;width:1143;height:2;visibility:visible;mso-wrap-style:square;v-text-anchor:top" coordsize="1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" path="m,l1143,e" filled="f" strokeweight=".7pt">
                    <v:path arrowok="t" o:connecttype="custom" o:connectlocs="0,0;1143,0" o:connectangles="0,0"/>
                  </v:shape>
                  <w10:wrap anchorx="page"/>
                </v:group>
              </w:pict>
            </mc:Fallback>
          </mc:AlternateContent>
        </w:r>
        <w:r>
          <w:rPr>
            <w:rFonts w:ascii="Arial"/>
            <w:b/>
            <w:spacing w:val="-1"/>
            <w:w w:val="90"/>
            <w:sz w:val="17"/>
          </w:rPr>
          <w:t>CLIENT</w:t>
        </w:r>
        <w:r>
          <w:rPr>
            <w:rFonts w:ascii="Arial"/>
            <w:b/>
            <w:spacing w:val="-1"/>
            <w:w w:val="90"/>
            <w:sz w:val="17"/>
          </w:rPr>
          <w:tab/>
        </w:r>
        <w:r>
          <w:rPr>
            <w:rFonts w:ascii="Arial"/>
            <w:spacing w:val="-2"/>
            <w:sz w:val="17"/>
          </w:rPr>
          <w:t>Initials:</w:t>
        </w:r>
      </w:ins>
    </w:p>
    <w:p w14:paraId="6B04A868" w14:textId="2CBD7D8B" w:rsidR="00702EC1" w:rsidRDefault="00702EC1">
      <w:pPr>
        <w:spacing w:before="10"/>
        <w:rPr>
          <w:rFonts w:ascii="Arial" w:eastAsia="Arial" w:hAnsi="Arial" w:cs="Arial"/>
          <w:sz w:val="16"/>
          <w:szCs w:val="16"/>
        </w:rPr>
      </w:pPr>
    </w:p>
    <w:p w14:paraId="7C85F65D" w14:textId="3A4948D1" w:rsidR="00702EC1" w:rsidRDefault="00702EC1">
      <w:pPr>
        <w:spacing w:before="10"/>
        <w:rPr>
          <w:rFonts w:ascii="Arial" w:eastAsia="Arial" w:hAnsi="Arial" w:cs="Arial"/>
          <w:sz w:val="16"/>
          <w:szCs w:val="16"/>
        </w:rPr>
      </w:pPr>
    </w:p>
    <w:p w14:paraId="287B5DA8" w14:textId="1FC4C6CE" w:rsidR="00702EC1" w:rsidRDefault="00702EC1">
      <w:pPr>
        <w:spacing w:before="10"/>
        <w:rPr>
          <w:rFonts w:ascii="Arial" w:eastAsia="Arial" w:hAnsi="Arial" w:cs="Arial"/>
          <w:sz w:val="16"/>
          <w:szCs w:val="16"/>
        </w:rPr>
      </w:pPr>
    </w:p>
    <w:p w14:paraId="5B0B9F55" w14:textId="67EC5931" w:rsidR="00702EC1" w:rsidRDefault="00702EC1">
      <w:pPr>
        <w:spacing w:before="10"/>
        <w:rPr>
          <w:rFonts w:ascii="Arial" w:eastAsia="Arial" w:hAnsi="Arial" w:cs="Arial"/>
          <w:sz w:val="16"/>
          <w:szCs w:val="16"/>
        </w:rPr>
      </w:pPr>
    </w:p>
    <w:p w14:paraId="71269A6B" w14:textId="70FEF11B" w:rsidR="00702EC1" w:rsidRDefault="00702EC1">
      <w:pPr>
        <w:spacing w:before="10"/>
        <w:rPr>
          <w:rFonts w:ascii="Arial" w:eastAsia="Arial" w:hAnsi="Arial" w:cs="Arial"/>
          <w:sz w:val="16"/>
          <w:szCs w:val="16"/>
        </w:rPr>
      </w:pPr>
    </w:p>
    <w:p w14:paraId="7F748AEC" w14:textId="35027227" w:rsidR="00702EC1" w:rsidRDefault="00702EC1">
      <w:pPr>
        <w:spacing w:before="10"/>
        <w:rPr>
          <w:rFonts w:ascii="Arial" w:eastAsia="Arial" w:hAnsi="Arial" w:cs="Arial"/>
          <w:sz w:val="16"/>
          <w:szCs w:val="16"/>
        </w:rPr>
      </w:pPr>
    </w:p>
    <w:p w14:paraId="39E203BB" w14:textId="2EB5F44D" w:rsidR="00702EC1" w:rsidRDefault="00702EC1">
      <w:pPr>
        <w:spacing w:before="10"/>
        <w:rPr>
          <w:rFonts w:ascii="Arial" w:eastAsia="Arial" w:hAnsi="Arial" w:cs="Arial"/>
          <w:sz w:val="16"/>
          <w:szCs w:val="16"/>
        </w:rPr>
      </w:pPr>
    </w:p>
    <w:p w14:paraId="1569FFDF" w14:textId="1E89D5F2" w:rsidR="00702EC1" w:rsidRDefault="00702EC1">
      <w:pPr>
        <w:spacing w:before="10"/>
        <w:rPr>
          <w:rFonts w:ascii="Arial" w:eastAsia="Arial" w:hAnsi="Arial" w:cs="Arial"/>
          <w:sz w:val="16"/>
          <w:szCs w:val="16"/>
        </w:rPr>
      </w:pPr>
    </w:p>
    <w:p w14:paraId="28E166C7" w14:textId="6A30AD2B" w:rsidR="00702EC1" w:rsidRDefault="00702EC1">
      <w:pPr>
        <w:spacing w:before="10"/>
        <w:rPr>
          <w:rFonts w:ascii="Arial" w:eastAsia="Arial" w:hAnsi="Arial" w:cs="Arial"/>
          <w:sz w:val="16"/>
          <w:szCs w:val="16"/>
        </w:rPr>
      </w:pPr>
    </w:p>
    <w:p w14:paraId="68703265" w14:textId="334A3C7C" w:rsidR="00702EC1" w:rsidRDefault="00702EC1">
      <w:pPr>
        <w:spacing w:before="10"/>
        <w:rPr>
          <w:rFonts w:ascii="Arial" w:eastAsia="Arial" w:hAnsi="Arial" w:cs="Arial"/>
          <w:sz w:val="16"/>
          <w:szCs w:val="16"/>
        </w:rPr>
      </w:pPr>
    </w:p>
    <w:p w14:paraId="41FF3B30" w14:textId="778E679E" w:rsidR="00702EC1" w:rsidRDefault="00702EC1">
      <w:pPr>
        <w:spacing w:before="10"/>
        <w:rPr>
          <w:rFonts w:ascii="Arial" w:eastAsia="Arial" w:hAnsi="Arial" w:cs="Arial"/>
          <w:sz w:val="16"/>
          <w:szCs w:val="16"/>
        </w:rPr>
      </w:pPr>
    </w:p>
    <w:p w14:paraId="2D2A07AB" w14:textId="4074FAEC" w:rsidR="00702EC1" w:rsidRDefault="00702EC1">
      <w:pPr>
        <w:spacing w:before="10"/>
        <w:rPr>
          <w:rFonts w:ascii="Arial" w:eastAsia="Arial" w:hAnsi="Arial" w:cs="Arial"/>
          <w:sz w:val="16"/>
          <w:szCs w:val="16"/>
        </w:rPr>
      </w:pPr>
    </w:p>
    <w:p w14:paraId="62CAF45E" w14:textId="1F0DA2AD" w:rsidR="00702EC1" w:rsidRDefault="00702EC1">
      <w:pPr>
        <w:spacing w:before="10"/>
        <w:rPr>
          <w:rFonts w:ascii="Arial" w:eastAsia="Arial" w:hAnsi="Arial" w:cs="Arial"/>
          <w:sz w:val="16"/>
          <w:szCs w:val="16"/>
        </w:rPr>
      </w:pPr>
    </w:p>
    <w:p w14:paraId="6926893B" w14:textId="066B9A18" w:rsidR="00702EC1" w:rsidRDefault="00702EC1">
      <w:pPr>
        <w:spacing w:before="10"/>
        <w:rPr>
          <w:rFonts w:ascii="Arial" w:eastAsia="Arial" w:hAnsi="Arial" w:cs="Arial"/>
          <w:sz w:val="16"/>
          <w:szCs w:val="16"/>
        </w:rPr>
      </w:pPr>
    </w:p>
    <w:p w14:paraId="69032F48" w14:textId="3A39CF93" w:rsidR="00702EC1" w:rsidRDefault="00702EC1">
      <w:pPr>
        <w:spacing w:before="10"/>
        <w:rPr>
          <w:rFonts w:ascii="Arial" w:eastAsia="Arial" w:hAnsi="Arial" w:cs="Arial"/>
          <w:sz w:val="16"/>
          <w:szCs w:val="16"/>
        </w:rPr>
      </w:pPr>
    </w:p>
    <w:p w14:paraId="56DCFBE3" w14:textId="76B82A39" w:rsidR="00702EC1" w:rsidRDefault="00702EC1">
      <w:pPr>
        <w:spacing w:before="10"/>
        <w:rPr>
          <w:rFonts w:ascii="Arial" w:eastAsia="Arial" w:hAnsi="Arial" w:cs="Arial"/>
          <w:sz w:val="16"/>
          <w:szCs w:val="16"/>
        </w:rPr>
      </w:pPr>
    </w:p>
    <w:p w14:paraId="1238C917" w14:textId="4550837A" w:rsidR="00702EC1" w:rsidDel="009C78C7" w:rsidRDefault="00702EC1">
      <w:pPr>
        <w:spacing w:before="10"/>
        <w:rPr>
          <w:del w:id="407" w:author="Sheena Tolentino" w:date="2021-07-07T17:44:00Z"/>
          <w:rFonts w:ascii="Arial" w:eastAsia="Arial" w:hAnsi="Arial" w:cs="Arial"/>
          <w:sz w:val="16"/>
          <w:szCs w:val="16"/>
        </w:rPr>
      </w:pPr>
    </w:p>
    <w:p w14:paraId="0A855C65" w14:textId="3CD0B005" w:rsidR="00702EC1" w:rsidDel="009C78C7" w:rsidRDefault="00702EC1">
      <w:pPr>
        <w:spacing w:before="10"/>
        <w:rPr>
          <w:del w:id="408" w:author="Sheena Tolentino" w:date="2021-07-07T17:44:00Z"/>
          <w:rFonts w:ascii="Arial" w:eastAsia="Arial" w:hAnsi="Arial" w:cs="Arial"/>
          <w:sz w:val="16"/>
          <w:szCs w:val="16"/>
        </w:rPr>
      </w:pPr>
    </w:p>
    <w:p w14:paraId="72BA7019" w14:textId="2CFD7B58" w:rsidR="00702EC1" w:rsidDel="009C78C7" w:rsidRDefault="00702EC1">
      <w:pPr>
        <w:spacing w:before="10"/>
        <w:rPr>
          <w:del w:id="409" w:author="Sheena Tolentino" w:date="2021-07-07T17:44:00Z"/>
          <w:rFonts w:ascii="Arial" w:eastAsia="Arial" w:hAnsi="Arial" w:cs="Arial"/>
          <w:sz w:val="16"/>
          <w:szCs w:val="16"/>
        </w:rPr>
      </w:pPr>
    </w:p>
    <w:p w14:paraId="35C71333" w14:textId="1371BC68" w:rsidR="00702EC1" w:rsidDel="009C78C7" w:rsidRDefault="00702EC1">
      <w:pPr>
        <w:spacing w:before="10"/>
        <w:rPr>
          <w:del w:id="410" w:author="Sheena Tolentino" w:date="2021-07-07T17:44:00Z"/>
          <w:rFonts w:ascii="Arial" w:eastAsia="Arial" w:hAnsi="Arial" w:cs="Arial"/>
          <w:sz w:val="16"/>
          <w:szCs w:val="16"/>
        </w:rPr>
      </w:pPr>
    </w:p>
    <w:p w14:paraId="5870BD08" w14:textId="0D55A8AB" w:rsidR="00702EC1" w:rsidDel="009C78C7" w:rsidRDefault="00702EC1">
      <w:pPr>
        <w:spacing w:before="10"/>
        <w:rPr>
          <w:del w:id="411" w:author="Sheena Tolentino" w:date="2021-07-07T17:44:00Z"/>
          <w:rFonts w:ascii="Arial" w:eastAsia="Arial" w:hAnsi="Arial" w:cs="Arial"/>
          <w:sz w:val="16"/>
          <w:szCs w:val="16"/>
        </w:rPr>
      </w:pPr>
    </w:p>
    <w:p w14:paraId="347AEDAA" w14:textId="2A345528" w:rsidR="00702EC1" w:rsidDel="009C78C7" w:rsidRDefault="00702EC1">
      <w:pPr>
        <w:spacing w:before="10"/>
        <w:rPr>
          <w:del w:id="412" w:author="Sheena Tolentino" w:date="2021-07-07T17:44:00Z"/>
          <w:rFonts w:ascii="Arial" w:eastAsia="Arial" w:hAnsi="Arial" w:cs="Arial"/>
          <w:sz w:val="16"/>
          <w:szCs w:val="16"/>
        </w:rPr>
      </w:pPr>
    </w:p>
    <w:p w14:paraId="6D0DA739" w14:textId="34B39960" w:rsidR="00702EC1" w:rsidDel="009C78C7" w:rsidRDefault="00702EC1">
      <w:pPr>
        <w:spacing w:before="10"/>
        <w:rPr>
          <w:del w:id="413" w:author="Sheena Tolentino" w:date="2021-07-07T17:44:00Z"/>
          <w:rFonts w:ascii="Arial" w:eastAsia="Arial" w:hAnsi="Arial" w:cs="Arial"/>
          <w:sz w:val="16"/>
          <w:szCs w:val="16"/>
        </w:rPr>
      </w:pPr>
    </w:p>
    <w:p w14:paraId="6EB91D76" w14:textId="690FDA67" w:rsidR="00702EC1" w:rsidDel="009C78C7" w:rsidRDefault="00702EC1">
      <w:pPr>
        <w:spacing w:before="10"/>
        <w:rPr>
          <w:del w:id="414" w:author="Sheena Tolentino" w:date="2021-07-07T17:44:00Z"/>
          <w:rFonts w:ascii="Arial" w:eastAsia="Arial" w:hAnsi="Arial" w:cs="Arial"/>
          <w:sz w:val="16"/>
          <w:szCs w:val="16"/>
        </w:rPr>
      </w:pPr>
    </w:p>
    <w:p w14:paraId="3ED908E8" w14:textId="203A9C27" w:rsidR="00702EC1" w:rsidDel="009C78C7" w:rsidRDefault="00702EC1">
      <w:pPr>
        <w:spacing w:before="10"/>
        <w:rPr>
          <w:del w:id="415" w:author="Sheena Tolentino" w:date="2021-07-07T17:44:00Z"/>
          <w:rFonts w:ascii="Arial" w:eastAsia="Arial" w:hAnsi="Arial" w:cs="Arial"/>
          <w:sz w:val="16"/>
          <w:szCs w:val="16"/>
        </w:rPr>
      </w:pPr>
    </w:p>
    <w:p w14:paraId="16D0D411" w14:textId="03854BE1" w:rsidR="00702EC1" w:rsidDel="009C78C7" w:rsidRDefault="00702EC1">
      <w:pPr>
        <w:spacing w:before="10"/>
        <w:rPr>
          <w:del w:id="416" w:author="Sheena Tolentino" w:date="2021-07-07T17:44:00Z"/>
          <w:rFonts w:ascii="Arial" w:eastAsia="Arial" w:hAnsi="Arial" w:cs="Arial"/>
          <w:sz w:val="16"/>
          <w:szCs w:val="16"/>
        </w:rPr>
      </w:pPr>
    </w:p>
    <w:p w14:paraId="78B76A7B" w14:textId="2BBCA3B2" w:rsidR="00702EC1" w:rsidDel="009C78C7" w:rsidRDefault="00702EC1">
      <w:pPr>
        <w:spacing w:before="10"/>
        <w:rPr>
          <w:del w:id="417" w:author="Sheena Tolentino" w:date="2021-07-07T17:44:00Z"/>
          <w:rFonts w:ascii="Arial" w:eastAsia="Arial" w:hAnsi="Arial" w:cs="Arial"/>
          <w:sz w:val="16"/>
          <w:szCs w:val="16"/>
        </w:rPr>
      </w:pPr>
    </w:p>
    <w:p w14:paraId="15044657" w14:textId="12A2A2BB" w:rsidR="00B07062" w:rsidRPr="00A67F8F" w:rsidDel="00A67F8F" w:rsidRDefault="00B07062">
      <w:pPr>
        <w:pStyle w:val="ListParagraph"/>
        <w:numPr>
          <w:ilvl w:val="0"/>
          <w:numId w:val="1"/>
        </w:numPr>
        <w:rPr>
          <w:del w:id="418" w:author="Sheena Tolentino" w:date="2021-06-03T17:49:00Z"/>
          <w:rFonts w:ascii="Arial" w:eastAsia="Arial" w:hAnsi="Arial" w:cs="Arial"/>
          <w:sz w:val="17"/>
          <w:szCs w:val="17"/>
          <w:rPrChange w:id="419" w:author="Sheena Tolentino" w:date="2021-06-03T17:49:00Z">
            <w:rPr>
              <w:del w:id="420" w:author="Sheena Tolentino" w:date="2021-06-03T17:49:00Z"/>
              <w:rFonts w:cs="Arial"/>
            </w:rPr>
          </w:rPrChange>
        </w:rPr>
        <w:pPrChange w:id="421" w:author="Sheena Tolentino" w:date="2021-06-03T17:49:00Z">
          <w:pPr/>
        </w:pPrChange>
      </w:pPr>
    </w:p>
    <w:p w14:paraId="79BA4B70" w14:textId="0EBBD093" w:rsidR="00B07062" w:rsidDel="009C78C7" w:rsidRDefault="00702EC1">
      <w:pPr>
        <w:rPr>
          <w:del w:id="422" w:author="Sheena Tolentino" w:date="2021-07-07T17:44:00Z"/>
          <w:rFonts w:ascii="Arial" w:eastAsia="Arial" w:hAnsi="Arial" w:cs="Arial"/>
          <w:sz w:val="17"/>
          <w:szCs w:val="17"/>
        </w:rPr>
      </w:pPr>
      <w:del w:id="423" w:author="Sheena Tolentino" w:date="2021-07-07T17:44:00Z">
        <w:r w:rsidDel="009C78C7">
          <w:rPr>
            <w:rFonts w:ascii="Arial" w:eastAsia="Arial" w:hAnsi="Arial" w:cs="Arial"/>
            <w:b/>
            <w:bCs/>
          </w:rPr>
          <w:br w:type="column"/>
        </w:r>
      </w:del>
    </w:p>
    <w:p w14:paraId="732FB5C4" w14:textId="373F74EE" w:rsidR="00B07062" w:rsidDel="00702EC1" w:rsidRDefault="00B07062">
      <w:pPr>
        <w:rPr>
          <w:del w:id="424" w:author="Sheena Tolentino" w:date="2021-06-03T18:15:00Z"/>
          <w:rFonts w:ascii="Arial" w:eastAsia="Arial" w:hAnsi="Arial" w:cs="Arial"/>
          <w:sz w:val="17"/>
          <w:szCs w:val="17"/>
        </w:rPr>
      </w:pPr>
    </w:p>
    <w:p w14:paraId="31BC4D39" w14:textId="467E8EBE" w:rsidR="00E40DAD" w:rsidRPr="00E40DAD" w:rsidDel="00702EC1" w:rsidRDefault="00E40DAD">
      <w:pPr>
        <w:pStyle w:val="ListParagraph"/>
        <w:numPr>
          <w:ilvl w:val="0"/>
          <w:numId w:val="1"/>
        </w:numPr>
        <w:rPr>
          <w:del w:id="425" w:author="Sheena Tolentino" w:date="2021-06-03T18:15:00Z"/>
        </w:rPr>
        <w:pPrChange w:id="426" w:author="Sheena Tolentino" w:date="2021-06-03T17:49:00Z">
          <w:pPr>
            <w:pStyle w:val="BodyText"/>
            <w:numPr>
              <w:numId w:val="1"/>
            </w:numPr>
            <w:tabs>
              <w:tab w:val="left" w:pos="388"/>
            </w:tabs>
            <w:ind w:right="110" w:firstLine="44"/>
            <w:jc w:val="both"/>
          </w:pPr>
        </w:pPrChange>
      </w:pPr>
    </w:p>
    <w:p w14:paraId="50D95B45" w14:textId="563D452F" w:rsidR="00A67F8F" w:rsidDel="009C78C7" w:rsidRDefault="00A67F8F">
      <w:pPr>
        <w:rPr>
          <w:del w:id="427" w:author="Sheena Tolentino" w:date="2021-07-07T17:44:00Z"/>
          <w:rFonts w:ascii="Arial" w:eastAsia="Arial" w:hAnsi="Arial" w:cs="Arial"/>
          <w:sz w:val="16"/>
          <w:szCs w:val="16"/>
        </w:rPr>
      </w:pPr>
    </w:p>
    <w:p w14:paraId="36FD278E" w14:textId="0793F53E" w:rsidR="00B07062" w:rsidDel="009C78C7" w:rsidRDefault="00B07062">
      <w:pPr>
        <w:rPr>
          <w:del w:id="428" w:author="Sheena Tolentino" w:date="2021-07-07T17:44:00Z"/>
          <w:rFonts w:ascii="Arial" w:eastAsia="Arial" w:hAnsi="Arial" w:cs="Arial"/>
          <w:sz w:val="16"/>
          <w:szCs w:val="16"/>
        </w:rPr>
      </w:pPr>
    </w:p>
    <w:p w14:paraId="28E330EE" w14:textId="523404D8" w:rsidR="00B07062" w:rsidDel="009C78C7" w:rsidRDefault="00B07062">
      <w:pPr>
        <w:spacing w:before="10"/>
        <w:rPr>
          <w:del w:id="429" w:author="Sheena Tolentino" w:date="2021-07-07T17:44:00Z"/>
          <w:rFonts w:ascii="Arial" w:eastAsia="Arial" w:hAnsi="Arial" w:cs="Arial"/>
          <w:sz w:val="19"/>
          <w:szCs w:val="19"/>
        </w:rPr>
      </w:pPr>
    </w:p>
    <w:p w14:paraId="2ED8D2BC" w14:textId="3FFE2653" w:rsidR="00B07062" w:rsidRDefault="004E4E58">
      <w:pPr>
        <w:tabs>
          <w:tab w:val="left" w:pos="3475"/>
        </w:tabs>
        <w:ind w:left="100"/>
        <w:jc w:val="both"/>
        <w:rPr>
          <w:rFonts w:ascii="Arial" w:eastAsia="Arial" w:hAnsi="Arial" w:cs="Arial"/>
          <w:sz w:val="17"/>
          <w:szCs w:val="17"/>
        </w:rPr>
      </w:pPr>
      <w:del w:id="430" w:author="Sheena Tolentino" w:date="2021-07-07T17:37:00Z">
        <w:r w:rsidDel="004E4E58">
          <w:rPr>
            <w:noProof/>
          </w:rPr>
          <mc:AlternateContent>
            <mc:Choice Requires="wpg">
              <w:drawing>
                <wp:anchor distT="0" distB="0" distL="114300" distR="114300" simplePos="0" relativeHeight="251658240" behindDoc="1" locked="0" layoutInCell="1" allowOverlap="1" wp14:anchorId="4F193995" wp14:editId="49A7A8A9">
                  <wp:simplePos x="0" y="0"/>
                  <wp:positionH relativeFrom="page">
                    <wp:posOffset>6589395</wp:posOffset>
                  </wp:positionH>
                  <wp:positionV relativeFrom="paragraph">
                    <wp:posOffset>117475</wp:posOffset>
                  </wp:positionV>
                  <wp:extent cx="725805" cy="1270"/>
                  <wp:effectExtent l="7620" t="5715" r="9525" b="1206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 cy="1270"/>
                            <a:chOff x="10377" y="185"/>
                            <a:chExt cx="1143" cy="2"/>
                          </a:xfrm>
                        </wpg:grpSpPr>
                        <wps:wsp>
                          <wps:cNvPr id="2" name="Freeform 3"/>
                          <wps:cNvSpPr>
                            <a:spLocks/>
                          </wps:cNvSpPr>
                          <wps:spPr bwMode="auto">
                            <a:xfrm>
                              <a:off x="10377" y="185"/>
                              <a:ext cx="1143" cy="2"/>
                            </a:xfrm>
                            <a:custGeom>
                              <a:avLst/>
                              <a:gdLst>
                                <a:gd name="T0" fmla="+- 0 10377 10377"/>
                                <a:gd name="T1" fmla="*/ T0 w 1143"/>
                                <a:gd name="T2" fmla="+- 0 11520 10377"/>
                                <a:gd name="T3" fmla="*/ T2 w 1143"/>
                              </a:gdLst>
                              <a:ahLst/>
                              <a:cxnLst>
                                <a:cxn ang="0">
                                  <a:pos x="T1" y="0"/>
                                </a:cxn>
                                <a:cxn ang="0">
                                  <a:pos x="T3" y="0"/>
                                </a:cxn>
                              </a:cxnLst>
                              <a:rect l="0" t="0" r="r" b="b"/>
                              <a:pathLst>
                                <a:path w="1143">
                                  <a:moveTo>
                                    <a:pt x="0" y="0"/>
                                  </a:moveTo>
                                  <a:lnTo>
                                    <a:pt x="1143"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9EC0A6" id="Group 2" o:spid="_x0000_s1026" style="position:absolute;margin-left:518.85pt;margin-top:9.25pt;width:57.15pt;height:.1pt;z-index:-251658240;mso-position-horizontal-relative:page" coordorigin="10377,185" coordsize="1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">
                  <v:shape id="Freeform 3" o:spid="_x0000_s1027" style="position:absolute;left:10377;top:185;width:1143;height:2;visibility:visible;mso-wrap-style:square;v-text-anchor:top" coordsize="1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" path="m,l1143,e" filled="f" strokeweight=".7pt">
                    <v:path arrowok="t" o:connecttype="custom" o:connectlocs="0,0;1143,0" o:connectangles="0,0"/>
                  </v:shape>
                  <w10:wrap anchorx="page"/>
                </v:group>
              </w:pict>
            </mc:Fallback>
          </mc:AlternateContent>
        </w:r>
        <w:r w:rsidR="00702EC1" w:rsidDel="004E4E58">
          <w:rPr>
            <w:rFonts w:ascii="Arial"/>
            <w:b/>
            <w:spacing w:val="-1"/>
            <w:w w:val="90"/>
            <w:sz w:val="17"/>
          </w:rPr>
          <w:delText>CLIENT</w:delText>
        </w:r>
        <w:r w:rsidR="00702EC1" w:rsidDel="004E4E58">
          <w:rPr>
            <w:rFonts w:ascii="Arial"/>
            <w:b/>
            <w:spacing w:val="-1"/>
            <w:w w:val="90"/>
            <w:sz w:val="17"/>
          </w:rPr>
          <w:tab/>
        </w:r>
        <w:r w:rsidR="00702EC1" w:rsidDel="004E4E58">
          <w:rPr>
            <w:rFonts w:ascii="Arial"/>
            <w:spacing w:val="-2"/>
            <w:sz w:val="17"/>
          </w:rPr>
          <w:delText>Initials:</w:delText>
        </w:r>
      </w:del>
    </w:p>
    <w:sectPr w:rsidR="00B07062">
      <w:pgSz w:w="12240" w:h="15840"/>
      <w:pgMar w:top="600" w:right="600" w:bottom="280" w:left="620" w:header="720" w:footer="720" w:gutter="0"/>
      <w:cols w:num="2" w:space="720" w:equalWidth="0">
        <w:col w:w="5148" w:space="613"/>
        <w:col w:w="525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76E51" w14:textId="77777777" w:rsidR="00A023B6" w:rsidRDefault="00A023B6" w:rsidP="00A023B6">
      <w:r>
        <w:separator/>
      </w:r>
    </w:p>
  </w:endnote>
  <w:endnote w:type="continuationSeparator" w:id="0">
    <w:p w14:paraId="10910B32" w14:textId="77777777" w:rsidR="00A023B6" w:rsidRDefault="00A023B6" w:rsidP="00A02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5AAD" w14:textId="77777777" w:rsidR="00A023B6" w:rsidRDefault="00A023B6" w:rsidP="00A023B6">
      <w:r>
        <w:separator/>
      </w:r>
    </w:p>
  </w:footnote>
  <w:footnote w:type="continuationSeparator" w:id="0">
    <w:p w14:paraId="0EA02CFF" w14:textId="77777777" w:rsidR="00A023B6" w:rsidRDefault="00A023B6" w:rsidP="00A02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ECE8" w14:textId="707BCA0A" w:rsidR="00A023B6" w:rsidRPr="00A023B6" w:rsidRDefault="00A023B6" w:rsidP="00A023B6">
    <w:pPr>
      <w:widowControl/>
      <w:jc w:val="center"/>
      <w:rPr>
        <w:ins w:id="303" w:author="Sheena Tolentino" w:date="2021-07-07T17:47:00Z"/>
        <w:rFonts w:ascii="Times New Roman" w:eastAsia="Times New Roman" w:hAnsi="Times New Roman" w:cs="Times New Roman"/>
        <w:b/>
        <w:bCs/>
        <w:sz w:val="32"/>
        <w:szCs w:val="24"/>
      </w:rPr>
    </w:pPr>
    <w:ins w:id="304" w:author="Sheena Tolentino" w:date="2021-07-07T17:47:00Z">
      <w:r w:rsidRPr="00A023B6">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137545BE" wp14:editId="69DED299">
            <wp:simplePos x="0" y="0"/>
            <wp:positionH relativeFrom="margin">
              <wp:align>right</wp:align>
            </wp:positionH>
            <wp:positionV relativeFrom="paragraph">
              <wp:posOffset>-329616</wp:posOffset>
            </wp:positionV>
            <wp:extent cx="1018425" cy="779228"/>
            <wp:effectExtent l="0" t="0" r="0" b="1905"/>
            <wp:wrapNone/>
            <wp:docPr id="6" name="Picture 6"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G_FINAL_PMS_2221C_446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8425" cy="779228"/>
                    </a:xfrm>
                    <a:prstGeom prst="rect">
                      <a:avLst/>
                    </a:prstGeom>
                  </pic:spPr>
                </pic:pic>
              </a:graphicData>
            </a:graphic>
            <wp14:sizeRelH relativeFrom="margin">
              <wp14:pctWidth>0</wp14:pctWidth>
            </wp14:sizeRelH>
            <wp14:sizeRelV relativeFrom="margin">
              <wp14:pctHeight>0</wp14:pctHeight>
            </wp14:sizeRelV>
          </wp:anchor>
        </w:drawing>
      </w:r>
      <w:r w:rsidRPr="00A023B6">
        <w:rPr>
          <w:rFonts w:ascii="Times New Roman" w:eastAsia="Times New Roman" w:hAnsi="Times New Roman" w:cs="Times New Roman"/>
          <w:b/>
          <w:bCs/>
          <w:sz w:val="32"/>
          <w:szCs w:val="24"/>
        </w:rPr>
        <w:t xml:space="preserve"> </w:t>
      </w:r>
    </w:ins>
  </w:p>
  <w:p w14:paraId="40EC6A6D" w14:textId="6AE086A3" w:rsidR="00A023B6" w:rsidRDefault="00A02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66296"/>
    <w:multiLevelType w:val="hybridMultilevel"/>
    <w:tmpl w:val="5FD862CC"/>
    <w:lvl w:ilvl="0" w:tplc="96748E16">
      <w:start w:val="1"/>
      <w:numFmt w:val="decimal"/>
      <w:lvlText w:val="%1."/>
      <w:lvlJc w:val="left"/>
      <w:pPr>
        <w:ind w:left="100" w:firstLine="44"/>
      </w:pPr>
      <w:rPr>
        <w:rFonts w:ascii="Arial" w:eastAsia="Arial" w:hAnsi="Arial" w:hint="default"/>
        <w:b/>
        <w:bCs/>
        <w:spacing w:val="-2"/>
        <w:sz w:val="17"/>
        <w:szCs w:val="17"/>
      </w:rPr>
    </w:lvl>
    <w:lvl w:ilvl="1" w:tplc="43DEF53E">
      <w:start w:val="1"/>
      <w:numFmt w:val="bullet"/>
      <w:lvlText w:val="•"/>
      <w:lvlJc w:val="left"/>
      <w:pPr>
        <w:ind w:left="605" w:hanging="226"/>
      </w:pPr>
      <w:rPr>
        <w:rFonts w:hint="default"/>
      </w:rPr>
    </w:lvl>
    <w:lvl w:ilvl="2" w:tplc="EFAE9DFC">
      <w:start w:val="1"/>
      <w:numFmt w:val="bullet"/>
      <w:lvlText w:val="•"/>
      <w:lvlJc w:val="left"/>
      <w:pPr>
        <w:ind w:left="1110" w:hanging="226"/>
      </w:pPr>
      <w:rPr>
        <w:rFonts w:hint="default"/>
      </w:rPr>
    </w:lvl>
    <w:lvl w:ilvl="3" w:tplc="4D6EC6B8">
      <w:start w:val="1"/>
      <w:numFmt w:val="bullet"/>
      <w:lvlText w:val="•"/>
      <w:lvlJc w:val="left"/>
      <w:pPr>
        <w:ind w:left="1615" w:hanging="226"/>
      </w:pPr>
      <w:rPr>
        <w:rFonts w:hint="default"/>
      </w:rPr>
    </w:lvl>
    <w:lvl w:ilvl="4" w:tplc="3E3AC704">
      <w:start w:val="1"/>
      <w:numFmt w:val="bullet"/>
      <w:lvlText w:val="•"/>
      <w:lvlJc w:val="left"/>
      <w:pPr>
        <w:ind w:left="2120" w:hanging="226"/>
      </w:pPr>
      <w:rPr>
        <w:rFonts w:hint="default"/>
      </w:rPr>
    </w:lvl>
    <w:lvl w:ilvl="5" w:tplc="67CA4A8A">
      <w:start w:val="1"/>
      <w:numFmt w:val="bullet"/>
      <w:lvlText w:val="•"/>
      <w:lvlJc w:val="left"/>
      <w:pPr>
        <w:ind w:left="2625" w:hanging="226"/>
      </w:pPr>
      <w:rPr>
        <w:rFonts w:hint="default"/>
      </w:rPr>
    </w:lvl>
    <w:lvl w:ilvl="6" w:tplc="F9CE10A0">
      <w:start w:val="1"/>
      <w:numFmt w:val="bullet"/>
      <w:lvlText w:val="•"/>
      <w:lvlJc w:val="left"/>
      <w:pPr>
        <w:ind w:left="3130" w:hanging="226"/>
      </w:pPr>
      <w:rPr>
        <w:rFonts w:hint="default"/>
      </w:rPr>
    </w:lvl>
    <w:lvl w:ilvl="7" w:tplc="297E1B96">
      <w:start w:val="1"/>
      <w:numFmt w:val="bullet"/>
      <w:lvlText w:val="•"/>
      <w:lvlJc w:val="left"/>
      <w:pPr>
        <w:ind w:left="3636" w:hanging="226"/>
      </w:pPr>
      <w:rPr>
        <w:rFonts w:hint="default"/>
      </w:rPr>
    </w:lvl>
    <w:lvl w:ilvl="8" w:tplc="90103714">
      <w:start w:val="1"/>
      <w:numFmt w:val="bullet"/>
      <w:lvlText w:val="•"/>
      <w:lvlJc w:val="left"/>
      <w:pPr>
        <w:ind w:left="4141" w:hanging="226"/>
      </w:pPr>
      <w:rPr>
        <w:rFonts w:hint="default"/>
      </w:rPr>
    </w:lvl>
  </w:abstractNum>
  <w:abstractNum w:abstractNumId="1" w15:restartNumberingAfterBreak="0">
    <w:nsid w:val="64137FAA"/>
    <w:multiLevelType w:val="hybridMultilevel"/>
    <w:tmpl w:val="87008396"/>
    <w:lvl w:ilvl="0" w:tplc="77CA1CB8">
      <w:start w:val="1"/>
      <w:numFmt w:val="decimal"/>
      <w:lvlText w:val="%1."/>
      <w:lvlJc w:val="left"/>
      <w:pPr>
        <w:ind w:left="100" w:hanging="226"/>
      </w:pPr>
      <w:rPr>
        <w:rFonts w:ascii="Arial" w:eastAsia="Arial" w:hAnsi="Arial" w:hint="default"/>
        <w:b/>
        <w:bCs/>
        <w:spacing w:val="-2"/>
        <w:sz w:val="17"/>
        <w:szCs w:val="17"/>
      </w:rPr>
    </w:lvl>
    <w:lvl w:ilvl="1" w:tplc="43DEF53E">
      <w:start w:val="1"/>
      <w:numFmt w:val="bullet"/>
      <w:lvlText w:val="•"/>
      <w:lvlJc w:val="left"/>
      <w:pPr>
        <w:ind w:left="605" w:hanging="226"/>
      </w:pPr>
      <w:rPr>
        <w:rFonts w:hint="default"/>
      </w:rPr>
    </w:lvl>
    <w:lvl w:ilvl="2" w:tplc="EFAE9DFC">
      <w:start w:val="1"/>
      <w:numFmt w:val="bullet"/>
      <w:lvlText w:val="•"/>
      <w:lvlJc w:val="left"/>
      <w:pPr>
        <w:ind w:left="1110" w:hanging="226"/>
      </w:pPr>
      <w:rPr>
        <w:rFonts w:hint="default"/>
      </w:rPr>
    </w:lvl>
    <w:lvl w:ilvl="3" w:tplc="4D6EC6B8">
      <w:start w:val="1"/>
      <w:numFmt w:val="bullet"/>
      <w:lvlText w:val="•"/>
      <w:lvlJc w:val="left"/>
      <w:pPr>
        <w:ind w:left="1615" w:hanging="226"/>
      </w:pPr>
      <w:rPr>
        <w:rFonts w:hint="default"/>
      </w:rPr>
    </w:lvl>
    <w:lvl w:ilvl="4" w:tplc="3E3AC704">
      <w:start w:val="1"/>
      <w:numFmt w:val="bullet"/>
      <w:lvlText w:val="•"/>
      <w:lvlJc w:val="left"/>
      <w:pPr>
        <w:ind w:left="2120" w:hanging="226"/>
      </w:pPr>
      <w:rPr>
        <w:rFonts w:hint="default"/>
      </w:rPr>
    </w:lvl>
    <w:lvl w:ilvl="5" w:tplc="67CA4A8A">
      <w:start w:val="1"/>
      <w:numFmt w:val="bullet"/>
      <w:lvlText w:val="•"/>
      <w:lvlJc w:val="left"/>
      <w:pPr>
        <w:ind w:left="2625" w:hanging="226"/>
      </w:pPr>
      <w:rPr>
        <w:rFonts w:hint="default"/>
      </w:rPr>
    </w:lvl>
    <w:lvl w:ilvl="6" w:tplc="F9CE10A0">
      <w:start w:val="1"/>
      <w:numFmt w:val="bullet"/>
      <w:lvlText w:val="•"/>
      <w:lvlJc w:val="left"/>
      <w:pPr>
        <w:ind w:left="3130" w:hanging="226"/>
      </w:pPr>
      <w:rPr>
        <w:rFonts w:hint="default"/>
      </w:rPr>
    </w:lvl>
    <w:lvl w:ilvl="7" w:tplc="297E1B96">
      <w:start w:val="1"/>
      <w:numFmt w:val="bullet"/>
      <w:lvlText w:val="•"/>
      <w:lvlJc w:val="left"/>
      <w:pPr>
        <w:ind w:left="3636" w:hanging="226"/>
      </w:pPr>
      <w:rPr>
        <w:rFonts w:hint="default"/>
      </w:rPr>
    </w:lvl>
    <w:lvl w:ilvl="8" w:tplc="90103714">
      <w:start w:val="1"/>
      <w:numFmt w:val="bullet"/>
      <w:lvlText w:val="•"/>
      <w:lvlJc w:val="left"/>
      <w:pPr>
        <w:ind w:left="4141" w:hanging="226"/>
      </w:pPr>
      <w:rPr>
        <w:rFonts w:hint="default"/>
      </w:rPr>
    </w:lvl>
  </w:abstractNum>
  <w:abstractNum w:abstractNumId="2" w15:restartNumberingAfterBreak="0">
    <w:nsid w:val="6D6802AB"/>
    <w:multiLevelType w:val="hybridMultilevel"/>
    <w:tmpl w:val="FBCC7C6C"/>
    <w:lvl w:ilvl="0" w:tplc="E156568E">
      <w:start w:val="22"/>
      <w:numFmt w:val="decimal"/>
      <w:lvlText w:val="%1."/>
      <w:lvlJc w:val="left"/>
      <w:pPr>
        <w:ind w:left="101" w:firstLine="43"/>
      </w:pPr>
      <w:rPr>
        <w:rFonts w:cs="Arial" w:hint="default"/>
        <w:b/>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ena Tolentino">
    <w15:presenceInfo w15:providerId="AD" w15:userId="S::stolentino@emailatg.com::3a12965a-816e-4015-90a6-eb73f04159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revisionView w:markup="0"/>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62"/>
    <w:rsid w:val="004E4E58"/>
    <w:rsid w:val="00506223"/>
    <w:rsid w:val="00667445"/>
    <w:rsid w:val="00702EC1"/>
    <w:rsid w:val="00981F47"/>
    <w:rsid w:val="00983299"/>
    <w:rsid w:val="009C78C7"/>
    <w:rsid w:val="00A023B6"/>
    <w:rsid w:val="00A67F8F"/>
    <w:rsid w:val="00AC4DE3"/>
    <w:rsid w:val="00B07062"/>
    <w:rsid w:val="00E40DAD"/>
    <w:rsid w:val="00E81BAB"/>
    <w:rsid w:val="00EE16D8"/>
    <w:rsid w:val="00F9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CE43"/>
  <w15:docId w15:val="{3A8B2C80-C8F1-4369-B952-B1A49462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Arial" w:eastAsia="Arial" w:hAnsi="Arial"/>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A023B6"/>
    <w:pPr>
      <w:widowControl/>
    </w:pPr>
    <w:rPr>
      <w:rFonts w:eastAsiaTheme="minorEastAsia"/>
    </w:rPr>
  </w:style>
  <w:style w:type="character" w:customStyle="1" w:styleId="NoSpacingChar">
    <w:name w:val="No Spacing Char"/>
    <w:basedOn w:val="DefaultParagraphFont"/>
    <w:link w:val="NoSpacing"/>
    <w:uiPriority w:val="1"/>
    <w:rsid w:val="00A023B6"/>
    <w:rPr>
      <w:rFonts w:eastAsiaTheme="minorEastAsia"/>
    </w:rPr>
  </w:style>
  <w:style w:type="paragraph" w:styleId="Header">
    <w:name w:val="header"/>
    <w:basedOn w:val="Normal"/>
    <w:link w:val="HeaderChar"/>
    <w:uiPriority w:val="99"/>
    <w:unhideWhenUsed/>
    <w:rsid w:val="00A023B6"/>
    <w:pPr>
      <w:tabs>
        <w:tab w:val="center" w:pos="4680"/>
        <w:tab w:val="right" w:pos="9360"/>
      </w:tabs>
    </w:pPr>
  </w:style>
  <w:style w:type="character" w:customStyle="1" w:styleId="HeaderChar">
    <w:name w:val="Header Char"/>
    <w:basedOn w:val="DefaultParagraphFont"/>
    <w:link w:val="Header"/>
    <w:uiPriority w:val="99"/>
    <w:rsid w:val="00A023B6"/>
  </w:style>
  <w:style w:type="paragraph" w:styleId="Footer">
    <w:name w:val="footer"/>
    <w:basedOn w:val="Normal"/>
    <w:link w:val="FooterChar"/>
    <w:uiPriority w:val="99"/>
    <w:unhideWhenUsed/>
    <w:rsid w:val="00A023B6"/>
    <w:pPr>
      <w:tabs>
        <w:tab w:val="center" w:pos="4680"/>
        <w:tab w:val="right" w:pos="9360"/>
      </w:tabs>
    </w:pPr>
  </w:style>
  <w:style w:type="character" w:customStyle="1" w:styleId="FooterChar">
    <w:name w:val="Footer Char"/>
    <w:basedOn w:val="DefaultParagraphFont"/>
    <w:link w:val="Footer"/>
    <w:uiPriority w:val="99"/>
    <w:rsid w:val="00A023B6"/>
  </w:style>
  <w:style w:type="paragraph" w:customStyle="1" w:styleId="ATGBodyText">
    <w:name w:val="ATG Body Text"/>
    <w:basedOn w:val="Normal"/>
    <w:qFormat/>
    <w:rsid w:val="00A023B6"/>
    <w:pPr>
      <w:widowControl/>
      <w:spacing w:after="120"/>
    </w:pPr>
  </w:style>
  <w:style w:type="paragraph" w:customStyle="1" w:styleId="ATGHeading2">
    <w:name w:val="ATG Heading 2"/>
    <w:basedOn w:val="Normal"/>
    <w:qFormat/>
    <w:rsid w:val="00A023B6"/>
    <w:pPr>
      <w:keepNext/>
      <w:widowControl/>
      <w:pBdr>
        <w:bottom w:val="single" w:sz="4" w:space="1" w:color="9BBB59" w:themeColor="accent3"/>
      </w:pBdr>
      <w:spacing w:before="240" w:after="120"/>
    </w:pPr>
    <w:rPr>
      <w:rFonts w:asciiTheme="majorHAnsi" w:hAnsiTheme="majorHAnsi"/>
      <w:b/>
      <w:color w:val="EEECE1" w:themeColor="background2"/>
      <w:sz w:val="28"/>
    </w:rPr>
  </w:style>
  <w:style w:type="table" w:styleId="TableGrid">
    <w:name w:val="Table Grid"/>
    <w:basedOn w:val="TableNormal"/>
    <w:uiPriority w:val="39"/>
    <w:rsid w:val="00A023B6"/>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90029">
      <w:bodyDiv w:val="1"/>
      <w:marLeft w:val="0"/>
      <w:marRight w:val="0"/>
      <w:marTop w:val="0"/>
      <w:marBottom w:val="0"/>
      <w:divBdr>
        <w:top w:val="none" w:sz="0" w:space="0" w:color="auto"/>
        <w:left w:val="none" w:sz="0" w:space="0" w:color="auto"/>
        <w:bottom w:val="none" w:sz="0" w:space="0" w:color="auto"/>
        <w:right w:val="none" w:sz="0" w:space="0" w:color="auto"/>
      </w:divBdr>
    </w:div>
    <w:div w:id="134173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2992</Words>
  <Characters>16073</Characters>
  <Application>Microsoft Office Word</Application>
  <DocSecurity>0</DocSecurity>
  <Lines>459</Lines>
  <Paragraphs>45</Paragraphs>
  <ScaleCrop>false</ScaleCrop>
  <HeadingPairs>
    <vt:vector size="2" baseType="variant">
      <vt:variant>
        <vt:lpstr>Title</vt:lpstr>
      </vt:variant>
      <vt:variant>
        <vt:i4>1</vt:i4>
      </vt:variant>
    </vt:vector>
  </HeadingPairs>
  <TitlesOfParts>
    <vt:vector size="1" baseType="lpstr">
      <vt:lpstr>Microsoft Word - Centerpoint Development_Proposal_Final.docx</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Centerpoint Development_Proposal_Final.docx</dc:title>
  <dc:creator>SAF</dc:creator>
  <cp:lastModifiedBy>Sheena Tolentino</cp:lastModifiedBy>
  <cp:revision>5</cp:revision>
  <dcterms:created xsi:type="dcterms:W3CDTF">2021-07-07T22:58:00Z</dcterms:created>
  <dcterms:modified xsi:type="dcterms:W3CDTF">2021-10-19T21:51:00Z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LastSaved">
    <vt:filetime>2021-06-03T00:00:00Z</vt:filetime>
  </property>
</Properties>
</file>