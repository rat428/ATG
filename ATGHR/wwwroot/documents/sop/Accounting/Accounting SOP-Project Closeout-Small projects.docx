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F0BAD" w14:textId="70077190" w:rsidR="00834907" w:rsidRPr="00EC4275" w:rsidRDefault="00D91678" w:rsidP="00EC4275">
      <w:pPr>
        <w:pStyle w:val="ATGHeading1"/>
      </w:pPr>
      <w:bookmarkStart w:id="0" w:name="_Hlk68185909"/>
      <w:bookmarkEnd w:id="0"/>
      <w:del w:id="1" w:author="Michelle Bright" w:date="2021-05-06T15:23:00Z">
        <w:r w:rsidDel="00994D28">
          <w:delText>COMPANY WIDE</w:delText>
        </w:r>
      </w:del>
      <w:ins w:id="2" w:author="Michelle Bright" w:date="2021-05-06T15:23:00Z">
        <w:r w:rsidR="00994D28">
          <w:t>Accounting</w:t>
        </w:r>
      </w:ins>
      <w:ins w:id="3" w:author="Michelle Bright" w:date="2021-06-16T09:52:00Z">
        <w:r w:rsidR="004847AA">
          <w:t xml:space="preserve"> &amp; Engineering</w:t>
        </w:r>
      </w:ins>
      <w:r w:rsidR="00FB2E58">
        <w:t xml:space="preserve">: </w:t>
      </w:r>
      <w:del w:id="4" w:author="Michelle Bright" w:date="2021-05-06T15:24:00Z">
        <w:r w:rsidR="00FB2E58" w:rsidDel="00994D28">
          <w:delText>SOP T</w:delText>
        </w:r>
        <w:r w:rsidDel="00994D28">
          <w:delText>RACKING PROCEDURE</w:delText>
        </w:r>
      </w:del>
      <w:ins w:id="5" w:author="Michelle Bright" w:date="2021-05-06T15:24:00Z">
        <w:r w:rsidR="00994D28">
          <w:t>Closeout – Small Projects (TIA)</w:t>
        </w:r>
      </w:ins>
    </w:p>
    <w:p w14:paraId="10A5C7FF" w14:textId="0372B808" w:rsidR="0023517B" w:rsidRDefault="005832B5" w:rsidP="0023517B">
      <w:pPr>
        <w:rPr>
          <w:ins w:id="6" w:author="Michelle Bright" w:date="2021-06-16T09:51:00Z"/>
          <w:sz w:val="28"/>
        </w:rPr>
      </w:pPr>
      <w:r>
        <w:rPr>
          <w:b/>
          <w:bCs/>
          <w:sz w:val="28"/>
        </w:rPr>
        <w:t>Objective/Purpose/ Why:</w:t>
      </w:r>
      <w:r w:rsidR="00D91678">
        <w:rPr>
          <w:b/>
          <w:bCs/>
          <w:sz w:val="28"/>
        </w:rPr>
        <w:t xml:space="preserve"> </w:t>
      </w:r>
      <w:del w:id="7" w:author="Sheena Tolentino" w:date="2021-04-13T12:21:00Z">
        <w:r w:rsidR="00D91678" w:rsidRPr="00D91678" w:rsidDel="00661B66">
          <w:rPr>
            <w:sz w:val="28"/>
          </w:rPr>
          <w:delText xml:space="preserve">ATG is in the process of developing SOPs for many HR, Admin, Marketing, Business Development, Engineering, and Planning process that need to be </w:delText>
        </w:r>
      </w:del>
      <w:ins w:id="8" w:author="Sheena Tolentino" w:date="2021-04-13T12:21:00Z">
        <w:del w:id="9" w:author="Michelle Bright" w:date="2021-05-06T15:24:00Z">
          <w:r w:rsidR="00661B66" w:rsidDel="00994D28">
            <w:rPr>
              <w:sz w:val="28"/>
            </w:rPr>
            <w:delText xml:space="preserve">To </w:delText>
          </w:r>
        </w:del>
      </w:ins>
      <w:del w:id="10" w:author="Michelle Bright" w:date="2021-05-06T15:24:00Z">
        <w:r w:rsidR="00D91678" w:rsidRPr="00D91678" w:rsidDel="00994D28">
          <w:rPr>
            <w:sz w:val="28"/>
          </w:rPr>
          <w:delText xml:space="preserve">documented and tracked </w:delText>
        </w:r>
      </w:del>
      <w:ins w:id="11" w:author="Sheena Tolentino" w:date="2021-04-13T12:35:00Z">
        <w:del w:id="12" w:author="Michelle Bright" w:date="2021-05-06T15:24:00Z">
          <w:r w:rsidR="00661B66" w:rsidDel="00994D28">
            <w:rPr>
              <w:sz w:val="28"/>
            </w:rPr>
            <w:delText>the development, update, and review of companywide Standard Operating Procedures (SOP)</w:delText>
          </w:r>
        </w:del>
      </w:ins>
      <w:ins w:id="13" w:author="Sheena Tolentino" w:date="2021-04-13T12:36:00Z">
        <w:del w:id="14" w:author="Michelle Bright" w:date="2021-05-06T15:24:00Z">
          <w:r w:rsidR="00661B66" w:rsidDel="00994D28">
            <w:rPr>
              <w:sz w:val="28"/>
            </w:rPr>
            <w:delText xml:space="preserve"> </w:delText>
          </w:r>
        </w:del>
      </w:ins>
      <w:ins w:id="15" w:author="Sheena Tolentino" w:date="2021-04-13T12:37:00Z">
        <w:del w:id="16" w:author="Michelle Bright" w:date="2021-05-06T15:24:00Z">
          <w:r w:rsidR="00661B66" w:rsidDel="00994D28">
            <w:rPr>
              <w:sz w:val="28"/>
            </w:rPr>
            <w:delText>on a shared platform.</w:delText>
          </w:r>
        </w:del>
      </w:ins>
      <w:ins w:id="17" w:author="Sheena Tolentino" w:date="2021-04-13T12:35:00Z">
        <w:del w:id="18" w:author="Michelle Bright" w:date="2021-05-06T15:24:00Z">
          <w:r w:rsidR="00661B66" w:rsidDel="00994D28">
            <w:rPr>
              <w:sz w:val="28"/>
            </w:rPr>
            <w:delText xml:space="preserve"> </w:delText>
          </w:r>
        </w:del>
      </w:ins>
      <w:del w:id="19" w:author="Michelle Bright" w:date="2021-05-06T15:24:00Z">
        <w:r w:rsidR="00D91678" w:rsidRPr="00D91678" w:rsidDel="00994D28">
          <w:rPr>
            <w:sz w:val="28"/>
          </w:rPr>
          <w:delText>in order to ensure they are being reviewed, approved, and completed.</w:delText>
        </w:r>
      </w:del>
      <w:ins w:id="20" w:author="Michelle Bright" w:date="2021-05-06T15:24:00Z">
        <w:r w:rsidR="00994D28">
          <w:rPr>
            <w:sz w:val="28"/>
          </w:rPr>
          <w:t xml:space="preserve">Adjust process to have more timely closeout for small projects (&lt;$20k). </w:t>
        </w:r>
      </w:ins>
    </w:p>
    <w:p w14:paraId="2E19C891" w14:textId="77777777" w:rsidR="00DF679D" w:rsidRDefault="00DF679D" w:rsidP="00DF679D">
      <w:pPr>
        <w:pStyle w:val="paragraph"/>
        <w:spacing w:before="0" w:beforeAutospacing="0" w:after="0" w:afterAutospacing="0"/>
        <w:textAlignment w:val="baseline"/>
        <w:rPr>
          <w:ins w:id="21" w:author="Michelle Bright" w:date="2021-06-16T09:52:00Z"/>
          <w:rFonts w:ascii="Segoe UI" w:hAnsi="Segoe UI" w:cs="Segoe UI"/>
          <w:sz w:val="18"/>
          <w:szCs w:val="18"/>
        </w:rPr>
      </w:pPr>
      <w:ins w:id="22" w:author="Michelle Bright" w:date="2021-06-16T09:52:00Z">
        <w:r>
          <w:rPr>
            <w:rStyle w:val="normaltextrun"/>
            <w:rFonts w:ascii="Calibri" w:hAnsi="Calibri" w:cs="Calibri"/>
            <w:b/>
            <w:bCs/>
            <w:sz w:val="28"/>
            <w:szCs w:val="28"/>
          </w:rPr>
          <w:t>Outcome: </w:t>
        </w:r>
        <w:r>
          <w:rPr>
            <w:rStyle w:val="normaltextrun"/>
            <w:rFonts w:ascii="Calibri" w:hAnsi="Calibri" w:cs="Calibri"/>
            <w:i/>
            <w:iCs/>
            <w:sz w:val="28"/>
            <w:szCs w:val="28"/>
          </w:rPr>
          <w:t>A better organized and simplified closeout form with timing expectations for an improved turnaround of project closeouts.</w:t>
        </w:r>
        <w:r>
          <w:rPr>
            <w:rStyle w:val="eop"/>
            <w:rFonts w:ascii="Calibri" w:hAnsi="Calibri" w:cs="Calibri"/>
            <w:sz w:val="28"/>
            <w:szCs w:val="28"/>
          </w:rPr>
          <w:t> </w:t>
        </w:r>
      </w:ins>
    </w:p>
    <w:p w14:paraId="630ABDA2" w14:textId="2E303EEA" w:rsidR="00DF679D" w:rsidDel="00DF679D" w:rsidRDefault="00DF679D" w:rsidP="0023517B">
      <w:pPr>
        <w:rPr>
          <w:del w:id="23" w:author="Michelle Bright" w:date="2021-06-16T09:52:00Z"/>
          <w:b/>
          <w:bCs/>
          <w:sz w:val="28"/>
        </w:rPr>
      </w:pPr>
    </w:p>
    <w:p w14:paraId="5435497B" w14:textId="0BEA617D" w:rsidR="005832B5" w:rsidDel="00DF679D" w:rsidRDefault="005832B5" w:rsidP="0023517B">
      <w:pPr>
        <w:rPr>
          <w:del w:id="24" w:author="Michelle Bright" w:date="2021-06-16T09:52:00Z"/>
          <w:b/>
          <w:bCs/>
          <w:sz w:val="28"/>
        </w:rPr>
      </w:pPr>
    </w:p>
    <w:p w14:paraId="66BB90AA" w14:textId="77777777" w:rsidR="00DF679D" w:rsidRDefault="00DF679D" w:rsidP="0023517B">
      <w:pPr>
        <w:rPr>
          <w:ins w:id="25" w:author="Michelle Bright" w:date="2021-06-16T09:52:00Z"/>
          <w:b/>
          <w:bCs/>
          <w:sz w:val="28"/>
        </w:rPr>
      </w:pPr>
    </w:p>
    <w:p w14:paraId="069B9756" w14:textId="39AAC104" w:rsidR="005832B5" w:rsidRPr="005832B5" w:rsidRDefault="005832B5" w:rsidP="0023517B">
      <w:pPr>
        <w:rPr>
          <w:i/>
          <w:iCs/>
          <w:sz w:val="28"/>
        </w:rPr>
      </w:pPr>
      <w:r>
        <w:rPr>
          <w:b/>
          <w:bCs/>
          <w:sz w:val="28"/>
        </w:rPr>
        <w:t xml:space="preserve">Subject Matter Expert: </w:t>
      </w:r>
      <w:ins w:id="26" w:author="Michelle Bright" w:date="2021-06-16T09:48:00Z">
        <w:r w:rsidR="00DF679D">
          <w:rPr>
            <w:b/>
            <w:bCs/>
            <w:sz w:val="28"/>
          </w:rPr>
          <w:t>TIA Lead (Engineering), Project Accountant</w:t>
        </w:r>
      </w:ins>
      <w:del w:id="27" w:author="Michelle Bright" w:date="2021-05-06T15:21:00Z">
        <w:r w:rsidR="00D91678" w:rsidRPr="00D91678" w:rsidDel="00994D28">
          <w:rPr>
            <w:sz w:val="28"/>
          </w:rPr>
          <w:delText>Keri Johnson</w:delText>
        </w:r>
      </w:del>
      <w:del w:id="28" w:author="Michelle Bright" w:date="2021-06-16T09:48:00Z">
        <w:r w:rsidR="00D91678" w:rsidRPr="00D91678" w:rsidDel="00DF679D">
          <w:rPr>
            <w:sz w:val="28"/>
          </w:rPr>
          <w:delText xml:space="preserve"> (Engineering</w:delText>
        </w:r>
      </w:del>
      <w:del w:id="29" w:author="Michelle Bright" w:date="2021-05-06T15:21:00Z">
        <w:r w:rsidR="00D91678" w:rsidRPr="00D91678" w:rsidDel="00994D28">
          <w:rPr>
            <w:sz w:val="28"/>
          </w:rPr>
          <w:delText>, Tracker</w:delText>
        </w:r>
      </w:del>
      <w:del w:id="30" w:author="Michelle Bright" w:date="2021-06-16T09:48:00Z">
        <w:r w:rsidR="00D91678" w:rsidRPr="00D91678" w:rsidDel="00DF679D">
          <w:rPr>
            <w:sz w:val="28"/>
          </w:rPr>
          <w:delText xml:space="preserve">), </w:delText>
        </w:r>
      </w:del>
      <w:del w:id="31" w:author="Michelle Bright" w:date="2021-05-06T15:21:00Z">
        <w:r w:rsidR="00D91678" w:rsidRPr="00D91678" w:rsidDel="00994D28">
          <w:rPr>
            <w:sz w:val="28"/>
          </w:rPr>
          <w:delText>Mik</w:delText>
        </w:r>
        <w:r w:rsidR="0049641E" w:rsidDel="00994D28">
          <w:rPr>
            <w:sz w:val="28"/>
          </w:rPr>
          <w:delText>e</w:delText>
        </w:r>
        <w:r w:rsidR="00D91678" w:rsidRPr="00D91678" w:rsidDel="00994D28">
          <w:rPr>
            <w:sz w:val="28"/>
          </w:rPr>
          <w:delText xml:space="preserve"> Chaney</w:delText>
        </w:r>
      </w:del>
      <w:del w:id="32" w:author="Michelle Bright" w:date="2021-06-16T09:48:00Z">
        <w:r w:rsidR="00D91678" w:rsidRPr="00D91678" w:rsidDel="00DF679D">
          <w:rPr>
            <w:sz w:val="28"/>
          </w:rPr>
          <w:delText xml:space="preserve"> (</w:delText>
        </w:r>
      </w:del>
      <w:del w:id="33" w:author="Michelle Bright" w:date="2021-05-06T15:21:00Z">
        <w:r w:rsidR="00D91678" w:rsidRPr="00D91678" w:rsidDel="00994D28">
          <w:rPr>
            <w:sz w:val="28"/>
          </w:rPr>
          <w:delText>Planning</w:delText>
        </w:r>
      </w:del>
      <w:del w:id="34" w:author="Michelle Bright" w:date="2021-06-16T09:48:00Z">
        <w:r w:rsidR="00D91678" w:rsidRPr="00D91678" w:rsidDel="00DF679D">
          <w:rPr>
            <w:sz w:val="28"/>
          </w:rPr>
          <w:delText>)</w:delText>
        </w:r>
      </w:del>
      <w:del w:id="35" w:author="Michelle Bright" w:date="2021-05-06T15:21:00Z">
        <w:r w:rsidR="00D91678" w:rsidRPr="00D91678" w:rsidDel="00994D28">
          <w:rPr>
            <w:sz w:val="28"/>
          </w:rPr>
          <w:delText>, Sheena Tolentino (Admin)</w:delText>
        </w:r>
      </w:del>
    </w:p>
    <w:p w14:paraId="5C53991E" w14:textId="5FA5B170" w:rsidR="005832B5" w:rsidDel="00D97831" w:rsidRDefault="005832B5" w:rsidP="0023517B">
      <w:pPr>
        <w:rPr>
          <w:del w:id="36" w:author="Michelle Bright" w:date="2021-06-23T17:11:00Z"/>
          <w:b/>
          <w:bCs/>
          <w:sz w:val="28"/>
        </w:rPr>
      </w:pPr>
    </w:p>
    <w:p w14:paraId="5787B646" w14:textId="77777777" w:rsidR="00D97831" w:rsidRDefault="00D97831" w:rsidP="00D91678">
      <w:pPr>
        <w:rPr>
          <w:ins w:id="37" w:author="Michelle Bright" w:date="2021-06-23T17:11:00Z"/>
          <w:b/>
          <w:bCs/>
          <w:sz w:val="28"/>
        </w:rPr>
      </w:pPr>
    </w:p>
    <w:p w14:paraId="4D14016D" w14:textId="7294F4FE" w:rsidR="005832B5" w:rsidRDefault="005832B5" w:rsidP="00D91678">
      <w:pPr>
        <w:rPr>
          <w:b/>
          <w:bCs/>
          <w:sz w:val="28"/>
        </w:rPr>
      </w:pPr>
      <w:r>
        <w:rPr>
          <w:b/>
          <w:bCs/>
          <w:sz w:val="28"/>
        </w:rPr>
        <w:t xml:space="preserve">Process: </w:t>
      </w:r>
    </w:p>
    <w:p w14:paraId="57D5772C" w14:textId="27F94269" w:rsidR="001E41DD" w:rsidRDefault="00D91678" w:rsidP="00D91678">
      <w:pPr>
        <w:rPr>
          <w:ins w:id="38" w:author="Michelle Bright" w:date="2021-05-17T15:19:00Z"/>
          <w:sz w:val="28"/>
          <w:szCs w:val="28"/>
        </w:rPr>
      </w:pPr>
      <w:r w:rsidRPr="0049641E">
        <w:rPr>
          <w:sz w:val="28"/>
          <w:szCs w:val="28"/>
          <w:u w:val="single"/>
        </w:rPr>
        <w:t>Step 1</w:t>
      </w:r>
      <w:r w:rsidRPr="0049641E">
        <w:rPr>
          <w:sz w:val="28"/>
          <w:szCs w:val="28"/>
        </w:rPr>
        <w:t xml:space="preserve">: </w:t>
      </w:r>
      <w:del w:id="39" w:author="Michelle Bright" w:date="2021-05-06T15:30:00Z">
        <w:r w:rsidRPr="0049641E" w:rsidDel="00994D28">
          <w:rPr>
            <w:sz w:val="28"/>
            <w:szCs w:val="28"/>
          </w:rPr>
          <w:delText>Define SOP name, Division, Person responsible for Draft, Draft Due Date, Person responsible for Review, Review Due Date, Person responsible for Approval, Approval Due date</w:delText>
        </w:r>
      </w:del>
      <w:ins w:id="40" w:author="Michelle Bright" w:date="2021-05-06T15:30:00Z">
        <w:r w:rsidR="00994D28">
          <w:rPr>
            <w:sz w:val="28"/>
            <w:szCs w:val="28"/>
          </w:rPr>
          <w:t>When T</w:t>
        </w:r>
      </w:ins>
      <w:ins w:id="41" w:author="Michelle Bright" w:date="2021-05-06T15:31:00Z">
        <w:r w:rsidR="00994D28">
          <w:rPr>
            <w:sz w:val="28"/>
            <w:szCs w:val="28"/>
          </w:rPr>
          <w:t>IA</w:t>
        </w:r>
      </w:ins>
      <w:ins w:id="42" w:author="Michelle Bright" w:date="2021-05-17T15:53:00Z">
        <w:r w:rsidR="003A2323">
          <w:rPr>
            <w:sz w:val="28"/>
            <w:szCs w:val="28"/>
          </w:rPr>
          <w:t>, TCP, TES (Traffic Impact Analysis, Traffic</w:t>
        </w:r>
      </w:ins>
      <w:ins w:id="43" w:author="Michelle Bright" w:date="2021-05-17T15:54:00Z">
        <w:r w:rsidR="003A2323">
          <w:rPr>
            <w:sz w:val="28"/>
            <w:szCs w:val="28"/>
          </w:rPr>
          <w:t xml:space="preserve"> Control Plan, Traffic Engineering Study</w:t>
        </w:r>
      </w:ins>
      <w:ins w:id="44" w:author="Michelle Bright" w:date="2021-05-17T15:53:00Z">
        <w:r w:rsidR="003A2323">
          <w:rPr>
            <w:sz w:val="28"/>
            <w:szCs w:val="28"/>
          </w:rPr>
          <w:t>)</w:t>
        </w:r>
      </w:ins>
      <w:ins w:id="45" w:author="Michelle Bright" w:date="2021-05-06T15:31:00Z">
        <w:r w:rsidR="00994D28">
          <w:rPr>
            <w:sz w:val="28"/>
            <w:szCs w:val="28"/>
          </w:rPr>
          <w:t xml:space="preserve"> is submitted to the Agency for review,</w:t>
        </w:r>
      </w:ins>
      <w:ins w:id="46" w:author="Michelle Bright" w:date="2021-05-06T15:42:00Z">
        <w:r w:rsidR="00923905">
          <w:rPr>
            <w:sz w:val="28"/>
            <w:szCs w:val="28"/>
          </w:rPr>
          <w:t xml:space="preserve"> The Project manager </w:t>
        </w:r>
      </w:ins>
      <w:ins w:id="47" w:author="Michelle Bright" w:date="2021-05-17T15:17:00Z">
        <w:r w:rsidR="001E41DD">
          <w:rPr>
            <w:sz w:val="28"/>
            <w:szCs w:val="28"/>
          </w:rPr>
          <w:t xml:space="preserve">(or staff designated by the PM) </w:t>
        </w:r>
      </w:ins>
      <w:ins w:id="48" w:author="Michelle Bright" w:date="2021-05-06T15:42:00Z">
        <w:r w:rsidR="00923905">
          <w:rPr>
            <w:sz w:val="28"/>
            <w:szCs w:val="28"/>
          </w:rPr>
          <w:t>will</w:t>
        </w:r>
      </w:ins>
      <w:ins w:id="49" w:author="Michelle Bright" w:date="2021-05-06T15:31:00Z">
        <w:r w:rsidR="00994D28">
          <w:rPr>
            <w:sz w:val="28"/>
            <w:szCs w:val="28"/>
          </w:rPr>
          <w:t xml:space="preserve"> fill out the </w:t>
        </w:r>
      </w:ins>
      <w:ins w:id="50" w:author="Michelle Bright" w:date="2021-05-17T15:54:00Z">
        <w:r w:rsidR="003A2323">
          <w:rPr>
            <w:sz w:val="28"/>
            <w:szCs w:val="28"/>
          </w:rPr>
          <w:t>small projects</w:t>
        </w:r>
      </w:ins>
      <w:ins w:id="51" w:author="Michelle Bright" w:date="2021-05-06T15:31:00Z">
        <w:r w:rsidR="00994D28">
          <w:rPr>
            <w:sz w:val="28"/>
            <w:szCs w:val="28"/>
          </w:rPr>
          <w:t xml:space="preserve"> closeout form</w:t>
        </w:r>
      </w:ins>
      <w:ins w:id="52" w:author="Michelle Bright" w:date="2021-05-06T15:34:00Z">
        <w:r w:rsidR="00994D28">
          <w:rPr>
            <w:sz w:val="28"/>
            <w:szCs w:val="28"/>
          </w:rPr>
          <w:t xml:space="preserve"> in the sections indicated in gray.</w:t>
        </w:r>
      </w:ins>
      <w:ins w:id="53" w:author="Michelle Bright" w:date="2021-05-06T15:36:00Z">
        <w:r w:rsidR="00923905">
          <w:rPr>
            <w:sz w:val="28"/>
            <w:szCs w:val="28"/>
          </w:rPr>
          <w:t xml:space="preserve"> </w:t>
        </w:r>
      </w:ins>
      <w:ins w:id="54" w:author="Michelle Bright" w:date="2021-05-17T15:16:00Z">
        <w:r w:rsidR="001E41DD" w:rsidRPr="001E41DD">
          <w:rPr>
            <w:color w:val="1C7590" w:themeColor="accent6" w:themeShade="80"/>
            <w:sz w:val="28"/>
            <w:szCs w:val="28"/>
            <w:rPrChange w:id="55" w:author="Michelle Bright" w:date="2021-05-17T15:16:00Z">
              <w:rPr>
                <w:sz w:val="28"/>
                <w:szCs w:val="28"/>
              </w:rPr>
            </w:rPrChange>
          </w:rPr>
          <w:t>Z:\Project Delivery System Policies and Procedures\6. Project Execution\Project Closeout</w:t>
        </w:r>
      </w:ins>
      <w:ins w:id="56" w:author="Michelle Bright" w:date="2021-05-06T15:35:00Z">
        <w:r w:rsidR="00994D28" w:rsidRPr="001E41DD">
          <w:rPr>
            <w:color w:val="1C7590" w:themeColor="accent6" w:themeShade="80"/>
            <w:sz w:val="28"/>
            <w:szCs w:val="28"/>
            <w:rPrChange w:id="57" w:author="Michelle Bright" w:date="2021-05-17T15:16:00Z">
              <w:rPr>
                <w:sz w:val="28"/>
                <w:szCs w:val="28"/>
              </w:rPr>
            </w:rPrChange>
          </w:rPr>
          <w:t xml:space="preserve"> </w:t>
        </w:r>
        <w:r w:rsidR="00994D28">
          <w:rPr>
            <w:sz w:val="28"/>
            <w:szCs w:val="28"/>
          </w:rPr>
          <w:t>Not</w:t>
        </w:r>
      </w:ins>
      <w:ins w:id="58" w:author="Michelle Bright" w:date="2021-05-06T15:36:00Z">
        <w:r w:rsidR="00923905">
          <w:rPr>
            <w:sz w:val="28"/>
            <w:szCs w:val="28"/>
          </w:rPr>
          <w:t>e, not</w:t>
        </w:r>
      </w:ins>
      <w:ins w:id="59" w:author="Michelle Bright" w:date="2021-05-06T15:35:00Z">
        <w:r w:rsidR="00994D28">
          <w:rPr>
            <w:sz w:val="28"/>
            <w:szCs w:val="28"/>
          </w:rPr>
          <w:t xml:space="preserve"> all closeout processes can be completed at this stage.</w:t>
        </w:r>
        <w:r w:rsidR="00923905">
          <w:rPr>
            <w:sz w:val="28"/>
            <w:szCs w:val="28"/>
          </w:rPr>
          <w:t xml:space="preserve"> </w:t>
        </w:r>
      </w:ins>
    </w:p>
    <w:p w14:paraId="1E2C591C" w14:textId="7440EFEC" w:rsidR="001E41DD" w:rsidRDefault="001E41DD" w:rsidP="00D91678">
      <w:pPr>
        <w:rPr>
          <w:ins w:id="60" w:author="Michelle Bright" w:date="2021-05-17T15:18:00Z"/>
          <w:sz w:val="28"/>
          <w:szCs w:val="28"/>
        </w:rPr>
      </w:pPr>
      <w:ins w:id="61" w:author="Michelle Bright" w:date="2021-05-17T15:19:00Z">
        <w:r>
          <w:rPr>
            <w:noProof/>
          </w:rPr>
          <w:drawing>
            <wp:inline distT="0" distB="0" distL="0" distR="0" wp14:anchorId="7A4122C6" wp14:editId="27481A38">
              <wp:extent cx="5023608" cy="280860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4841" cy="2809294"/>
                      </a:xfrm>
                      <a:prstGeom prst="rect">
                        <a:avLst/>
                      </a:prstGeom>
                    </pic:spPr>
                  </pic:pic>
                </a:graphicData>
              </a:graphic>
            </wp:inline>
          </w:drawing>
        </w:r>
      </w:ins>
    </w:p>
    <w:p w14:paraId="75E2633C" w14:textId="7D8827AF" w:rsidR="00D91678" w:rsidRPr="0049641E" w:rsidRDefault="001E41DD" w:rsidP="00D91678">
      <w:pPr>
        <w:rPr>
          <w:sz w:val="28"/>
          <w:szCs w:val="28"/>
        </w:rPr>
      </w:pPr>
      <w:ins w:id="62" w:author="Michelle Bright" w:date="2021-05-17T15:19:00Z">
        <w:r>
          <w:rPr>
            <w:sz w:val="28"/>
            <w:szCs w:val="28"/>
          </w:rPr>
          <w:t>Store the Project Closeout Sheet in the project directory under /Admin/Closeout/.</w:t>
        </w:r>
      </w:ins>
    </w:p>
    <w:p w14:paraId="6CCBF97D" w14:textId="47369961" w:rsidR="00D91678" w:rsidRPr="0049641E" w:rsidRDefault="00D91678" w:rsidP="00D91678">
      <w:pPr>
        <w:rPr>
          <w:sz w:val="28"/>
          <w:szCs w:val="28"/>
        </w:rPr>
      </w:pPr>
      <w:r w:rsidRPr="0049641E">
        <w:rPr>
          <w:sz w:val="28"/>
          <w:szCs w:val="28"/>
          <w:u w:val="single"/>
        </w:rPr>
        <w:lastRenderedPageBreak/>
        <w:t>Step 2</w:t>
      </w:r>
      <w:r w:rsidRPr="0049641E">
        <w:rPr>
          <w:sz w:val="28"/>
          <w:szCs w:val="28"/>
        </w:rPr>
        <w:t xml:space="preserve">: </w:t>
      </w:r>
      <w:del w:id="63" w:author="Michelle Bright" w:date="2021-05-06T15:36:00Z">
        <w:r w:rsidRPr="0049641E" w:rsidDel="00923905">
          <w:rPr>
            <w:sz w:val="28"/>
            <w:szCs w:val="28"/>
          </w:rPr>
          <w:delText>Add the items defined in Step 1 to the Excel spreadsheet located on the “SOP DEV Team” Teams Site</w:delText>
        </w:r>
        <w:r w:rsidR="00F91A37" w:rsidRPr="0049641E" w:rsidDel="00923905">
          <w:rPr>
            <w:sz w:val="28"/>
            <w:szCs w:val="28"/>
          </w:rPr>
          <w:delText xml:space="preserve"> under the “Files” Tab</w:delText>
        </w:r>
        <w:r w:rsidRPr="0049641E" w:rsidDel="00923905">
          <w:rPr>
            <w:sz w:val="28"/>
            <w:szCs w:val="28"/>
          </w:rPr>
          <w:delText>.</w:delText>
        </w:r>
        <w:r w:rsidR="0049641E" w:rsidRPr="0049641E" w:rsidDel="00923905">
          <w:rPr>
            <w:sz w:val="28"/>
            <w:szCs w:val="28"/>
          </w:rPr>
          <w:delText xml:space="preserve"> Please be aware of the format of the dates as this will affect task creation.</w:delText>
        </w:r>
      </w:del>
      <w:ins w:id="64" w:author="Michelle Bright" w:date="2021-05-06T15:36:00Z">
        <w:r w:rsidR="00923905">
          <w:rPr>
            <w:sz w:val="28"/>
            <w:szCs w:val="28"/>
          </w:rPr>
          <w:t>Coordinat</w:t>
        </w:r>
      </w:ins>
      <w:ins w:id="65" w:author="Michelle Bright" w:date="2021-05-06T15:37:00Z">
        <w:r w:rsidR="00923905">
          <w:rPr>
            <w:sz w:val="28"/>
            <w:szCs w:val="28"/>
          </w:rPr>
          <w:t>e and plan the remaining closeout duties with the Quality Manager and project staff.</w:t>
        </w:r>
      </w:ins>
    </w:p>
    <w:p w14:paraId="4D631A3A" w14:textId="76A497AD" w:rsidR="00D91678" w:rsidDel="00F47D30" w:rsidRDefault="00D91678" w:rsidP="00D91678">
      <w:pPr>
        <w:rPr>
          <w:del w:id="66" w:author="Michelle Bright" w:date="2021-05-06T15:37:00Z"/>
          <w:sz w:val="28"/>
          <w:szCs w:val="28"/>
        </w:rPr>
      </w:pPr>
      <w:del w:id="67" w:author="Michelle Bright" w:date="2021-05-06T15:37:00Z">
        <w:r w:rsidRPr="0049641E" w:rsidDel="00923905">
          <w:rPr>
            <w:noProof/>
            <w:sz w:val="28"/>
            <w:szCs w:val="28"/>
          </w:rPr>
          <w:drawing>
            <wp:inline distT="0" distB="0" distL="0" distR="0" wp14:anchorId="2EFC9D15" wp14:editId="0DDFB0D8">
              <wp:extent cx="3520745" cy="449619"/>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20745" cy="449619"/>
                      </a:xfrm>
                      <a:prstGeom prst="rect">
                        <a:avLst/>
                      </a:prstGeom>
                    </pic:spPr>
                  </pic:pic>
                </a:graphicData>
              </a:graphic>
            </wp:inline>
          </w:drawing>
        </w:r>
      </w:del>
    </w:p>
    <w:p w14:paraId="7E0DB946" w14:textId="77777777" w:rsidR="00F47D30" w:rsidRPr="0049641E" w:rsidRDefault="00F47D30" w:rsidP="00D91678">
      <w:pPr>
        <w:rPr>
          <w:ins w:id="68" w:author="Michelle Bright" w:date="2021-05-17T15:23:00Z"/>
          <w:sz w:val="28"/>
          <w:szCs w:val="28"/>
        </w:rPr>
      </w:pPr>
    </w:p>
    <w:p w14:paraId="01149050" w14:textId="796577D4" w:rsidR="001E41DD" w:rsidRDefault="00D91678" w:rsidP="00D91678">
      <w:pPr>
        <w:rPr>
          <w:ins w:id="69" w:author="Michelle Bright" w:date="2021-05-17T15:21:00Z"/>
          <w:sz w:val="28"/>
          <w:szCs w:val="28"/>
        </w:rPr>
      </w:pPr>
      <w:r w:rsidRPr="0049641E">
        <w:rPr>
          <w:sz w:val="28"/>
          <w:szCs w:val="28"/>
          <w:u w:val="single"/>
        </w:rPr>
        <w:t>Step 3</w:t>
      </w:r>
      <w:r w:rsidRPr="0049641E">
        <w:rPr>
          <w:sz w:val="28"/>
          <w:szCs w:val="28"/>
        </w:rPr>
        <w:t>:</w:t>
      </w:r>
      <w:r w:rsidR="00F91A37" w:rsidRPr="0049641E">
        <w:rPr>
          <w:sz w:val="28"/>
          <w:szCs w:val="28"/>
        </w:rPr>
        <w:t xml:space="preserve"> </w:t>
      </w:r>
      <w:del w:id="70" w:author="Michelle Bright" w:date="2021-05-06T15:38:00Z">
        <w:r w:rsidR="00F91A37" w:rsidRPr="0049641E" w:rsidDel="00923905">
          <w:rPr>
            <w:sz w:val="28"/>
            <w:szCs w:val="28"/>
          </w:rPr>
          <w:delText xml:space="preserve">Notify </w:delText>
        </w:r>
        <w:r w:rsidR="0049641E" w:rsidRPr="0049641E" w:rsidDel="00923905">
          <w:rPr>
            <w:sz w:val="28"/>
            <w:szCs w:val="28"/>
          </w:rPr>
          <w:delText>SOP Tracker</w:delText>
        </w:r>
        <w:r w:rsidR="00F91A37" w:rsidRPr="0049641E" w:rsidDel="00923905">
          <w:rPr>
            <w:sz w:val="28"/>
            <w:szCs w:val="28"/>
          </w:rPr>
          <w:delText xml:space="preserve"> Administrator (Keri Johnson) that a new SOP has been added to the list and is ready to be processed.</w:delText>
        </w:r>
      </w:del>
      <w:ins w:id="71" w:author="Michelle Bright" w:date="2021-05-06T15:38:00Z">
        <w:r w:rsidR="00923905">
          <w:rPr>
            <w:sz w:val="28"/>
            <w:szCs w:val="28"/>
          </w:rPr>
          <w:t xml:space="preserve">When the final Agency approval </w:t>
        </w:r>
      </w:ins>
      <w:ins w:id="72" w:author="Michelle Bright" w:date="2021-06-23T17:18:00Z">
        <w:r w:rsidR="00D97831">
          <w:rPr>
            <w:sz w:val="28"/>
            <w:szCs w:val="28"/>
          </w:rPr>
          <w:t xml:space="preserve">is </w:t>
        </w:r>
      </w:ins>
      <w:ins w:id="73" w:author="Michelle Bright" w:date="2021-05-06T15:38:00Z">
        <w:r w:rsidR="00923905">
          <w:rPr>
            <w:sz w:val="28"/>
            <w:szCs w:val="28"/>
          </w:rPr>
          <w:t xml:space="preserve">received, </w:t>
        </w:r>
      </w:ins>
      <w:ins w:id="74" w:author="Michelle Bright" w:date="2021-05-06T15:42:00Z">
        <w:r w:rsidR="00923905">
          <w:rPr>
            <w:sz w:val="28"/>
            <w:szCs w:val="28"/>
          </w:rPr>
          <w:t>the Project Manager</w:t>
        </w:r>
      </w:ins>
      <w:ins w:id="75" w:author="Michelle Bright" w:date="2021-05-17T15:21:00Z">
        <w:r w:rsidR="001E41DD">
          <w:rPr>
            <w:sz w:val="28"/>
            <w:szCs w:val="28"/>
          </w:rPr>
          <w:t xml:space="preserve"> (or staff designated by the PM) </w:t>
        </w:r>
      </w:ins>
      <w:ins w:id="76" w:author="Michelle Bright" w:date="2021-05-06T15:42:00Z">
        <w:r w:rsidR="00923905">
          <w:rPr>
            <w:sz w:val="28"/>
            <w:szCs w:val="28"/>
          </w:rPr>
          <w:t xml:space="preserve">will </w:t>
        </w:r>
      </w:ins>
      <w:ins w:id="77" w:author="Michelle Bright" w:date="2021-05-06T15:38:00Z">
        <w:r w:rsidR="00923905">
          <w:rPr>
            <w:sz w:val="28"/>
            <w:szCs w:val="28"/>
          </w:rPr>
          <w:t xml:space="preserve">perform the remaining closeout duties within 2 weeks of the </w:t>
        </w:r>
      </w:ins>
      <w:ins w:id="78" w:author="Michelle Bright" w:date="2021-05-06T15:39:00Z">
        <w:r w:rsidR="00923905">
          <w:rPr>
            <w:sz w:val="28"/>
            <w:szCs w:val="28"/>
          </w:rPr>
          <w:t xml:space="preserve">approval. </w:t>
        </w:r>
      </w:ins>
    </w:p>
    <w:p w14:paraId="76DDD551" w14:textId="77777777" w:rsidR="00F47D30" w:rsidRDefault="001E41DD" w:rsidP="00D91678">
      <w:pPr>
        <w:rPr>
          <w:ins w:id="79" w:author="Michelle Bright" w:date="2021-05-17T15:22:00Z"/>
          <w:sz w:val="28"/>
          <w:szCs w:val="28"/>
        </w:rPr>
      </w:pPr>
      <w:ins w:id="80" w:author="Michelle Bright" w:date="2021-05-17T15:21:00Z">
        <w:r>
          <w:rPr>
            <w:noProof/>
          </w:rPr>
          <w:drawing>
            <wp:inline distT="0" distB="0" distL="0" distR="0" wp14:anchorId="41166BF0" wp14:editId="101D4675">
              <wp:extent cx="5462599" cy="380047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64408" cy="3801734"/>
                      </a:xfrm>
                      <a:prstGeom prst="rect">
                        <a:avLst/>
                      </a:prstGeom>
                    </pic:spPr>
                  </pic:pic>
                </a:graphicData>
              </a:graphic>
            </wp:inline>
          </w:drawing>
        </w:r>
      </w:ins>
    </w:p>
    <w:p w14:paraId="30802E43" w14:textId="47961F8F" w:rsidR="00D91678" w:rsidRPr="0049641E" w:rsidRDefault="00F47D30" w:rsidP="00D91678">
      <w:pPr>
        <w:rPr>
          <w:sz w:val="28"/>
          <w:szCs w:val="28"/>
        </w:rPr>
      </w:pPr>
      <w:ins w:id="81" w:author="Michelle Bright" w:date="2021-05-17T15:22:00Z">
        <w:r>
          <w:rPr>
            <w:sz w:val="28"/>
            <w:szCs w:val="28"/>
          </w:rPr>
          <w:t>Store the completed Project Closeout Sheet in the project directory under /Admin/Closeout/</w:t>
        </w:r>
      </w:ins>
      <w:ins w:id="82" w:author="Michelle Bright" w:date="2021-05-17T15:23:00Z">
        <w:r>
          <w:rPr>
            <w:sz w:val="28"/>
            <w:szCs w:val="28"/>
          </w:rPr>
          <w:t>. N</w:t>
        </w:r>
      </w:ins>
      <w:ins w:id="83" w:author="Michelle Bright" w:date="2021-05-06T15:39:00Z">
        <w:r w:rsidR="00923905">
          <w:rPr>
            <w:sz w:val="28"/>
            <w:szCs w:val="28"/>
          </w:rPr>
          <w:t xml:space="preserve">otify </w:t>
        </w:r>
      </w:ins>
      <w:ins w:id="84" w:author="Michelle Bright" w:date="2021-05-06T15:41:00Z">
        <w:r w:rsidR="00923905">
          <w:rPr>
            <w:sz w:val="28"/>
            <w:szCs w:val="28"/>
          </w:rPr>
          <w:t xml:space="preserve">Accounting of </w:t>
        </w:r>
      </w:ins>
      <w:ins w:id="85" w:author="Michelle Bright" w:date="2021-05-17T15:48:00Z">
        <w:r w:rsidR="00D773DB">
          <w:rPr>
            <w:sz w:val="28"/>
            <w:szCs w:val="28"/>
          </w:rPr>
          <w:t xml:space="preserve">completion by </w:t>
        </w:r>
      </w:ins>
      <w:ins w:id="86" w:author="Michelle Bright" w:date="2021-06-23T17:17:00Z">
        <w:r w:rsidR="00D97831">
          <w:rPr>
            <w:sz w:val="28"/>
            <w:szCs w:val="28"/>
          </w:rPr>
          <w:t>email.</w:t>
        </w:r>
      </w:ins>
    </w:p>
    <w:p w14:paraId="2AC0E2AC" w14:textId="77777777" w:rsidR="00F47D30" w:rsidRDefault="00F47D30" w:rsidP="00F47D30">
      <w:pPr>
        <w:rPr>
          <w:ins w:id="87" w:author="Michelle Bright" w:date="2021-05-17T15:24:00Z"/>
          <w:sz w:val="28"/>
          <w:szCs w:val="28"/>
          <w:u w:val="single"/>
        </w:rPr>
      </w:pPr>
    </w:p>
    <w:p w14:paraId="460263CE" w14:textId="77777777" w:rsidR="00F47D30" w:rsidRDefault="00F47D30" w:rsidP="00F47D30">
      <w:pPr>
        <w:rPr>
          <w:ins w:id="88" w:author="Michelle Bright" w:date="2021-05-17T15:24:00Z"/>
          <w:sz w:val="28"/>
          <w:szCs w:val="28"/>
          <w:u w:val="single"/>
        </w:rPr>
      </w:pPr>
    </w:p>
    <w:p w14:paraId="0E667C00" w14:textId="77777777" w:rsidR="00F47D30" w:rsidRDefault="00F47D30" w:rsidP="00F47D30">
      <w:pPr>
        <w:rPr>
          <w:ins w:id="89" w:author="Michelle Bright" w:date="2021-05-17T15:24:00Z"/>
          <w:sz w:val="28"/>
          <w:szCs w:val="28"/>
          <w:u w:val="single"/>
        </w:rPr>
      </w:pPr>
    </w:p>
    <w:p w14:paraId="4B88718E" w14:textId="77777777" w:rsidR="00F47D30" w:rsidRDefault="00F47D30" w:rsidP="00F47D30">
      <w:pPr>
        <w:rPr>
          <w:ins w:id="90" w:author="Michelle Bright" w:date="2021-05-17T15:24:00Z"/>
          <w:sz w:val="28"/>
          <w:szCs w:val="28"/>
          <w:u w:val="single"/>
        </w:rPr>
      </w:pPr>
    </w:p>
    <w:p w14:paraId="5A9D26BD" w14:textId="1C9D34B0" w:rsidR="00D97831" w:rsidRDefault="00D97831" w:rsidP="00D97831">
      <w:pPr>
        <w:rPr>
          <w:ins w:id="91" w:author="Michelle Bright" w:date="2021-06-23T17:19:00Z"/>
          <w:sz w:val="28"/>
          <w:szCs w:val="28"/>
        </w:rPr>
      </w:pPr>
      <w:ins w:id="92" w:author="Michelle Bright" w:date="2021-06-23T17:19:00Z">
        <w:r w:rsidRPr="008E7866">
          <w:rPr>
            <w:sz w:val="28"/>
            <w:szCs w:val="28"/>
            <w:u w:val="single"/>
          </w:rPr>
          <w:lastRenderedPageBreak/>
          <w:t xml:space="preserve">Step </w:t>
        </w:r>
        <w:r>
          <w:rPr>
            <w:sz w:val="28"/>
            <w:szCs w:val="28"/>
            <w:u w:val="single"/>
          </w:rPr>
          <w:t>4</w:t>
        </w:r>
        <w:r>
          <w:rPr>
            <w:sz w:val="28"/>
            <w:szCs w:val="28"/>
          </w:rPr>
          <w:t xml:space="preserve">: Select if project is ready to Archive, Admin will contact IT. </w:t>
        </w:r>
        <w:proofErr w:type="gramStart"/>
        <w:r>
          <w:rPr>
            <w:sz w:val="28"/>
            <w:szCs w:val="28"/>
          </w:rPr>
          <w:t>But,</w:t>
        </w:r>
        <w:proofErr w:type="gramEnd"/>
        <w:r>
          <w:rPr>
            <w:sz w:val="28"/>
            <w:szCs w:val="28"/>
          </w:rPr>
          <w:t xml:space="preserve"> if the project is not ready to archive do not select and PM (designated person) is responsible for contacting IT to archive the folder at the appropriate time.</w:t>
        </w:r>
      </w:ins>
    </w:p>
    <w:p w14:paraId="59D850B5" w14:textId="77777777" w:rsidR="00D97831" w:rsidRDefault="00D97831" w:rsidP="00F47D30">
      <w:pPr>
        <w:rPr>
          <w:ins w:id="93" w:author="Michelle Bright" w:date="2021-06-23T17:19:00Z"/>
          <w:sz w:val="28"/>
          <w:szCs w:val="28"/>
          <w:u w:val="single"/>
        </w:rPr>
      </w:pPr>
    </w:p>
    <w:p w14:paraId="7CE80186" w14:textId="1ACC8E55" w:rsidR="00D97831" w:rsidRDefault="00F47D30" w:rsidP="00F47D30">
      <w:pPr>
        <w:rPr>
          <w:ins w:id="94" w:author="Michelle Bright" w:date="2021-06-23T17:18:00Z"/>
          <w:sz w:val="28"/>
          <w:szCs w:val="28"/>
        </w:rPr>
      </w:pPr>
      <w:ins w:id="95" w:author="Michelle Bright" w:date="2021-05-17T15:24:00Z">
        <w:r w:rsidRPr="0049641E">
          <w:rPr>
            <w:sz w:val="28"/>
            <w:szCs w:val="28"/>
            <w:u w:val="single"/>
          </w:rPr>
          <w:t xml:space="preserve">Step </w:t>
        </w:r>
      </w:ins>
      <w:ins w:id="96" w:author="Michelle Bright" w:date="2021-06-23T17:19:00Z">
        <w:r w:rsidR="00D97831">
          <w:rPr>
            <w:sz w:val="28"/>
            <w:szCs w:val="28"/>
            <w:u w:val="single"/>
          </w:rPr>
          <w:t>5</w:t>
        </w:r>
      </w:ins>
      <w:ins w:id="97" w:author="Michelle Bright" w:date="2021-05-17T15:24:00Z">
        <w:r w:rsidRPr="0049641E">
          <w:rPr>
            <w:sz w:val="28"/>
            <w:szCs w:val="28"/>
          </w:rPr>
          <w:t xml:space="preserve">: </w:t>
        </w:r>
        <w:r>
          <w:rPr>
            <w:sz w:val="28"/>
            <w:szCs w:val="28"/>
          </w:rPr>
          <w:t xml:space="preserve">Accounting will </w:t>
        </w:r>
      </w:ins>
      <w:ins w:id="98" w:author="Michelle Bright" w:date="2021-05-17T15:48:00Z">
        <w:r w:rsidR="00D773DB">
          <w:rPr>
            <w:sz w:val="28"/>
            <w:szCs w:val="28"/>
          </w:rPr>
          <w:t>shut down the project</w:t>
        </w:r>
      </w:ins>
      <w:ins w:id="99" w:author="Michelle Bright" w:date="2021-05-17T15:47:00Z">
        <w:r w:rsidR="00D773DB">
          <w:rPr>
            <w:sz w:val="28"/>
            <w:szCs w:val="28"/>
          </w:rPr>
          <w:t xml:space="preserve"> as a part of th</w:t>
        </w:r>
      </w:ins>
      <w:ins w:id="100" w:author="Michelle Bright" w:date="2021-05-17T15:48:00Z">
        <w:r w:rsidR="00D773DB">
          <w:rPr>
            <w:sz w:val="28"/>
            <w:szCs w:val="28"/>
          </w:rPr>
          <w:t>e month-end close-out duties</w:t>
        </w:r>
      </w:ins>
      <w:ins w:id="101" w:author="Michelle Bright" w:date="2021-05-17T15:24:00Z">
        <w:r>
          <w:rPr>
            <w:sz w:val="28"/>
            <w:szCs w:val="28"/>
          </w:rPr>
          <w:t xml:space="preserve">, including notifying IT to archive the project folders. </w:t>
        </w:r>
      </w:ins>
    </w:p>
    <w:p w14:paraId="247F0F93" w14:textId="04C5BD43" w:rsidR="00F47D30" w:rsidRDefault="00D97831" w:rsidP="00F47D30">
      <w:pPr>
        <w:rPr>
          <w:ins w:id="102" w:author="Michelle Bright" w:date="2021-05-17T15:24:00Z"/>
          <w:sz w:val="28"/>
          <w:szCs w:val="28"/>
        </w:rPr>
      </w:pPr>
      <w:ins w:id="103" w:author="Michelle Bright" w:date="2021-06-23T17:18:00Z">
        <w:r>
          <w:rPr>
            <w:noProof/>
          </w:rPr>
          <w:drawing>
            <wp:inline distT="0" distB="0" distL="0" distR="0" wp14:anchorId="30FA6D43" wp14:editId="13EB43E0">
              <wp:extent cx="5943600" cy="13074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07465"/>
                      </a:xfrm>
                      <a:prstGeom prst="rect">
                        <a:avLst/>
                      </a:prstGeom>
                    </pic:spPr>
                  </pic:pic>
                </a:graphicData>
              </a:graphic>
            </wp:inline>
          </w:drawing>
        </w:r>
      </w:ins>
      <w:ins w:id="104" w:author="Michelle Bright" w:date="2021-05-17T15:24:00Z">
        <w:r w:rsidR="00F47D30">
          <w:rPr>
            <w:sz w:val="28"/>
            <w:szCs w:val="28"/>
          </w:rPr>
          <w:t xml:space="preserve"> </w:t>
        </w:r>
      </w:ins>
    </w:p>
    <w:p w14:paraId="1AC91990" w14:textId="77777777" w:rsidR="00D773DB" w:rsidRDefault="00D773DB" w:rsidP="00D773DB">
      <w:pPr>
        <w:pStyle w:val="paragraph"/>
        <w:spacing w:before="0" w:beforeAutospacing="0" w:after="0" w:afterAutospacing="0"/>
        <w:textAlignment w:val="baseline"/>
        <w:rPr>
          <w:ins w:id="105" w:author="Michelle Bright" w:date="2021-05-17T15:41:00Z"/>
          <w:rFonts w:ascii="Segoe UI" w:hAnsi="Segoe UI" w:cs="Segoe UI"/>
          <w:sz w:val="18"/>
          <w:szCs w:val="18"/>
        </w:rPr>
      </w:pPr>
      <w:ins w:id="106" w:author="Michelle Bright" w:date="2021-05-17T15:41:00Z">
        <w:r>
          <w:rPr>
            <w:rStyle w:val="eop"/>
            <w:rFonts w:ascii="Calibri" w:hAnsi="Calibri" w:cs="Calibri"/>
            <w:sz w:val="28"/>
            <w:szCs w:val="28"/>
          </w:rPr>
          <w:t> </w:t>
        </w:r>
      </w:ins>
    </w:p>
    <w:p w14:paraId="043FA6E6" w14:textId="77777777" w:rsidR="008973B8" w:rsidRDefault="00D773DB" w:rsidP="00D773DB">
      <w:pPr>
        <w:pStyle w:val="paragraph"/>
        <w:spacing w:before="0" w:beforeAutospacing="0" w:after="0" w:afterAutospacing="0"/>
        <w:textAlignment w:val="baseline"/>
        <w:rPr>
          <w:ins w:id="107" w:author="Michelle Bright" w:date="2021-06-23T17:29:00Z"/>
          <w:rStyle w:val="eop"/>
          <w:rFonts w:ascii="Calibri" w:hAnsi="Calibri" w:cs="Calibri"/>
          <w:sz w:val="28"/>
          <w:szCs w:val="28"/>
        </w:rPr>
      </w:pPr>
      <w:ins w:id="108" w:author="Michelle Bright" w:date="2021-05-17T15:41:00Z">
        <w:r>
          <w:rPr>
            <w:rStyle w:val="normaltextrun"/>
            <w:rFonts w:ascii="Calibri" w:hAnsi="Calibri" w:cs="Calibri"/>
            <w:b/>
            <w:bCs/>
            <w:sz w:val="28"/>
            <w:szCs w:val="28"/>
          </w:rPr>
          <w:t>Resources: </w:t>
        </w:r>
      </w:ins>
      <w:ins w:id="109" w:author="Michelle Bright" w:date="2021-06-16T09:52:00Z">
        <w:r w:rsidR="00DF679D">
          <w:rPr>
            <w:rStyle w:val="eop"/>
            <w:rFonts w:ascii="Calibri" w:hAnsi="Calibri" w:cs="Calibri"/>
            <w:sz w:val="28"/>
            <w:szCs w:val="28"/>
          </w:rPr>
          <w:t xml:space="preserve"> </w:t>
        </w:r>
      </w:ins>
    </w:p>
    <w:p w14:paraId="28EEDB85" w14:textId="6E6847CB" w:rsidR="008973B8" w:rsidRDefault="004847AA" w:rsidP="00D773DB">
      <w:pPr>
        <w:pStyle w:val="paragraph"/>
        <w:spacing w:before="0" w:beforeAutospacing="0" w:after="0" w:afterAutospacing="0"/>
        <w:textAlignment w:val="baseline"/>
        <w:rPr>
          <w:ins w:id="110" w:author="Michelle Bright" w:date="2021-06-23T17:29:00Z"/>
          <w:color w:val="1C7590" w:themeColor="accent6" w:themeShade="80"/>
          <w:sz w:val="28"/>
          <w:szCs w:val="28"/>
        </w:rPr>
      </w:pPr>
      <w:ins w:id="111" w:author="Michelle Bright" w:date="2021-06-16T09:53:00Z">
        <w:r w:rsidRPr="00D50C78">
          <w:rPr>
            <w:color w:val="1C7590" w:themeColor="accent6" w:themeShade="80"/>
            <w:sz w:val="28"/>
            <w:szCs w:val="28"/>
          </w:rPr>
          <w:t>Z:\Project Delivery System Policies and Procedures\6. Project Execution\Project Closeout</w:t>
        </w:r>
      </w:ins>
    </w:p>
    <w:p w14:paraId="35BE8952" w14:textId="77777777" w:rsidR="00D773DB" w:rsidRDefault="00D773DB" w:rsidP="00D773DB">
      <w:pPr>
        <w:pStyle w:val="paragraph"/>
        <w:spacing w:before="0" w:beforeAutospacing="0" w:after="0" w:afterAutospacing="0"/>
        <w:textAlignment w:val="baseline"/>
        <w:rPr>
          <w:ins w:id="112" w:author="Michelle Bright" w:date="2021-05-17T15:41:00Z"/>
          <w:rFonts w:ascii="Segoe UI" w:hAnsi="Segoe UI" w:cs="Segoe UI"/>
          <w:sz w:val="18"/>
          <w:szCs w:val="18"/>
        </w:rPr>
      </w:pPr>
      <w:ins w:id="113" w:author="Michelle Bright" w:date="2021-05-17T15:41:00Z">
        <w:r>
          <w:rPr>
            <w:rStyle w:val="eop"/>
            <w:rFonts w:ascii="Calibri" w:hAnsi="Calibri" w:cs="Calibri"/>
            <w:sz w:val="28"/>
            <w:szCs w:val="28"/>
          </w:rPr>
          <w:t> </w:t>
        </w:r>
      </w:ins>
    </w:p>
    <w:p w14:paraId="4731A759" w14:textId="136A5069" w:rsidR="00D773DB" w:rsidRDefault="00D773DB" w:rsidP="00D773DB">
      <w:pPr>
        <w:pStyle w:val="paragraph"/>
        <w:spacing w:before="0" w:beforeAutospacing="0" w:after="0" w:afterAutospacing="0"/>
        <w:textAlignment w:val="baseline"/>
        <w:rPr>
          <w:ins w:id="114" w:author="Michelle Bright" w:date="2021-05-17T15:41:00Z"/>
          <w:rFonts w:ascii="Segoe UI" w:hAnsi="Segoe UI" w:cs="Segoe UI"/>
          <w:sz w:val="18"/>
          <w:szCs w:val="18"/>
        </w:rPr>
      </w:pPr>
    </w:p>
    <w:p w14:paraId="0E53423A" w14:textId="77777777" w:rsidR="00D773DB" w:rsidRPr="0049641E" w:rsidRDefault="00D773DB" w:rsidP="00F47D30">
      <w:pPr>
        <w:rPr>
          <w:ins w:id="115" w:author="Michelle Bright" w:date="2021-05-17T15:24:00Z"/>
          <w:sz w:val="28"/>
          <w:szCs w:val="28"/>
        </w:rPr>
      </w:pPr>
    </w:p>
    <w:p w14:paraId="5670AF7B" w14:textId="72D3054B" w:rsidR="00923905" w:rsidRPr="0049641E" w:rsidDel="00F47D30" w:rsidRDefault="00F91A37" w:rsidP="00D91678">
      <w:pPr>
        <w:rPr>
          <w:del w:id="116" w:author="Michelle Bright" w:date="2021-05-17T15:24:00Z"/>
          <w:sz w:val="28"/>
          <w:szCs w:val="28"/>
        </w:rPr>
      </w:pPr>
      <w:del w:id="117" w:author="Michelle Bright" w:date="2021-05-17T15:24:00Z">
        <w:r w:rsidRPr="0049641E" w:rsidDel="00F47D30">
          <w:rPr>
            <w:sz w:val="28"/>
            <w:szCs w:val="28"/>
            <w:u w:val="single"/>
          </w:rPr>
          <w:delText>Step 4</w:delText>
        </w:r>
        <w:r w:rsidRPr="0049641E" w:rsidDel="00F47D30">
          <w:rPr>
            <w:sz w:val="28"/>
            <w:szCs w:val="28"/>
          </w:rPr>
          <w:delText xml:space="preserve">: </w:delText>
        </w:r>
      </w:del>
      <w:del w:id="118" w:author="Michelle Bright" w:date="2021-05-06T15:43:00Z">
        <w:r w:rsidRPr="0049641E" w:rsidDel="00923905">
          <w:rPr>
            <w:sz w:val="28"/>
            <w:szCs w:val="28"/>
          </w:rPr>
          <w:delText>Once processed the new SOP will show up on the “SOPs” Tab which is a Planner tab. Review to ensure that information shown is correct and proper division is assigned as a “label”</w:delText>
        </w:r>
      </w:del>
    </w:p>
    <w:p w14:paraId="515CA8B2" w14:textId="2C3C5C92" w:rsidR="00BF5CAB" w:rsidRPr="0049641E" w:rsidRDefault="00BF5CAB" w:rsidP="00D91678">
      <w:pPr>
        <w:rPr>
          <w:sz w:val="28"/>
          <w:szCs w:val="28"/>
        </w:rPr>
      </w:pPr>
      <w:del w:id="119" w:author="Michelle Bright" w:date="2021-05-17T15:04:00Z">
        <w:r w:rsidRPr="0049641E" w:rsidDel="00462AC7">
          <w:rPr>
            <w:noProof/>
            <w:sz w:val="28"/>
            <w:szCs w:val="28"/>
          </w:rPr>
          <w:drawing>
            <wp:inline distT="0" distB="0" distL="0" distR="0" wp14:anchorId="1782A6D1" wp14:editId="22B81306">
              <wp:extent cx="2636777" cy="23145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51190" cy="2327227"/>
                      </a:xfrm>
                      <a:prstGeom prst="rect">
                        <a:avLst/>
                      </a:prstGeom>
                    </pic:spPr>
                  </pic:pic>
                </a:graphicData>
              </a:graphic>
            </wp:inline>
          </w:drawing>
        </w:r>
      </w:del>
    </w:p>
    <w:p w14:paraId="1F99F454" w14:textId="0ABE99AF" w:rsidR="00F91A37" w:rsidRPr="0049641E" w:rsidRDefault="00BF5CAB" w:rsidP="00D91678">
      <w:pPr>
        <w:rPr>
          <w:sz w:val="28"/>
          <w:szCs w:val="28"/>
        </w:rPr>
      </w:pPr>
      <w:del w:id="120" w:author="Michelle Bright" w:date="2021-05-17T15:04:00Z">
        <w:r w:rsidRPr="0049641E" w:rsidDel="00462AC7">
          <w:rPr>
            <w:noProof/>
            <w:sz w:val="28"/>
            <w:szCs w:val="28"/>
          </w:rPr>
          <w:drawing>
            <wp:inline distT="0" distB="0" distL="0" distR="0" wp14:anchorId="4D2E9FC1" wp14:editId="4D1A9382">
              <wp:extent cx="4019550" cy="4756376"/>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41326" cy="4782144"/>
                      </a:xfrm>
                      <a:prstGeom prst="rect">
                        <a:avLst/>
                      </a:prstGeom>
                    </pic:spPr>
                  </pic:pic>
                </a:graphicData>
              </a:graphic>
            </wp:inline>
          </w:drawing>
        </w:r>
      </w:del>
    </w:p>
    <w:p w14:paraId="5567989F" w14:textId="7A4B573F" w:rsidR="00F91A37" w:rsidRPr="0049641E" w:rsidDel="00462AC7" w:rsidRDefault="00F91A37" w:rsidP="00D91678">
      <w:pPr>
        <w:rPr>
          <w:del w:id="121" w:author="Michelle Bright" w:date="2021-05-17T15:07:00Z"/>
          <w:sz w:val="28"/>
          <w:szCs w:val="28"/>
        </w:rPr>
      </w:pPr>
      <w:del w:id="122" w:author="Michelle Bright" w:date="2021-05-17T15:07:00Z">
        <w:r w:rsidRPr="0049641E" w:rsidDel="00462AC7">
          <w:rPr>
            <w:sz w:val="28"/>
            <w:szCs w:val="28"/>
            <w:u w:val="single"/>
          </w:rPr>
          <w:delText>Step 5</w:delText>
        </w:r>
        <w:r w:rsidRPr="0049641E" w:rsidDel="00462AC7">
          <w:rPr>
            <w:sz w:val="28"/>
            <w:szCs w:val="28"/>
          </w:rPr>
          <w:delText>: Once th</w:delText>
        </w:r>
        <w:r w:rsidR="00BF5CAB" w:rsidRPr="0049641E" w:rsidDel="00462AC7">
          <w:rPr>
            <w:sz w:val="28"/>
            <w:szCs w:val="28"/>
          </w:rPr>
          <w:delText>e SOP task data</w:delText>
        </w:r>
        <w:r w:rsidRPr="0049641E" w:rsidDel="00462AC7">
          <w:rPr>
            <w:sz w:val="28"/>
            <w:szCs w:val="28"/>
          </w:rPr>
          <w:delText xml:space="preserve"> has been </w:delText>
        </w:r>
        <w:r w:rsidR="0049641E" w:rsidDel="00462AC7">
          <w:rPr>
            <w:sz w:val="28"/>
            <w:szCs w:val="28"/>
          </w:rPr>
          <w:delText>V</w:delText>
        </w:r>
        <w:r w:rsidRPr="0049641E" w:rsidDel="00462AC7">
          <w:rPr>
            <w:sz w:val="28"/>
            <w:szCs w:val="28"/>
          </w:rPr>
          <w:delText>erified and the Draft is ready to be started the following items will be updated by clicking on the task:</w:delText>
        </w:r>
      </w:del>
    </w:p>
    <w:p w14:paraId="18631804" w14:textId="5A77ED19" w:rsidR="00F91A37" w:rsidRPr="0049641E" w:rsidDel="00462AC7" w:rsidRDefault="00F91A37" w:rsidP="00F91A37">
      <w:pPr>
        <w:pStyle w:val="ATGBodyBullet1"/>
        <w:rPr>
          <w:del w:id="123" w:author="Michelle Bright" w:date="2021-05-17T15:04:00Z"/>
          <w:sz w:val="28"/>
          <w:szCs w:val="28"/>
        </w:rPr>
      </w:pPr>
      <w:del w:id="124" w:author="Michelle Bright" w:date="2021-05-17T15:04:00Z">
        <w:r w:rsidRPr="0049641E" w:rsidDel="00462AC7">
          <w:rPr>
            <w:sz w:val="28"/>
            <w:szCs w:val="28"/>
          </w:rPr>
          <w:delText>Click on “Assign” and type in the name of the designated person. This person is noted in the checklist that was automatically populated on task creation.  This will automatically send them a notification that the task has been assigned to them.</w:delText>
        </w:r>
      </w:del>
    </w:p>
    <w:p w14:paraId="4AB073CA" w14:textId="5668FB99" w:rsidR="00F91A37" w:rsidRPr="0049641E" w:rsidDel="00462AC7" w:rsidRDefault="00F91A37" w:rsidP="00F91A37">
      <w:pPr>
        <w:pStyle w:val="ATGBodyBullet1"/>
        <w:numPr>
          <w:ilvl w:val="0"/>
          <w:numId w:val="0"/>
        </w:numPr>
        <w:ind w:left="720"/>
        <w:rPr>
          <w:del w:id="125" w:author="Michelle Bright" w:date="2021-05-17T15:04:00Z"/>
          <w:sz w:val="28"/>
          <w:szCs w:val="28"/>
        </w:rPr>
      </w:pPr>
      <w:del w:id="126" w:author="Michelle Bright" w:date="2021-05-17T15:04:00Z">
        <w:r w:rsidRPr="0049641E" w:rsidDel="00462AC7">
          <w:rPr>
            <w:sz w:val="28"/>
            <w:szCs w:val="28"/>
          </w:rPr>
          <w:delText xml:space="preserve"> </w:delText>
        </w:r>
        <w:r w:rsidRPr="0049641E" w:rsidDel="00462AC7">
          <w:rPr>
            <w:noProof/>
            <w:sz w:val="28"/>
            <w:szCs w:val="28"/>
          </w:rPr>
          <w:drawing>
            <wp:inline distT="0" distB="0" distL="0" distR="0" wp14:anchorId="1D3F2249" wp14:editId="1A12FAC7">
              <wp:extent cx="1158340" cy="40389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58340" cy="403895"/>
                      </a:xfrm>
                      <a:prstGeom prst="rect">
                        <a:avLst/>
                      </a:prstGeom>
                    </pic:spPr>
                  </pic:pic>
                </a:graphicData>
              </a:graphic>
            </wp:inline>
          </w:drawing>
        </w:r>
      </w:del>
    </w:p>
    <w:p w14:paraId="50678A83" w14:textId="20E8BE67" w:rsidR="00F91A37" w:rsidRPr="0049641E" w:rsidDel="00462AC7" w:rsidRDefault="0049641E" w:rsidP="00F91A37">
      <w:pPr>
        <w:pStyle w:val="ATGBodyBullet1"/>
        <w:rPr>
          <w:del w:id="127" w:author="Michelle Bright" w:date="2021-05-17T15:04:00Z"/>
          <w:sz w:val="28"/>
          <w:szCs w:val="28"/>
        </w:rPr>
      </w:pPr>
      <w:del w:id="128" w:author="Michelle Bright" w:date="2021-05-17T15:04:00Z">
        <w:r w:rsidRPr="0049641E" w:rsidDel="00462AC7">
          <w:rPr>
            <w:sz w:val="28"/>
            <w:szCs w:val="28"/>
          </w:rPr>
          <w:delText>A</w:delText>
        </w:r>
        <w:r w:rsidR="00F91A37" w:rsidRPr="0049641E" w:rsidDel="00462AC7">
          <w:rPr>
            <w:sz w:val="28"/>
            <w:szCs w:val="28"/>
          </w:rPr>
          <w:delText>dd the Start date and Due date. The Due date is noted in the checklist that was automatically populated on task creation.</w:delText>
        </w:r>
      </w:del>
    </w:p>
    <w:p w14:paraId="14BEA8A2" w14:textId="7F987642" w:rsidR="00F91A37" w:rsidRPr="0049641E" w:rsidDel="00462AC7" w:rsidRDefault="00F91A37" w:rsidP="00F91A37">
      <w:pPr>
        <w:pStyle w:val="ATGBodyBullet1"/>
        <w:numPr>
          <w:ilvl w:val="0"/>
          <w:numId w:val="0"/>
        </w:numPr>
        <w:ind w:left="720"/>
        <w:rPr>
          <w:del w:id="129" w:author="Michelle Bright" w:date="2021-05-17T15:04:00Z"/>
          <w:sz w:val="28"/>
          <w:szCs w:val="28"/>
        </w:rPr>
      </w:pPr>
      <w:del w:id="130" w:author="Michelle Bright" w:date="2021-05-17T15:04:00Z">
        <w:r w:rsidRPr="0049641E" w:rsidDel="00462AC7">
          <w:rPr>
            <w:noProof/>
            <w:sz w:val="28"/>
            <w:szCs w:val="28"/>
          </w:rPr>
          <w:drawing>
            <wp:inline distT="0" distB="0" distL="0" distR="0" wp14:anchorId="1FD937AC" wp14:editId="6B398332">
              <wp:extent cx="4099915" cy="6096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99915" cy="609653"/>
                      </a:xfrm>
                      <a:prstGeom prst="rect">
                        <a:avLst/>
                      </a:prstGeom>
                    </pic:spPr>
                  </pic:pic>
                </a:graphicData>
              </a:graphic>
            </wp:inline>
          </w:drawing>
        </w:r>
      </w:del>
    </w:p>
    <w:p w14:paraId="6F799E64" w14:textId="21A19E5B" w:rsidR="00BF5CAB" w:rsidRPr="0049641E" w:rsidDel="00462AC7" w:rsidRDefault="00BF5CAB" w:rsidP="007601B6">
      <w:pPr>
        <w:pStyle w:val="ATGBodyBullet1"/>
        <w:rPr>
          <w:del w:id="131" w:author="Michelle Bright" w:date="2021-05-17T15:04:00Z"/>
          <w:sz w:val="28"/>
          <w:szCs w:val="28"/>
        </w:rPr>
      </w:pPr>
      <w:del w:id="132" w:author="Michelle Bright" w:date="2021-05-17T15:04:00Z">
        <w:r w:rsidRPr="0049641E" w:rsidDel="00462AC7">
          <w:rPr>
            <w:sz w:val="28"/>
            <w:szCs w:val="28"/>
          </w:rPr>
          <w:delText>Update Note to indicate the Begin Date</w:delText>
        </w:r>
      </w:del>
    </w:p>
    <w:p w14:paraId="0438A466" w14:textId="08549E92" w:rsidR="00BF5CAB" w:rsidRPr="0049641E" w:rsidDel="00462AC7" w:rsidRDefault="00BF5CAB" w:rsidP="00BF5CAB">
      <w:pPr>
        <w:pStyle w:val="ATGBodyBullet1"/>
        <w:numPr>
          <w:ilvl w:val="0"/>
          <w:numId w:val="0"/>
        </w:numPr>
        <w:ind w:left="720"/>
        <w:rPr>
          <w:del w:id="133" w:author="Michelle Bright" w:date="2021-05-17T15:04:00Z"/>
          <w:sz w:val="28"/>
          <w:szCs w:val="28"/>
        </w:rPr>
      </w:pPr>
      <w:del w:id="134" w:author="Michelle Bright" w:date="2021-05-17T15:04:00Z">
        <w:r w:rsidRPr="0049641E" w:rsidDel="00462AC7">
          <w:rPr>
            <w:noProof/>
            <w:sz w:val="28"/>
            <w:szCs w:val="28"/>
          </w:rPr>
          <w:drawing>
            <wp:inline distT="0" distB="0" distL="0" distR="0" wp14:anchorId="4845E2E7" wp14:editId="3C1E84DF">
              <wp:extent cx="5448772" cy="93734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48772" cy="937341"/>
                      </a:xfrm>
                      <a:prstGeom prst="rect">
                        <a:avLst/>
                      </a:prstGeom>
                    </pic:spPr>
                  </pic:pic>
                </a:graphicData>
              </a:graphic>
            </wp:inline>
          </w:drawing>
        </w:r>
      </w:del>
    </w:p>
    <w:p w14:paraId="3CBD19AC" w14:textId="005C2D7F" w:rsidR="007601B6" w:rsidRPr="0049641E" w:rsidDel="00462AC7" w:rsidRDefault="007601B6" w:rsidP="007601B6">
      <w:pPr>
        <w:pStyle w:val="ATGBodyBullet1"/>
        <w:rPr>
          <w:del w:id="135" w:author="Michelle Bright" w:date="2021-05-17T15:04:00Z"/>
          <w:sz w:val="28"/>
          <w:szCs w:val="28"/>
        </w:rPr>
      </w:pPr>
      <w:del w:id="136" w:author="Michelle Bright" w:date="2021-05-17T15:04:00Z">
        <w:r w:rsidRPr="0049641E" w:rsidDel="00462AC7">
          <w:rPr>
            <w:sz w:val="28"/>
            <w:szCs w:val="28"/>
          </w:rPr>
          <w:delText>Update Progress to “In Progress”</w:delText>
        </w:r>
      </w:del>
    </w:p>
    <w:p w14:paraId="25ECA2D2" w14:textId="03EF5074" w:rsidR="007601B6" w:rsidRPr="0049641E" w:rsidDel="00462AC7" w:rsidRDefault="007601B6" w:rsidP="007601B6">
      <w:pPr>
        <w:pStyle w:val="ATGBodyBullet1"/>
        <w:numPr>
          <w:ilvl w:val="0"/>
          <w:numId w:val="0"/>
        </w:numPr>
        <w:ind w:left="720"/>
        <w:rPr>
          <w:del w:id="137" w:author="Michelle Bright" w:date="2021-05-17T15:04:00Z"/>
          <w:sz w:val="28"/>
          <w:szCs w:val="28"/>
        </w:rPr>
      </w:pPr>
      <w:del w:id="138" w:author="Michelle Bright" w:date="2021-05-17T15:04:00Z">
        <w:r w:rsidRPr="0049641E" w:rsidDel="00462AC7">
          <w:rPr>
            <w:noProof/>
            <w:sz w:val="28"/>
            <w:szCs w:val="28"/>
          </w:rPr>
          <w:drawing>
            <wp:inline distT="0" distB="0" distL="0" distR="0" wp14:anchorId="050C8AD6" wp14:editId="4D36E365">
              <wp:extent cx="2103302" cy="1554615"/>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03302" cy="1554615"/>
                      </a:xfrm>
                      <a:prstGeom prst="rect">
                        <a:avLst/>
                      </a:prstGeom>
                    </pic:spPr>
                  </pic:pic>
                </a:graphicData>
              </a:graphic>
            </wp:inline>
          </w:drawing>
        </w:r>
      </w:del>
    </w:p>
    <w:p w14:paraId="5948A7BD" w14:textId="00D03584" w:rsidR="007601B6" w:rsidRPr="0049641E" w:rsidDel="00462AC7" w:rsidRDefault="007601B6" w:rsidP="007601B6">
      <w:pPr>
        <w:pStyle w:val="ATGBodyBullet1"/>
        <w:rPr>
          <w:del w:id="139" w:author="Michelle Bright" w:date="2021-05-17T15:05:00Z"/>
          <w:sz w:val="28"/>
          <w:szCs w:val="28"/>
        </w:rPr>
      </w:pPr>
      <w:del w:id="140" w:author="Michelle Bright" w:date="2021-05-17T15:05:00Z">
        <w:r w:rsidRPr="0049641E" w:rsidDel="00462AC7">
          <w:rPr>
            <w:sz w:val="28"/>
            <w:szCs w:val="28"/>
          </w:rPr>
          <w:delText>Update Bucket to “Assigned”</w:delText>
        </w:r>
      </w:del>
    </w:p>
    <w:p w14:paraId="553EC1AE" w14:textId="4EA1B815" w:rsidR="007601B6" w:rsidRPr="0049641E" w:rsidDel="00462AC7" w:rsidRDefault="007601B6" w:rsidP="007601B6">
      <w:pPr>
        <w:pStyle w:val="ATGBodyBullet1"/>
        <w:numPr>
          <w:ilvl w:val="0"/>
          <w:numId w:val="0"/>
        </w:numPr>
        <w:ind w:left="720"/>
        <w:rPr>
          <w:del w:id="141" w:author="Michelle Bright" w:date="2021-05-17T15:05:00Z"/>
          <w:sz w:val="28"/>
          <w:szCs w:val="28"/>
        </w:rPr>
      </w:pPr>
      <w:del w:id="142" w:author="Michelle Bright" w:date="2021-05-17T15:04:00Z">
        <w:r w:rsidRPr="0049641E" w:rsidDel="00462AC7">
          <w:rPr>
            <w:noProof/>
            <w:sz w:val="28"/>
            <w:szCs w:val="28"/>
          </w:rPr>
          <w:drawing>
            <wp:inline distT="0" distB="0" distL="0" distR="0" wp14:anchorId="27A78D7E" wp14:editId="63AF92D7">
              <wp:extent cx="2072820" cy="2339543"/>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72820" cy="2339543"/>
                      </a:xfrm>
                      <a:prstGeom prst="rect">
                        <a:avLst/>
                      </a:prstGeom>
                    </pic:spPr>
                  </pic:pic>
                </a:graphicData>
              </a:graphic>
            </wp:inline>
          </w:drawing>
        </w:r>
      </w:del>
    </w:p>
    <w:p w14:paraId="54ED0704" w14:textId="2D1FE123" w:rsidR="007601B6" w:rsidRPr="0049641E" w:rsidDel="00462AC7" w:rsidRDefault="007601B6" w:rsidP="007601B6">
      <w:pPr>
        <w:pStyle w:val="ATGBodyBullet1"/>
        <w:numPr>
          <w:ilvl w:val="0"/>
          <w:numId w:val="0"/>
        </w:numPr>
        <w:ind w:left="720" w:hanging="360"/>
        <w:rPr>
          <w:del w:id="143" w:author="Michelle Bright" w:date="2021-05-17T15:05:00Z"/>
          <w:sz w:val="28"/>
          <w:szCs w:val="28"/>
        </w:rPr>
      </w:pPr>
    </w:p>
    <w:p w14:paraId="007DC8E7" w14:textId="01ACF572" w:rsidR="007601B6" w:rsidRPr="0049641E" w:rsidDel="00462AC7" w:rsidRDefault="007601B6" w:rsidP="007601B6">
      <w:pPr>
        <w:rPr>
          <w:del w:id="144" w:author="Michelle Bright" w:date="2021-05-17T15:05:00Z"/>
          <w:sz w:val="28"/>
          <w:szCs w:val="28"/>
        </w:rPr>
      </w:pPr>
      <w:del w:id="145" w:author="Michelle Bright" w:date="2021-05-17T15:05:00Z">
        <w:r w:rsidRPr="0049641E" w:rsidDel="00462AC7">
          <w:rPr>
            <w:sz w:val="28"/>
            <w:szCs w:val="28"/>
            <w:u w:val="single"/>
          </w:rPr>
          <w:delText>Step 6</w:delText>
        </w:r>
        <w:r w:rsidRPr="0049641E" w:rsidDel="00462AC7">
          <w:rPr>
            <w:sz w:val="28"/>
            <w:szCs w:val="28"/>
          </w:rPr>
          <w:delText>: Once the Draft is complete the following items will be updated by clicking on the task:</w:delText>
        </w:r>
      </w:del>
    </w:p>
    <w:p w14:paraId="749108FA" w14:textId="3DF0945F" w:rsidR="007601B6" w:rsidRPr="0049641E" w:rsidDel="00462AC7" w:rsidRDefault="007601B6" w:rsidP="007601B6">
      <w:pPr>
        <w:pStyle w:val="ATGBodyBullet1"/>
        <w:rPr>
          <w:del w:id="146" w:author="Michelle Bright" w:date="2021-05-17T15:05:00Z"/>
          <w:sz w:val="28"/>
          <w:szCs w:val="28"/>
        </w:rPr>
      </w:pPr>
      <w:del w:id="147" w:author="Michelle Bright" w:date="2021-05-17T15:05:00Z">
        <w:r w:rsidRPr="0049641E" w:rsidDel="00462AC7">
          <w:rPr>
            <w:sz w:val="28"/>
            <w:szCs w:val="28"/>
          </w:rPr>
          <w:delText>Click on “Assign” and type in the name of the designated review person (Add to the list of assigned people and no not remove anyone).  This person is noted in the checklist that was automatically populated on task creation.  This will automatically send them a notification that the task has been assigned to them.</w:delText>
        </w:r>
      </w:del>
    </w:p>
    <w:p w14:paraId="7B124E76" w14:textId="375EF4A3" w:rsidR="007601B6" w:rsidRPr="0049641E" w:rsidRDefault="007601B6" w:rsidP="007601B6">
      <w:pPr>
        <w:pStyle w:val="ATGBodyBullet1"/>
        <w:numPr>
          <w:ilvl w:val="0"/>
          <w:numId w:val="0"/>
        </w:numPr>
        <w:ind w:left="720"/>
        <w:rPr>
          <w:sz w:val="28"/>
          <w:szCs w:val="28"/>
        </w:rPr>
      </w:pPr>
      <w:del w:id="148" w:author="Michelle Bright" w:date="2021-05-17T15:05:00Z">
        <w:r w:rsidRPr="0049641E" w:rsidDel="00462AC7">
          <w:rPr>
            <w:sz w:val="28"/>
            <w:szCs w:val="28"/>
          </w:rPr>
          <w:delText xml:space="preserve"> </w:delText>
        </w:r>
      </w:del>
      <w:del w:id="149" w:author="Michelle Bright" w:date="2021-05-17T15:07:00Z">
        <w:r w:rsidRPr="0049641E" w:rsidDel="00462AC7">
          <w:rPr>
            <w:noProof/>
            <w:sz w:val="28"/>
            <w:szCs w:val="28"/>
          </w:rPr>
          <w:drawing>
            <wp:inline distT="0" distB="0" distL="0" distR="0" wp14:anchorId="1D1E6596" wp14:editId="50DBE8A8">
              <wp:extent cx="1158340" cy="40389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58340" cy="403895"/>
                      </a:xfrm>
                      <a:prstGeom prst="rect">
                        <a:avLst/>
                      </a:prstGeom>
                    </pic:spPr>
                  </pic:pic>
                </a:graphicData>
              </a:graphic>
            </wp:inline>
          </w:drawing>
        </w:r>
      </w:del>
    </w:p>
    <w:p w14:paraId="4F975195" w14:textId="0BAE345E" w:rsidR="00BF5CAB" w:rsidRPr="0049641E" w:rsidDel="00462AC7" w:rsidRDefault="00BF5CAB" w:rsidP="00BF5CAB">
      <w:pPr>
        <w:pStyle w:val="ATGBodyBullet1"/>
        <w:rPr>
          <w:del w:id="150" w:author="Michelle Bright" w:date="2021-05-17T15:07:00Z"/>
          <w:sz w:val="28"/>
          <w:szCs w:val="28"/>
        </w:rPr>
      </w:pPr>
      <w:del w:id="151" w:author="Michelle Bright" w:date="2021-05-17T15:07:00Z">
        <w:r w:rsidRPr="0049641E" w:rsidDel="00462AC7">
          <w:rPr>
            <w:sz w:val="28"/>
            <w:szCs w:val="28"/>
          </w:rPr>
          <w:delText>Update Note to indicate the Draft Completion Date</w:delText>
        </w:r>
      </w:del>
    </w:p>
    <w:p w14:paraId="0DE01301" w14:textId="34F18E92" w:rsidR="00BF5CAB" w:rsidRPr="0049641E" w:rsidDel="00462AC7" w:rsidRDefault="00BF5CAB" w:rsidP="00BF5CAB">
      <w:pPr>
        <w:pStyle w:val="ATGBodyBullet1"/>
        <w:numPr>
          <w:ilvl w:val="0"/>
          <w:numId w:val="0"/>
        </w:numPr>
        <w:ind w:left="720"/>
        <w:rPr>
          <w:del w:id="152" w:author="Michelle Bright" w:date="2021-05-17T15:07:00Z"/>
          <w:sz w:val="28"/>
          <w:szCs w:val="28"/>
        </w:rPr>
      </w:pPr>
      <w:del w:id="153" w:author="Michelle Bright" w:date="2021-05-17T15:07:00Z">
        <w:r w:rsidRPr="0049641E" w:rsidDel="00462AC7">
          <w:rPr>
            <w:noProof/>
            <w:sz w:val="28"/>
            <w:szCs w:val="28"/>
          </w:rPr>
          <w:drawing>
            <wp:inline distT="0" distB="0" distL="0" distR="0" wp14:anchorId="37481946" wp14:editId="63FE6D9E">
              <wp:extent cx="5448772" cy="93734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48772" cy="937341"/>
                      </a:xfrm>
                      <a:prstGeom prst="rect">
                        <a:avLst/>
                      </a:prstGeom>
                    </pic:spPr>
                  </pic:pic>
                </a:graphicData>
              </a:graphic>
            </wp:inline>
          </w:drawing>
        </w:r>
      </w:del>
    </w:p>
    <w:p w14:paraId="085902FA" w14:textId="31AFA397" w:rsidR="007601B6" w:rsidRPr="0049641E" w:rsidDel="00462AC7" w:rsidRDefault="007601B6" w:rsidP="007601B6">
      <w:pPr>
        <w:pStyle w:val="ATGBodyBullet1"/>
        <w:rPr>
          <w:del w:id="154" w:author="Michelle Bright" w:date="2021-05-17T15:07:00Z"/>
          <w:sz w:val="28"/>
          <w:szCs w:val="28"/>
        </w:rPr>
      </w:pPr>
      <w:del w:id="155" w:author="Michelle Bright" w:date="2021-05-17T15:07:00Z">
        <w:r w:rsidRPr="0049641E" w:rsidDel="00462AC7">
          <w:rPr>
            <w:sz w:val="28"/>
            <w:szCs w:val="28"/>
          </w:rPr>
          <w:delText>Update the Due date to the Review Due date. The Due date is noted in the checklist that was automatically populated on task creation.</w:delText>
        </w:r>
      </w:del>
    </w:p>
    <w:p w14:paraId="59D3D8E8" w14:textId="53D5B45F" w:rsidR="007601B6" w:rsidRPr="0049641E" w:rsidDel="00462AC7" w:rsidRDefault="007601B6" w:rsidP="007601B6">
      <w:pPr>
        <w:pStyle w:val="ATGBodyBullet1"/>
        <w:numPr>
          <w:ilvl w:val="0"/>
          <w:numId w:val="0"/>
        </w:numPr>
        <w:ind w:left="720"/>
        <w:rPr>
          <w:del w:id="156" w:author="Michelle Bright" w:date="2021-05-17T15:07:00Z"/>
          <w:sz w:val="28"/>
          <w:szCs w:val="28"/>
        </w:rPr>
      </w:pPr>
      <w:del w:id="157" w:author="Michelle Bright" w:date="2021-05-17T15:07:00Z">
        <w:r w:rsidRPr="0049641E" w:rsidDel="00462AC7">
          <w:rPr>
            <w:noProof/>
            <w:sz w:val="28"/>
            <w:szCs w:val="28"/>
          </w:rPr>
          <w:drawing>
            <wp:inline distT="0" distB="0" distL="0" distR="0" wp14:anchorId="5C76AF54" wp14:editId="1CF6CD30">
              <wp:extent cx="2061209" cy="609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49721"/>
                      <a:stretch/>
                    </pic:blipFill>
                    <pic:spPr bwMode="auto">
                      <a:xfrm>
                        <a:off x="0" y="0"/>
                        <a:ext cx="2061388" cy="609653"/>
                      </a:xfrm>
                      <a:prstGeom prst="rect">
                        <a:avLst/>
                      </a:prstGeom>
                      <a:ln>
                        <a:noFill/>
                      </a:ln>
                      <a:extLst>
                        <a:ext uri="{53640926-AAD7-44D8-BBD7-CCE9431645EC}">
                          <a14:shadowObscured xmlns:a14="http://schemas.microsoft.com/office/drawing/2010/main"/>
                        </a:ext>
                      </a:extLst>
                    </pic:spPr>
                  </pic:pic>
                </a:graphicData>
              </a:graphic>
            </wp:inline>
          </w:drawing>
        </w:r>
      </w:del>
    </w:p>
    <w:p w14:paraId="67007243" w14:textId="61367A16" w:rsidR="007601B6" w:rsidRPr="0049641E" w:rsidDel="00462AC7" w:rsidRDefault="007601B6" w:rsidP="007601B6">
      <w:pPr>
        <w:pStyle w:val="ATGBodyBullet1"/>
        <w:rPr>
          <w:del w:id="158" w:author="Michelle Bright" w:date="2021-05-17T15:07:00Z"/>
          <w:sz w:val="28"/>
          <w:szCs w:val="28"/>
        </w:rPr>
      </w:pPr>
      <w:del w:id="159" w:author="Michelle Bright" w:date="2021-05-17T15:07:00Z">
        <w:r w:rsidRPr="0049641E" w:rsidDel="00462AC7">
          <w:rPr>
            <w:sz w:val="28"/>
            <w:szCs w:val="28"/>
          </w:rPr>
          <w:delText>Update Bucket to “Under Review”</w:delText>
        </w:r>
      </w:del>
    </w:p>
    <w:p w14:paraId="172C64A9" w14:textId="2BE5EA76" w:rsidR="007601B6" w:rsidRPr="0049641E" w:rsidDel="00462AC7" w:rsidRDefault="007601B6" w:rsidP="007601B6">
      <w:pPr>
        <w:pStyle w:val="ATGBodyBullet1"/>
        <w:numPr>
          <w:ilvl w:val="0"/>
          <w:numId w:val="0"/>
        </w:numPr>
        <w:ind w:left="720"/>
        <w:rPr>
          <w:del w:id="160" w:author="Michelle Bright" w:date="2021-05-17T15:07:00Z"/>
          <w:sz w:val="28"/>
          <w:szCs w:val="28"/>
        </w:rPr>
      </w:pPr>
      <w:del w:id="161" w:author="Michelle Bright" w:date="2021-05-17T15:07:00Z">
        <w:r w:rsidRPr="0049641E" w:rsidDel="00462AC7">
          <w:rPr>
            <w:noProof/>
            <w:sz w:val="28"/>
            <w:szCs w:val="28"/>
          </w:rPr>
          <w:drawing>
            <wp:inline distT="0" distB="0" distL="0" distR="0" wp14:anchorId="39689768" wp14:editId="7C854705">
              <wp:extent cx="2072820" cy="2263336"/>
              <wp:effectExtent l="0" t="0" r="381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72820" cy="2263336"/>
                      </a:xfrm>
                      <a:prstGeom prst="rect">
                        <a:avLst/>
                      </a:prstGeom>
                    </pic:spPr>
                  </pic:pic>
                </a:graphicData>
              </a:graphic>
            </wp:inline>
          </w:drawing>
        </w:r>
      </w:del>
    </w:p>
    <w:p w14:paraId="20766BA1" w14:textId="2E60896F" w:rsidR="00F91A37" w:rsidRPr="0049641E" w:rsidDel="00462AC7" w:rsidRDefault="00F91A37" w:rsidP="00D91678">
      <w:pPr>
        <w:rPr>
          <w:del w:id="162" w:author="Michelle Bright" w:date="2021-05-17T15:07:00Z"/>
          <w:sz w:val="28"/>
          <w:szCs w:val="28"/>
        </w:rPr>
      </w:pPr>
    </w:p>
    <w:p w14:paraId="7F433F9F" w14:textId="418B05B0" w:rsidR="007601B6" w:rsidRPr="0049641E" w:rsidDel="00462AC7" w:rsidRDefault="007601B6" w:rsidP="007601B6">
      <w:pPr>
        <w:rPr>
          <w:del w:id="163" w:author="Michelle Bright" w:date="2021-05-17T15:07:00Z"/>
          <w:sz w:val="28"/>
          <w:szCs w:val="28"/>
        </w:rPr>
      </w:pPr>
      <w:del w:id="164" w:author="Michelle Bright" w:date="2021-05-17T15:07:00Z">
        <w:r w:rsidRPr="0049641E" w:rsidDel="00462AC7">
          <w:rPr>
            <w:sz w:val="28"/>
            <w:szCs w:val="28"/>
            <w:u w:val="single"/>
          </w:rPr>
          <w:delText>Step 7</w:delText>
        </w:r>
        <w:r w:rsidRPr="0049641E" w:rsidDel="00462AC7">
          <w:rPr>
            <w:sz w:val="28"/>
            <w:szCs w:val="28"/>
          </w:rPr>
          <w:delText>: Once the Review is complete the following items will be updated by clicking on the task:</w:delText>
        </w:r>
      </w:del>
    </w:p>
    <w:p w14:paraId="51ECABCD" w14:textId="439BE14C" w:rsidR="007601B6" w:rsidRPr="0049641E" w:rsidDel="00462AC7" w:rsidRDefault="007601B6" w:rsidP="007601B6">
      <w:pPr>
        <w:pStyle w:val="ATGBodyBullet1"/>
        <w:rPr>
          <w:del w:id="165" w:author="Michelle Bright" w:date="2021-05-17T15:07:00Z"/>
          <w:sz w:val="28"/>
          <w:szCs w:val="28"/>
        </w:rPr>
      </w:pPr>
      <w:del w:id="166" w:author="Michelle Bright" w:date="2021-05-17T15:07:00Z">
        <w:r w:rsidRPr="0049641E" w:rsidDel="00462AC7">
          <w:rPr>
            <w:sz w:val="28"/>
            <w:szCs w:val="28"/>
          </w:rPr>
          <w:delText>Click on “Assign” and type in the name of the designated approval person (Add to the list of assigned people and no not remove anyone).  This person is noted in the checklist that was automatically populated on task creation.  This will automatically send them a notification that the task has been assigned to them.</w:delText>
        </w:r>
      </w:del>
    </w:p>
    <w:p w14:paraId="7F87B475" w14:textId="0824D2EA" w:rsidR="007601B6" w:rsidRPr="0049641E" w:rsidDel="00462AC7" w:rsidRDefault="007601B6" w:rsidP="007601B6">
      <w:pPr>
        <w:pStyle w:val="ATGBodyBullet1"/>
        <w:numPr>
          <w:ilvl w:val="0"/>
          <w:numId w:val="0"/>
        </w:numPr>
        <w:ind w:left="720"/>
        <w:rPr>
          <w:del w:id="167" w:author="Michelle Bright" w:date="2021-05-17T15:07:00Z"/>
          <w:sz w:val="28"/>
          <w:szCs w:val="28"/>
        </w:rPr>
      </w:pPr>
      <w:del w:id="168" w:author="Michelle Bright" w:date="2021-05-17T15:07:00Z">
        <w:r w:rsidRPr="0049641E" w:rsidDel="00462AC7">
          <w:rPr>
            <w:sz w:val="28"/>
            <w:szCs w:val="28"/>
          </w:rPr>
          <w:delText xml:space="preserve"> </w:delText>
        </w:r>
        <w:r w:rsidRPr="0049641E" w:rsidDel="00462AC7">
          <w:rPr>
            <w:noProof/>
            <w:sz w:val="28"/>
            <w:szCs w:val="28"/>
          </w:rPr>
          <w:drawing>
            <wp:inline distT="0" distB="0" distL="0" distR="0" wp14:anchorId="4958D623" wp14:editId="701BDF8B">
              <wp:extent cx="1158340" cy="403895"/>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58340" cy="403895"/>
                      </a:xfrm>
                      <a:prstGeom prst="rect">
                        <a:avLst/>
                      </a:prstGeom>
                    </pic:spPr>
                  </pic:pic>
                </a:graphicData>
              </a:graphic>
            </wp:inline>
          </w:drawing>
        </w:r>
      </w:del>
    </w:p>
    <w:p w14:paraId="26C669C6" w14:textId="5476850E" w:rsidR="00BF5CAB" w:rsidRPr="0049641E" w:rsidDel="00462AC7" w:rsidRDefault="00BF5CAB" w:rsidP="00BF5CAB">
      <w:pPr>
        <w:pStyle w:val="ATGBodyBullet1"/>
        <w:rPr>
          <w:del w:id="169" w:author="Michelle Bright" w:date="2021-05-17T15:07:00Z"/>
          <w:sz w:val="28"/>
          <w:szCs w:val="28"/>
        </w:rPr>
      </w:pPr>
      <w:del w:id="170" w:author="Michelle Bright" w:date="2021-05-17T15:07:00Z">
        <w:r w:rsidRPr="0049641E" w:rsidDel="00462AC7">
          <w:rPr>
            <w:sz w:val="28"/>
            <w:szCs w:val="28"/>
          </w:rPr>
          <w:delText>Update Note to indicate the Review Completion Date</w:delText>
        </w:r>
      </w:del>
    </w:p>
    <w:p w14:paraId="0FF4F216" w14:textId="18BD623E" w:rsidR="00BF5CAB" w:rsidRPr="0049641E" w:rsidDel="00462AC7" w:rsidRDefault="00BF5CAB" w:rsidP="00BF5CAB">
      <w:pPr>
        <w:pStyle w:val="ATGBodyBullet1"/>
        <w:numPr>
          <w:ilvl w:val="0"/>
          <w:numId w:val="0"/>
        </w:numPr>
        <w:ind w:left="720"/>
        <w:rPr>
          <w:del w:id="171" w:author="Michelle Bright" w:date="2021-05-17T15:07:00Z"/>
          <w:sz w:val="28"/>
          <w:szCs w:val="28"/>
        </w:rPr>
      </w:pPr>
      <w:del w:id="172" w:author="Michelle Bright" w:date="2021-05-17T15:07:00Z">
        <w:r w:rsidRPr="0049641E" w:rsidDel="00462AC7">
          <w:rPr>
            <w:noProof/>
            <w:sz w:val="28"/>
            <w:szCs w:val="28"/>
          </w:rPr>
          <w:drawing>
            <wp:inline distT="0" distB="0" distL="0" distR="0" wp14:anchorId="41A3C473" wp14:editId="42B45767">
              <wp:extent cx="5448772" cy="93734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48772" cy="937341"/>
                      </a:xfrm>
                      <a:prstGeom prst="rect">
                        <a:avLst/>
                      </a:prstGeom>
                    </pic:spPr>
                  </pic:pic>
                </a:graphicData>
              </a:graphic>
            </wp:inline>
          </w:drawing>
        </w:r>
      </w:del>
    </w:p>
    <w:p w14:paraId="1422D64E" w14:textId="14288E63" w:rsidR="007601B6" w:rsidRPr="0049641E" w:rsidDel="00462AC7" w:rsidRDefault="007601B6" w:rsidP="007601B6">
      <w:pPr>
        <w:pStyle w:val="ATGBodyBullet1"/>
        <w:rPr>
          <w:del w:id="173" w:author="Michelle Bright" w:date="2021-05-17T15:07:00Z"/>
          <w:sz w:val="28"/>
          <w:szCs w:val="28"/>
        </w:rPr>
      </w:pPr>
      <w:del w:id="174" w:author="Michelle Bright" w:date="2021-05-17T15:07:00Z">
        <w:r w:rsidRPr="0049641E" w:rsidDel="00462AC7">
          <w:rPr>
            <w:sz w:val="28"/>
            <w:szCs w:val="28"/>
          </w:rPr>
          <w:delText>Update the Due date to the Approval Due date. The Due date is noted in the checklist that was automatically populated on task creation.</w:delText>
        </w:r>
      </w:del>
    </w:p>
    <w:p w14:paraId="17843419" w14:textId="29227C63" w:rsidR="007601B6" w:rsidRPr="0049641E" w:rsidDel="00462AC7" w:rsidRDefault="007601B6" w:rsidP="007601B6">
      <w:pPr>
        <w:pStyle w:val="ATGBodyBullet1"/>
        <w:numPr>
          <w:ilvl w:val="0"/>
          <w:numId w:val="0"/>
        </w:numPr>
        <w:ind w:left="720"/>
        <w:rPr>
          <w:del w:id="175" w:author="Michelle Bright" w:date="2021-05-17T15:07:00Z"/>
          <w:sz w:val="28"/>
          <w:szCs w:val="28"/>
        </w:rPr>
      </w:pPr>
      <w:del w:id="176" w:author="Michelle Bright" w:date="2021-05-17T15:07:00Z">
        <w:r w:rsidRPr="0049641E" w:rsidDel="00462AC7">
          <w:rPr>
            <w:noProof/>
            <w:sz w:val="28"/>
            <w:szCs w:val="28"/>
          </w:rPr>
          <w:drawing>
            <wp:inline distT="0" distB="0" distL="0" distR="0" wp14:anchorId="3C677A39" wp14:editId="68C8C1A2">
              <wp:extent cx="2061209" cy="609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49721"/>
                      <a:stretch/>
                    </pic:blipFill>
                    <pic:spPr bwMode="auto">
                      <a:xfrm>
                        <a:off x="0" y="0"/>
                        <a:ext cx="2061388" cy="609653"/>
                      </a:xfrm>
                      <a:prstGeom prst="rect">
                        <a:avLst/>
                      </a:prstGeom>
                      <a:ln>
                        <a:noFill/>
                      </a:ln>
                      <a:extLst>
                        <a:ext uri="{53640926-AAD7-44D8-BBD7-CCE9431645EC}">
                          <a14:shadowObscured xmlns:a14="http://schemas.microsoft.com/office/drawing/2010/main"/>
                        </a:ext>
                      </a:extLst>
                    </pic:spPr>
                  </pic:pic>
                </a:graphicData>
              </a:graphic>
            </wp:inline>
          </w:drawing>
        </w:r>
      </w:del>
    </w:p>
    <w:p w14:paraId="45CF5AAE" w14:textId="50EE57E5" w:rsidR="007601B6" w:rsidRPr="0049641E" w:rsidDel="00462AC7" w:rsidRDefault="007601B6" w:rsidP="007601B6">
      <w:pPr>
        <w:pStyle w:val="ATGBodyBullet1"/>
        <w:rPr>
          <w:del w:id="177" w:author="Michelle Bright" w:date="2021-05-17T15:07:00Z"/>
          <w:sz w:val="28"/>
          <w:szCs w:val="28"/>
        </w:rPr>
      </w:pPr>
      <w:del w:id="178" w:author="Michelle Bright" w:date="2021-05-17T15:07:00Z">
        <w:r w:rsidRPr="0049641E" w:rsidDel="00462AC7">
          <w:rPr>
            <w:sz w:val="28"/>
            <w:szCs w:val="28"/>
          </w:rPr>
          <w:delText>Update Bucket to “Complete”</w:delText>
        </w:r>
      </w:del>
    </w:p>
    <w:p w14:paraId="3ED69682" w14:textId="40196493" w:rsidR="007601B6" w:rsidRPr="0049641E" w:rsidDel="00462AC7" w:rsidRDefault="007601B6" w:rsidP="007601B6">
      <w:pPr>
        <w:pStyle w:val="ATGBodyBullet1"/>
        <w:numPr>
          <w:ilvl w:val="0"/>
          <w:numId w:val="0"/>
        </w:numPr>
        <w:ind w:left="720"/>
        <w:rPr>
          <w:del w:id="179" w:author="Michelle Bright" w:date="2021-05-17T15:07:00Z"/>
          <w:sz w:val="28"/>
          <w:szCs w:val="28"/>
        </w:rPr>
      </w:pPr>
      <w:del w:id="180" w:author="Michelle Bright" w:date="2021-05-17T15:07:00Z">
        <w:r w:rsidRPr="0049641E" w:rsidDel="00462AC7">
          <w:rPr>
            <w:noProof/>
            <w:sz w:val="28"/>
            <w:szCs w:val="28"/>
          </w:rPr>
          <w:drawing>
            <wp:inline distT="0" distB="0" distL="0" distR="0" wp14:anchorId="1BF3996C" wp14:editId="6B5181C0">
              <wp:extent cx="2095682" cy="2354784"/>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95682" cy="2354784"/>
                      </a:xfrm>
                      <a:prstGeom prst="rect">
                        <a:avLst/>
                      </a:prstGeom>
                    </pic:spPr>
                  </pic:pic>
                </a:graphicData>
              </a:graphic>
            </wp:inline>
          </w:drawing>
        </w:r>
      </w:del>
    </w:p>
    <w:p w14:paraId="357DC696" w14:textId="68E8699B" w:rsidR="00BF5CAB" w:rsidRPr="0049641E" w:rsidDel="00462AC7" w:rsidRDefault="007601B6" w:rsidP="007601B6">
      <w:pPr>
        <w:rPr>
          <w:del w:id="181" w:author="Michelle Bright" w:date="2021-05-17T15:07:00Z"/>
          <w:sz w:val="28"/>
          <w:szCs w:val="28"/>
        </w:rPr>
      </w:pPr>
      <w:del w:id="182" w:author="Michelle Bright" w:date="2021-05-17T15:07:00Z">
        <w:r w:rsidRPr="0049641E" w:rsidDel="00462AC7">
          <w:rPr>
            <w:sz w:val="28"/>
            <w:szCs w:val="28"/>
            <w:u w:val="single"/>
          </w:rPr>
          <w:delText>Step 8</w:delText>
        </w:r>
        <w:r w:rsidRPr="0049641E" w:rsidDel="00462AC7">
          <w:rPr>
            <w:sz w:val="28"/>
            <w:szCs w:val="28"/>
          </w:rPr>
          <w:delText>: Once the Approval is complete</w:delText>
        </w:r>
        <w:r w:rsidR="00BF5CAB" w:rsidRPr="0049641E" w:rsidDel="00462AC7">
          <w:rPr>
            <w:sz w:val="28"/>
            <w:szCs w:val="28"/>
          </w:rPr>
          <w:delText>:</w:delText>
        </w:r>
      </w:del>
    </w:p>
    <w:p w14:paraId="2B42E36B" w14:textId="5EB8F9A1" w:rsidR="00BF5CAB" w:rsidRPr="0049641E" w:rsidDel="00462AC7" w:rsidRDefault="00BF5CAB" w:rsidP="00BF5CAB">
      <w:pPr>
        <w:pStyle w:val="ATGBodyBullet1"/>
        <w:rPr>
          <w:del w:id="183" w:author="Michelle Bright" w:date="2021-05-17T15:07:00Z"/>
          <w:sz w:val="28"/>
          <w:szCs w:val="28"/>
        </w:rPr>
      </w:pPr>
      <w:del w:id="184" w:author="Michelle Bright" w:date="2021-05-17T15:07:00Z">
        <w:r w:rsidRPr="0049641E" w:rsidDel="00462AC7">
          <w:rPr>
            <w:sz w:val="28"/>
            <w:szCs w:val="28"/>
          </w:rPr>
          <w:delText>Update Note to indicate the Approval Date</w:delText>
        </w:r>
      </w:del>
    </w:p>
    <w:p w14:paraId="79A315C7" w14:textId="05C9387D" w:rsidR="00BF5CAB" w:rsidRPr="0049641E" w:rsidDel="00462AC7" w:rsidRDefault="00BF5CAB" w:rsidP="00BF5CAB">
      <w:pPr>
        <w:pStyle w:val="ATGBodyBullet1"/>
        <w:numPr>
          <w:ilvl w:val="0"/>
          <w:numId w:val="0"/>
        </w:numPr>
        <w:ind w:left="720"/>
        <w:rPr>
          <w:del w:id="185" w:author="Michelle Bright" w:date="2021-05-17T15:07:00Z"/>
          <w:sz w:val="28"/>
          <w:szCs w:val="28"/>
        </w:rPr>
      </w:pPr>
      <w:del w:id="186" w:author="Michelle Bright" w:date="2021-05-17T15:07:00Z">
        <w:r w:rsidRPr="0049641E" w:rsidDel="00462AC7">
          <w:rPr>
            <w:sz w:val="28"/>
            <w:szCs w:val="28"/>
          </w:rPr>
          <w:delText xml:space="preserve"> </w:delText>
        </w:r>
        <w:r w:rsidRPr="0049641E" w:rsidDel="00462AC7">
          <w:rPr>
            <w:noProof/>
            <w:sz w:val="28"/>
            <w:szCs w:val="28"/>
          </w:rPr>
          <w:drawing>
            <wp:inline distT="0" distB="0" distL="0" distR="0" wp14:anchorId="493780C2" wp14:editId="71536F03">
              <wp:extent cx="5448772" cy="93734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48772" cy="937341"/>
                      </a:xfrm>
                      <a:prstGeom prst="rect">
                        <a:avLst/>
                      </a:prstGeom>
                    </pic:spPr>
                  </pic:pic>
                </a:graphicData>
              </a:graphic>
            </wp:inline>
          </w:drawing>
        </w:r>
      </w:del>
    </w:p>
    <w:p w14:paraId="0979C2E8" w14:textId="02177A92" w:rsidR="00BF5CAB" w:rsidRPr="0049641E" w:rsidDel="00462AC7" w:rsidRDefault="00BF5CAB" w:rsidP="00BF5CAB">
      <w:pPr>
        <w:pStyle w:val="ATGBodyBullet1"/>
        <w:rPr>
          <w:del w:id="187" w:author="Michelle Bright" w:date="2021-05-17T15:07:00Z"/>
          <w:sz w:val="28"/>
          <w:szCs w:val="28"/>
        </w:rPr>
      </w:pPr>
      <w:del w:id="188" w:author="Michelle Bright" w:date="2021-05-17T15:07:00Z">
        <w:r w:rsidRPr="0049641E" w:rsidDel="00462AC7">
          <w:rPr>
            <w:sz w:val="28"/>
            <w:szCs w:val="28"/>
          </w:rPr>
          <w:delText xml:space="preserve">Click on the circle next to the SOP Name and it will disappear and now be located under the “Show Completed” area of the page.  </w:delText>
        </w:r>
      </w:del>
    </w:p>
    <w:p w14:paraId="3DB23E08" w14:textId="1D14B597" w:rsidR="00BF5CAB" w:rsidRPr="0049641E" w:rsidDel="00462AC7" w:rsidRDefault="00BF5CAB" w:rsidP="00BF5CAB">
      <w:pPr>
        <w:pStyle w:val="ATGBodyBullet1"/>
        <w:numPr>
          <w:ilvl w:val="0"/>
          <w:numId w:val="0"/>
        </w:numPr>
        <w:ind w:left="720"/>
        <w:rPr>
          <w:del w:id="189" w:author="Michelle Bright" w:date="2021-05-17T15:07:00Z"/>
          <w:sz w:val="28"/>
          <w:szCs w:val="28"/>
        </w:rPr>
      </w:pPr>
      <w:del w:id="190" w:author="Michelle Bright" w:date="2021-05-17T15:07:00Z">
        <w:r w:rsidRPr="0049641E" w:rsidDel="00462AC7">
          <w:rPr>
            <w:noProof/>
            <w:sz w:val="28"/>
            <w:szCs w:val="28"/>
          </w:rPr>
          <w:drawing>
            <wp:inline distT="0" distB="0" distL="0" distR="0" wp14:anchorId="5CB15BCE" wp14:editId="1B1BDA2F">
              <wp:extent cx="2918713" cy="91447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18713" cy="914479"/>
                      </a:xfrm>
                      <a:prstGeom prst="rect">
                        <a:avLst/>
                      </a:prstGeom>
                    </pic:spPr>
                  </pic:pic>
                </a:graphicData>
              </a:graphic>
            </wp:inline>
          </w:drawing>
        </w:r>
      </w:del>
    </w:p>
    <w:p w14:paraId="22A10D26" w14:textId="6C792098" w:rsidR="0049641E" w:rsidRPr="0049641E" w:rsidDel="00462AC7" w:rsidRDefault="0049641E" w:rsidP="00BF5CAB">
      <w:pPr>
        <w:pStyle w:val="ATGBodyBullet1"/>
        <w:numPr>
          <w:ilvl w:val="0"/>
          <w:numId w:val="0"/>
        </w:numPr>
        <w:ind w:left="720"/>
        <w:rPr>
          <w:del w:id="191" w:author="Michelle Bright" w:date="2021-05-17T15:07:00Z"/>
          <w:sz w:val="28"/>
          <w:szCs w:val="28"/>
        </w:rPr>
      </w:pPr>
      <w:del w:id="192" w:author="Michelle Bright" w:date="2021-05-17T15:07:00Z">
        <w:r w:rsidRPr="0049641E" w:rsidDel="00462AC7">
          <w:rPr>
            <w:noProof/>
            <w:sz w:val="28"/>
            <w:szCs w:val="28"/>
          </w:rPr>
          <w:drawing>
            <wp:inline distT="0" distB="0" distL="0" distR="0" wp14:anchorId="15569426" wp14:editId="562FDF28">
              <wp:extent cx="3253740" cy="485775"/>
              <wp:effectExtent l="0" t="0" r="381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63469" b="11822"/>
                      <a:stretch/>
                    </pic:blipFill>
                    <pic:spPr bwMode="auto">
                      <a:xfrm>
                        <a:off x="0" y="0"/>
                        <a:ext cx="3254022" cy="485817"/>
                      </a:xfrm>
                      <a:prstGeom prst="rect">
                        <a:avLst/>
                      </a:prstGeom>
                      <a:ln>
                        <a:noFill/>
                      </a:ln>
                      <a:extLst>
                        <a:ext uri="{53640926-AAD7-44D8-BBD7-CCE9431645EC}">
                          <a14:shadowObscured xmlns:a14="http://schemas.microsoft.com/office/drawing/2010/main"/>
                        </a:ext>
                      </a:extLst>
                    </pic:spPr>
                  </pic:pic>
                </a:graphicData>
              </a:graphic>
            </wp:inline>
          </w:drawing>
        </w:r>
      </w:del>
    </w:p>
    <w:p w14:paraId="763F94ED" w14:textId="3BBA0A81" w:rsidR="00BF5CAB" w:rsidDel="00462AC7" w:rsidRDefault="00BF5CAB" w:rsidP="00BF5CAB">
      <w:pPr>
        <w:pStyle w:val="ATGBodyBullet1"/>
        <w:numPr>
          <w:ilvl w:val="0"/>
          <w:numId w:val="0"/>
        </w:numPr>
        <w:ind w:left="720"/>
        <w:rPr>
          <w:del w:id="193" w:author="Michelle Bright" w:date="2021-05-17T15:07:00Z"/>
          <w:sz w:val="28"/>
          <w:szCs w:val="28"/>
        </w:rPr>
      </w:pPr>
      <w:del w:id="194" w:author="Michelle Bright" w:date="2021-05-17T15:07:00Z">
        <w:r w:rsidRPr="0049641E" w:rsidDel="00462AC7">
          <w:rPr>
            <w:sz w:val="28"/>
            <w:szCs w:val="28"/>
          </w:rPr>
          <w:delText>A Task for the next review will be auto populated that will schedule the next review for that SOP in 1 year.</w:delText>
        </w:r>
      </w:del>
    </w:p>
    <w:p w14:paraId="35CCF846" w14:textId="410FA22C" w:rsidR="00564C86" w:rsidRPr="00564C86" w:rsidDel="00462AC7" w:rsidRDefault="00564C86" w:rsidP="00564C86">
      <w:pPr>
        <w:pStyle w:val="ATGBodyBullet1"/>
        <w:rPr>
          <w:del w:id="195" w:author="Michelle Bright" w:date="2021-05-17T15:07:00Z"/>
          <w:sz w:val="28"/>
          <w:szCs w:val="28"/>
        </w:rPr>
      </w:pPr>
      <w:del w:id="196" w:author="Michelle Bright" w:date="2021-05-17T15:07:00Z">
        <w:r w:rsidRPr="00564C86" w:rsidDel="00462AC7">
          <w:rPr>
            <w:sz w:val="28"/>
            <w:szCs w:val="28"/>
          </w:rPr>
          <w:delText>Coordin</w:delText>
        </w:r>
        <w:r w:rsidDel="00462AC7">
          <w:rPr>
            <w:sz w:val="28"/>
            <w:szCs w:val="28"/>
          </w:rPr>
          <w:delText>a</w:delText>
        </w:r>
        <w:r w:rsidRPr="00564C86" w:rsidDel="00462AC7">
          <w:rPr>
            <w:sz w:val="28"/>
            <w:szCs w:val="28"/>
          </w:rPr>
          <w:delText>te with</w:delText>
        </w:r>
        <w:r w:rsidDel="00462AC7">
          <w:rPr>
            <w:sz w:val="28"/>
            <w:szCs w:val="28"/>
          </w:rPr>
          <w:delText xml:space="preserve"> Intranet </w:delText>
        </w:r>
        <w:r w:rsidR="009A021C" w:rsidDel="00462AC7">
          <w:rPr>
            <w:sz w:val="28"/>
            <w:szCs w:val="28"/>
          </w:rPr>
          <w:delText>W</w:delText>
        </w:r>
        <w:r w:rsidDel="00462AC7">
          <w:rPr>
            <w:sz w:val="28"/>
            <w:szCs w:val="28"/>
          </w:rPr>
          <w:delText>ebsite Admin (Jacob Varner) on uploading and linking the Approved SOP for employee use.</w:delText>
        </w:r>
        <w:r w:rsidRPr="00564C86" w:rsidDel="00462AC7">
          <w:rPr>
            <w:sz w:val="28"/>
            <w:szCs w:val="28"/>
          </w:rPr>
          <w:delText xml:space="preserve"> </w:delText>
        </w:r>
      </w:del>
    </w:p>
    <w:p w14:paraId="5EE1F5D2" w14:textId="0FCD5292" w:rsidR="00BF5CAB" w:rsidDel="00462AC7" w:rsidRDefault="00BF5CAB" w:rsidP="00BF5CAB">
      <w:pPr>
        <w:pStyle w:val="ATGBodyBullet1"/>
        <w:numPr>
          <w:ilvl w:val="0"/>
          <w:numId w:val="0"/>
        </w:numPr>
        <w:ind w:left="720"/>
        <w:rPr>
          <w:del w:id="197" w:author="Michelle Bright" w:date="2021-05-17T15:07:00Z"/>
        </w:rPr>
      </w:pPr>
    </w:p>
    <w:p w14:paraId="54B2D8DF" w14:textId="5277A0EC" w:rsidR="005832B5" w:rsidDel="00462AC7" w:rsidRDefault="005832B5" w:rsidP="0023517B">
      <w:pPr>
        <w:rPr>
          <w:del w:id="198" w:author="Michelle Bright" w:date="2021-05-17T15:07:00Z"/>
          <w:b/>
          <w:bCs/>
          <w:sz w:val="28"/>
        </w:rPr>
      </w:pPr>
      <w:del w:id="199" w:author="Michelle Bright" w:date="2021-05-17T15:07:00Z">
        <w:r w:rsidDel="00462AC7">
          <w:rPr>
            <w:b/>
            <w:bCs/>
            <w:sz w:val="28"/>
          </w:rPr>
          <w:delText xml:space="preserve">Outcome: </w:delText>
        </w:r>
        <w:r w:rsidR="00D91678" w:rsidRPr="00D91678" w:rsidDel="00462AC7">
          <w:rPr>
            <w:sz w:val="28"/>
          </w:rPr>
          <w:delText xml:space="preserve">Trackable SOP development process that is easily accessible </w:delText>
        </w:r>
        <w:r w:rsidR="0049641E" w:rsidDel="00462AC7">
          <w:rPr>
            <w:sz w:val="28"/>
          </w:rPr>
          <w:delText xml:space="preserve">on the Teams site </w:delText>
        </w:r>
        <w:r w:rsidR="00D91678" w:rsidRPr="00D91678" w:rsidDel="00462AC7">
          <w:rPr>
            <w:sz w:val="28"/>
          </w:rPr>
          <w:delText>and holds people accountable</w:delText>
        </w:r>
      </w:del>
    </w:p>
    <w:p w14:paraId="63ECDBF3" w14:textId="52656DC0" w:rsidR="005832B5" w:rsidDel="00462AC7" w:rsidRDefault="005832B5" w:rsidP="0023517B">
      <w:pPr>
        <w:rPr>
          <w:del w:id="200" w:author="Michelle Bright" w:date="2021-05-17T15:07:00Z"/>
          <w:b/>
          <w:bCs/>
          <w:sz w:val="28"/>
        </w:rPr>
      </w:pPr>
    </w:p>
    <w:p w14:paraId="054B4557" w14:textId="20A55868" w:rsidR="005832B5" w:rsidDel="00462AC7" w:rsidRDefault="005832B5" w:rsidP="0023517B">
      <w:pPr>
        <w:rPr>
          <w:del w:id="201" w:author="Michelle Bright" w:date="2021-05-17T15:07:00Z"/>
          <w:i/>
          <w:iCs/>
          <w:sz w:val="28"/>
        </w:rPr>
      </w:pPr>
      <w:del w:id="202" w:author="Michelle Bright" w:date="2021-05-17T15:07:00Z">
        <w:r w:rsidDel="00462AC7">
          <w:rPr>
            <w:b/>
            <w:bCs/>
            <w:sz w:val="28"/>
          </w:rPr>
          <w:delText xml:space="preserve">Resources: </w:delText>
        </w:r>
        <w:r w:rsidR="00D91678" w:rsidRPr="00D91678" w:rsidDel="00462AC7">
          <w:rPr>
            <w:sz w:val="28"/>
          </w:rPr>
          <w:delText>Microsoft Excel, Microsoft Planner</w:delText>
        </w:r>
      </w:del>
      <w:ins w:id="203" w:author="Sheena Tolentino" w:date="2021-04-13T12:38:00Z">
        <w:del w:id="204" w:author="Michelle Bright" w:date="2021-05-17T15:07:00Z">
          <w:r w:rsidR="00887F31" w:rsidDel="00462AC7">
            <w:rPr>
              <w:sz w:val="28"/>
            </w:rPr>
            <w:delText>, Microsoft Teams</w:delText>
          </w:r>
        </w:del>
      </w:ins>
    </w:p>
    <w:p w14:paraId="75EA2180" w14:textId="023D3ECA" w:rsidR="002F0C4A" w:rsidDel="00462AC7" w:rsidRDefault="002F0C4A" w:rsidP="0023517B">
      <w:pPr>
        <w:rPr>
          <w:del w:id="205" w:author="Michelle Bright" w:date="2021-05-17T15:07:00Z"/>
          <w:i/>
          <w:iCs/>
          <w:sz w:val="28"/>
        </w:rPr>
      </w:pPr>
    </w:p>
    <w:p w14:paraId="5D0E3A22" w14:textId="3B8EAAB7" w:rsidR="002F0C4A" w:rsidRDefault="002F0C4A" w:rsidP="0023517B">
      <w:pPr>
        <w:rPr>
          <w:b/>
          <w:bCs/>
          <w:sz w:val="28"/>
        </w:rPr>
      </w:pPr>
      <w:del w:id="206" w:author="Michelle Bright" w:date="2021-05-17T15:07:00Z">
        <w:r w:rsidRPr="002F0C4A" w:rsidDel="00462AC7">
          <w:rPr>
            <w:b/>
            <w:bCs/>
            <w:sz w:val="28"/>
          </w:rPr>
          <w:delText>Definitions:</w:delText>
        </w:r>
        <w:r w:rsidDel="00462AC7">
          <w:rPr>
            <w:b/>
            <w:bCs/>
            <w:sz w:val="28"/>
          </w:rPr>
          <w:delText xml:space="preserve"> </w:delText>
        </w:r>
        <w:r w:rsidR="00D91678" w:rsidRPr="00D91678" w:rsidDel="00462AC7">
          <w:rPr>
            <w:sz w:val="28"/>
          </w:rPr>
          <w:delText>SOP: Standard Operating Procedure</w:delText>
        </w:r>
      </w:del>
    </w:p>
    <w:sectPr w:rsidR="002F0C4A" w:rsidSect="00051BD4">
      <w:headerReference w:type="default" r:id="rId25"/>
      <w:footerReference w:type="default" r:id="rId26"/>
      <w:headerReference w:type="first" r:id="rId27"/>
      <w:footerReference w:type="first" r:id="rId28"/>
      <w:type w:val="continuous"/>
      <w:pgSz w:w="12240" w:h="15840" w:code="1"/>
      <w:pgMar w:top="1440" w:right="1440" w:bottom="1440" w:left="1440"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A29CD" w14:textId="77777777" w:rsidR="00087260" w:rsidRDefault="00087260" w:rsidP="008F7176">
      <w:pPr>
        <w:spacing w:after="0" w:line="240" w:lineRule="auto"/>
      </w:pPr>
      <w:r>
        <w:separator/>
      </w:r>
    </w:p>
  </w:endnote>
  <w:endnote w:type="continuationSeparator" w:id="0">
    <w:p w14:paraId="70E28A4E" w14:textId="77777777" w:rsidR="00087260" w:rsidRDefault="00087260" w:rsidP="008F7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7342889"/>
      <w:docPartObj>
        <w:docPartGallery w:val="Page Numbers (Bottom of Page)"/>
        <w:docPartUnique/>
      </w:docPartObj>
    </w:sdtPr>
    <w:sdtEndPr>
      <w:rPr>
        <w:color w:val="7F7F7F" w:themeColor="background1" w:themeShade="7F"/>
        <w:spacing w:val="60"/>
      </w:rPr>
    </w:sdtEndPr>
    <w:sdtContent>
      <w:p w14:paraId="7E1C979D" w14:textId="46E06510" w:rsidR="00BF5FFC" w:rsidRDefault="00BF5FFC" w:rsidP="00BF5FFC">
        <w:pPr>
          <w:pStyle w:val="Footer"/>
        </w:pPr>
        <w:r w:rsidRPr="009009BB">
          <w:rPr>
            <w:b/>
          </w:rPr>
          <w:fldChar w:fldCharType="begin"/>
        </w:r>
        <w:r w:rsidRPr="009009BB">
          <w:rPr>
            <w:b/>
          </w:rPr>
          <w:instrText xml:space="preserve"> PAGE   \* MERGEFORMAT </w:instrText>
        </w:r>
        <w:r w:rsidRPr="009009BB">
          <w:rPr>
            <w:b/>
          </w:rPr>
          <w:fldChar w:fldCharType="separate"/>
        </w:r>
        <w:r>
          <w:rPr>
            <w:b/>
          </w:rPr>
          <w:t>1</w:t>
        </w:r>
        <w:r w:rsidRPr="009009BB">
          <w:rPr>
            <w:b/>
            <w:noProof/>
          </w:rPr>
          <w:fldChar w:fldCharType="end"/>
        </w:r>
        <w:r>
          <w:t xml:space="preserve"> </w:t>
        </w:r>
        <w:r w:rsidRPr="008D17F5">
          <w:rPr>
            <w:color w:val="000000" w:themeColor="accent3"/>
          </w:rPr>
          <w:t>|</w:t>
        </w:r>
        <w:r>
          <w:t xml:space="preserve"> </w:t>
        </w:r>
        <w:r w:rsidRPr="008D17F5">
          <w:rPr>
            <w:spacing w:val="40"/>
          </w:rPr>
          <w:t>Page</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2EE8E" w14:textId="6206A0F3" w:rsidR="005832B5" w:rsidRDefault="005832B5" w:rsidP="005832B5">
    <w:pPr>
      <w:pStyle w:val="Footer"/>
      <w:jc w:val="left"/>
    </w:pPr>
    <w:r>
      <w:t xml:space="preserve">Revision Date:  </w:t>
    </w:r>
    <w:del w:id="207" w:author="Michelle Bright" w:date="2021-05-17T15:20:00Z">
      <w:r w:rsidDel="001E41DD">
        <w:delText>01.01</w:delText>
      </w:r>
    </w:del>
    <w:ins w:id="208" w:author="Michelle Bright" w:date="2021-06-28T07:45:00Z">
      <w:r w:rsidR="00346D06">
        <w:t>06.23</w:t>
      </w:r>
    </w:ins>
    <w:r>
      <w:t>.2021</w:t>
    </w:r>
    <w:r w:rsidR="00FB2E58">
      <w:t xml:space="preserve"> | Prepared By: </w:t>
    </w:r>
    <w:del w:id="209" w:author="Michelle Bright" w:date="2021-05-17T15:20:00Z">
      <w:r w:rsidR="00FB2E58" w:rsidDel="001E41DD">
        <w:delText xml:space="preserve">XXXXXXX  </w:delText>
      </w:r>
    </w:del>
    <w:ins w:id="210" w:author="Michelle Bright" w:date="2021-05-17T15:20:00Z">
      <w:r w:rsidR="001E41DD">
        <w:t xml:space="preserve">M. Bright &amp; B. </w:t>
      </w:r>
      <w:proofErr w:type="gramStart"/>
      <w:r w:rsidR="001E41DD">
        <w:t xml:space="preserve">Duffey  </w:t>
      </w:r>
    </w:ins>
    <w:r w:rsidR="00FB2E58">
      <w:t>|</w:t>
    </w:r>
    <w:proofErr w:type="gramEnd"/>
    <w:r w:rsidR="00FB2E58">
      <w:t xml:space="preserve"> Approved By: XXXXXXXXX</w:t>
    </w:r>
    <w:r>
      <w:tab/>
    </w:r>
  </w:p>
  <w:p w14:paraId="31A73ABA" w14:textId="28B9B571" w:rsidR="00B239BD" w:rsidRPr="00EE081E" w:rsidRDefault="00B239BD" w:rsidP="00EE08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ACEF7" w14:textId="77777777" w:rsidR="00087260" w:rsidRDefault="00087260" w:rsidP="008F7176">
      <w:pPr>
        <w:spacing w:after="0" w:line="240" w:lineRule="auto"/>
      </w:pPr>
      <w:r>
        <w:separator/>
      </w:r>
    </w:p>
  </w:footnote>
  <w:footnote w:type="continuationSeparator" w:id="0">
    <w:p w14:paraId="7EFFA4E7" w14:textId="77777777" w:rsidR="00087260" w:rsidRDefault="00087260" w:rsidP="008F71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46C4E" w14:textId="7271A741" w:rsidR="00200259" w:rsidRDefault="00EC4275" w:rsidP="00200259">
    <w:pPr>
      <w:pStyle w:val="Header"/>
    </w:pPr>
    <w:r>
      <w:rPr>
        <w:noProof/>
      </w:rPr>
      <w:drawing>
        <wp:inline distT="0" distB="0" distL="0" distR="0" wp14:anchorId="28FA0DA5" wp14:editId="3D86AB97">
          <wp:extent cx="1280160" cy="979490"/>
          <wp:effectExtent l="0" t="0" r="0" b="0"/>
          <wp:docPr id="10" name="Picture 10" descr="A close up of a sig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TG_FINAL_PMS_2221C_446C.png"/>
                  <pic:cNvPicPr/>
                </pic:nvPicPr>
                <pic:blipFill>
                  <a:blip r:embed="rId1">
                    <a:extLst>
                      <a:ext uri="{28A0092B-C50C-407E-A947-70E740481C1C}">
                        <a14:useLocalDpi xmlns:a14="http://schemas.microsoft.com/office/drawing/2010/main" val="0"/>
                      </a:ext>
                    </a:extLst>
                  </a:blip>
                  <a:stretch>
                    <a:fillRect/>
                  </a:stretch>
                </pic:blipFill>
                <pic:spPr>
                  <a:xfrm>
                    <a:off x="0" y="0"/>
                    <a:ext cx="1280160" cy="979490"/>
                  </a:xfrm>
                  <a:prstGeom prst="rect">
                    <a:avLst/>
                  </a:prstGeom>
                </pic:spPr>
              </pic:pic>
            </a:graphicData>
          </a:graphic>
        </wp:inline>
      </w:drawing>
    </w:r>
  </w:p>
  <w:p w14:paraId="0D2A5BEE" w14:textId="2D1581EB" w:rsidR="00234090" w:rsidRDefault="00234090" w:rsidP="00200259">
    <w:pPr>
      <w:pStyle w:val="Header"/>
    </w:pPr>
  </w:p>
  <w:p w14:paraId="2D25E0A6" w14:textId="77777777" w:rsidR="00234090" w:rsidRPr="00976EAB" w:rsidRDefault="00234090" w:rsidP="002002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8D914" w14:textId="0C1D07F7" w:rsidR="00692954" w:rsidRDefault="00EC4275" w:rsidP="00692954">
    <w:pPr>
      <w:pStyle w:val="Header"/>
    </w:pPr>
    <w:r>
      <w:rPr>
        <w:noProof/>
      </w:rPr>
      <w:drawing>
        <wp:inline distT="0" distB="0" distL="0" distR="0" wp14:anchorId="754A14DF" wp14:editId="0A522333">
          <wp:extent cx="1280160" cy="979490"/>
          <wp:effectExtent l="0" t="0" r="0" b="0"/>
          <wp:docPr id="11" name="Picture 11" descr="A close up of a sig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TG_FINAL_PMS_2221C_446C.png"/>
                  <pic:cNvPicPr/>
                </pic:nvPicPr>
                <pic:blipFill>
                  <a:blip r:embed="rId1">
                    <a:extLst>
                      <a:ext uri="{28A0092B-C50C-407E-A947-70E740481C1C}">
                        <a14:useLocalDpi xmlns:a14="http://schemas.microsoft.com/office/drawing/2010/main" val="0"/>
                      </a:ext>
                    </a:extLst>
                  </a:blip>
                  <a:stretch>
                    <a:fillRect/>
                  </a:stretch>
                </pic:blipFill>
                <pic:spPr>
                  <a:xfrm>
                    <a:off x="0" y="0"/>
                    <a:ext cx="1280160" cy="979490"/>
                  </a:xfrm>
                  <a:prstGeom prst="rect">
                    <a:avLst/>
                  </a:prstGeom>
                </pic:spPr>
              </pic:pic>
            </a:graphicData>
          </a:graphic>
        </wp:inline>
      </w:drawing>
    </w:r>
  </w:p>
  <w:p w14:paraId="50C73731" w14:textId="059D2FF1" w:rsidR="00234090" w:rsidRDefault="00234090" w:rsidP="00692954">
    <w:pPr>
      <w:pStyle w:val="Header"/>
    </w:pPr>
  </w:p>
  <w:p w14:paraId="7A44DB8E" w14:textId="77777777" w:rsidR="00234090" w:rsidRPr="00976EAB" w:rsidRDefault="00234090" w:rsidP="006929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477CA"/>
    <w:multiLevelType w:val="hybridMultilevel"/>
    <w:tmpl w:val="6018D7A6"/>
    <w:lvl w:ilvl="0" w:tplc="5FB61F20">
      <w:start w:val="1"/>
      <w:numFmt w:val="bullet"/>
      <w:pStyle w:val="ATGBoxBullet1"/>
      <w:lvlText w:val="●"/>
      <w:lvlJc w:val="left"/>
      <w:pPr>
        <w:ind w:left="360" w:hanging="360"/>
      </w:pPr>
      <w:rPr>
        <w:rFonts w:ascii="Arial" w:hAnsi="Arial" w:hint="default"/>
        <w:color w:val="43A7B7"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A42C7"/>
    <w:multiLevelType w:val="hybridMultilevel"/>
    <w:tmpl w:val="87D8D3F2"/>
    <w:lvl w:ilvl="0" w:tplc="BCF823B6">
      <w:start w:val="1"/>
      <w:numFmt w:val="bullet"/>
      <w:pStyle w:val="ATGBodyBullet1"/>
      <w:lvlText w:val="●"/>
      <w:lvlJc w:val="left"/>
      <w:pPr>
        <w:ind w:left="720" w:hanging="360"/>
      </w:pPr>
      <w:rPr>
        <w:rFonts w:ascii="Arial" w:hAnsi="Arial" w:hint="default"/>
        <w:color w:val="43A7B7" w:themeColor="text2"/>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D7FA7"/>
    <w:multiLevelType w:val="hybridMultilevel"/>
    <w:tmpl w:val="F1E6C4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592116E"/>
    <w:multiLevelType w:val="hybridMultilevel"/>
    <w:tmpl w:val="AE3A82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BA5F8D"/>
    <w:multiLevelType w:val="hybridMultilevel"/>
    <w:tmpl w:val="557A9D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B5C2A28"/>
    <w:multiLevelType w:val="hybridMultilevel"/>
    <w:tmpl w:val="B226FD0A"/>
    <w:lvl w:ilvl="0" w:tplc="005E8B40">
      <w:start w:val="1"/>
      <w:numFmt w:val="bullet"/>
      <w:pStyle w:val="ATGBodyBullet2"/>
      <w:lvlText w:val="–"/>
      <w:lvlJc w:val="left"/>
      <w:pPr>
        <w:ind w:left="1080" w:hanging="360"/>
      </w:pPr>
      <w:rPr>
        <w:rFonts w:ascii="Arial" w:hAnsi="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D212B6"/>
    <w:multiLevelType w:val="hybridMultilevel"/>
    <w:tmpl w:val="28D02E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AB81843"/>
    <w:multiLevelType w:val="hybridMultilevel"/>
    <w:tmpl w:val="D7C88AD0"/>
    <w:lvl w:ilvl="0" w:tplc="539887AE">
      <w:start w:val="1"/>
      <w:numFmt w:val="bullet"/>
      <w:pStyle w:val="ATGBoxBullet2"/>
      <w:lvlText w:val="–"/>
      <w:lvlJc w:val="left"/>
      <w:pPr>
        <w:ind w:left="720" w:hanging="360"/>
      </w:pPr>
      <w:rPr>
        <w:rFonts w:ascii="Arial" w:hAnsi="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73384E"/>
    <w:multiLevelType w:val="hybridMultilevel"/>
    <w:tmpl w:val="A6E64DCC"/>
    <w:lvl w:ilvl="0" w:tplc="F8FA11E4">
      <w:start w:val="1"/>
      <w:numFmt w:val="bullet"/>
      <w:pStyle w:val="ATGBoxCheck"/>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21099F"/>
    <w:multiLevelType w:val="hybridMultilevel"/>
    <w:tmpl w:val="0A8CFCFA"/>
    <w:lvl w:ilvl="0" w:tplc="C0F028C4">
      <w:start w:val="1"/>
      <w:numFmt w:val="bullet"/>
      <w:pStyle w:val="ATGTableBullet"/>
      <w:lvlText w:val="►"/>
      <w:lvlJc w:val="left"/>
      <w:pPr>
        <w:ind w:left="720" w:hanging="360"/>
      </w:pPr>
      <w:rPr>
        <w:rFonts w:ascii="Arial" w:hAnsi="Arial" w:hint="default"/>
        <w:color w:val="3D3D3D" w:themeColor="background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7"/>
  </w:num>
  <w:num w:numId="5">
    <w:abstractNumId w:val="8"/>
  </w:num>
  <w:num w:numId="6">
    <w:abstractNumId w:val="9"/>
  </w:num>
  <w:num w:numId="7">
    <w:abstractNumId w:val="1"/>
  </w:num>
  <w:num w:numId="8">
    <w:abstractNumId w:val="6"/>
  </w:num>
  <w:num w:numId="9">
    <w:abstractNumId w:val="3"/>
  </w:num>
  <w:num w:numId="10">
    <w:abstractNumId w:val="4"/>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helle Bright">
    <w15:presenceInfo w15:providerId="AD" w15:userId="S::mbright@emailatg.com::81520277-4c14-46b4-b774-0cb1192d40cb"/>
  </w15:person>
  <w15:person w15:author="Sheena Tolentino">
    <w15:presenceInfo w15:providerId="AD" w15:userId="S::stolentino@emailatg.com::3a12965a-816e-4015-90a6-eb73f04159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revisionView w:markup="0"/>
  <w:trackRevisions/>
  <w:documentProtection w:edit="trackedChanges" w:enforcement="0"/>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426"/>
    <w:rsid w:val="000342F8"/>
    <w:rsid w:val="00051BD4"/>
    <w:rsid w:val="000818C9"/>
    <w:rsid w:val="00087260"/>
    <w:rsid w:val="00131D19"/>
    <w:rsid w:val="001A581E"/>
    <w:rsid w:val="001C1847"/>
    <w:rsid w:val="001C75DE"/>
    <w:rsid w:val="001E41DD"/>
    <w:rsid w:val="001F2DC6"/>
    <w:rsid w:val="001F563E"/>
    <w:rsid w:val="00200259"/>
    <w:rsid w:val="00234090"/>
    <w:rsid w:val="0023517B"/>
    <w:rsid w:val="00266426"/>
    <w:rsid w:val="002C38AA"/>
    <w:rsid w:val="002D55FD"/>
    <w:rsid w:val="002E3047"/>
    <w:rsid w:val="002F0C4A"/>
    <w:rsid w:val="002F2EBD"/>
    <w:rsid w:val="00324BDB"/>
    <w:rsid w:val="00346D06"/>
    <w:rsid w:val="00374B70"/>
    <w:rsid w:val="0038202B"/>
    <w:rsid w:val="0039333C"/>
    <w:rsid w:val="003A2323"/>
    <w:rsid w:val="003D110D"/>
    <w:rsid w:val="00414C64"/>
    <w:rsid w:val="00435311"/>
    <w:rsid w:val="00462AC7"/>
    <w:rsid w:val="004847AA"/>
    <w:rsid w:val="00486D6E"/>
    <w:rsid w:val="0049641E"/>
    <w:rsid w:val="004E1FE0"/>
    <w:rsid w:val="005178F5"/>
    <w:rsid w:val="00564A3C"/>
    <w:rsid w:val="00564C86"/>
    <w:rsid w:val="00575A88"/>
    <w:rsid w:val="005832B5"/>
    <w:rsid w:val="005B68E0"/>
    <w:rsid w:val="0061041E"/>
    <w:rsid w:val="00656672"/>
    <w:rsid w:val="00661B66"/>
    <w:rsid w:val="006620C7"/>
    <w:rsid w:val="00684B26"/>
    <w:rsid w:val="00692954"/>
    <w:rsid w:val="006B259E"/>
    <w:rsid w:val="006E4469"/>
    <w:rsid w:val="007601B6"/>
    <w:rsid w:val="007B495D"/>
    <w:rsid w:val="007C3F8B"/>
    <w:rsid w:val="007E46FD"/>
    <w:rsid w:val="008323E4"/>
    <w:rsid w:val="00833A2E"/>
    <w:rsid w:val="00834907"/>
    <w:rsid w:val="00865A7A"/>
    <w:rsid w:val="00887F31"/>
    <w:rsid w:val="008973B8"/>
    <w:rsid w:val="008D17F5"/>
    <w:rsid w:val="008D7EBA"/>
    <w:rsid w:val="008F5FAE"/>
    <w:rsid w:val="008F7176"/>
    <w:rsid w:val="008F78F5"/>
    <w:rsid w:val="00901A59"/>
    <w:rsid w:val="0092229C"/>
    <w:rsid w:val="00922B13"/>
    <w:rsid w:val="00923905"/>
    <w:rsid w:val="0097292C"/>
    <w:rsid w:val="00976EAB"/>
    <w:rsid w:val="00994D28"/>
    <w:rsid w:val="009A021C"/>
    <w:rsid w:val="009D5F12"/>
    <w:rsid w:val="00A02757"/>
    <w:rsid w:val="00A148CA"/>
    <w:rsid w:val="00A16F2B"/>
    <w:rsid w:val="00A55001"/>
    <w:rsid w:val="00A766FE"/>
    <w:rsid w:val="00AC75C9"/>
    <w:rsid w:val="00B05BEE"/>
    <w:rsid w:val="00B239BD"/>
    <w:rsid w:val="00B8492A"/>
    <w:rsid w:val="00BB2AE7"/>
    <w:rsid w:val="00BF5CAB"/>
    <w:rsid w:val="00BF5FFC"/>
    <w:rsid w:val="00C85444"/>
    <w:rsid w:val="00CB4ABF"/>
    <w:rsid w:val="00CC169F"/>
    <w:rsid w:val="00CF4992"/>
    <w:rsid w:val="00D00340"/>
    <w:rsid w:val="00D773DB"/>
    <w:rsid w:val="00D91678"/>
    <w:rsid w:val="00D97831"/>
    <w:rsid w:val="00DE58BE"/>
    <w:rsid w:val="00DF679D"/>
    <w:rsid w:val="00E25502"/>
    <w:rsid w:val="00E3398D"/>
    <w:rsid w:val="00E353DE"/>
    <w:rsid w:val="00EA4F42"/>
    <w:rsid w:val="00EC4275"/>
    <w:rsid w:val="00EC6FF7"/>
    <w:rsid w:val="00EE081E"/>
    <w:rsid w:val="00F05573"/>
    <w:rsid w:val="00F47D30"/>
    <w:rsid w:val="00F5334A"/>
    <w:rsid w:val="00F66F80"/>
    <w:rsid w:val="00F874AD"/>
    <w:rsid w:val="00F91A37"/>
    <w:rsid w:val="00FB2E58"/>
    <w:rsid w:val="00FC09D8"/>
    <w:rsid w:val="00FD5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0EC250C5"/>
  <w15:chartTrackingRefBased/>
  <w15:docId w15:val="{107E9846-C82E-4F13-BA6A-7ECCBB782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A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GBodyText">
    <w:name w:val="ATG Body Text"/>
    <w:basedOn w:val="Normal"/>
    <w:qFormat/>
    <w:rsid w:val="00EC6FF7"/>
    <w:pPr>
      <w:spacing w:after="120" w:line="240" w:lineRule="auto"/>
    </w:pPr>
  </w:style>
  <w:style w:type="paragraph" w:customStyle="1" w:styleId="ATGBodyBullet1">
    <w:name w:val="ATG Body Bullet 1"/>
    <w:basedOn w:val="ATGBodyText"/>
    <w:qFormat/>
    <w:rsid w:val="002F2EBD"/>
    <w:pPr>
      <w:numPr>
        <w:numId w:val="1"/>
      </w:numPr>
    </w:pPr>
  </w:style>
  <w:style w:type="paragraph" w:customStyle="1" w:styleId="ATGBodyBullet2">
    <w:name w:val="ATG Body Bullet 2"/>
    <w:basedOn w:val="ATGBodyText"/>
    <w:qFormat/>
    <w:rsid w:val="008F7176"/>
    <w:pPr>
      <w:numPr>
        <w:numId w:val="2"/>
      </w:numPr>
    </w:pPr>
  </w:style>
  <w:style w:type="paragraph" w:styleId="Header">
    <w:name w:val="header"/>
    <w:basedOn w:val="Normal"/>
    <w:link w:val="HeaderChar"/>
    <w:uiPriority w:val="99"/>
    <w:unhideWhenUsed/>
    <w:rsid w:val="00575A88"/>
    <w:pPr>
      <w:tabs>
        <w:tab w:val="center" w:pos="4680"/>
        <w:tab w:val="right" w:pos="9360"/>
      </w:tabs>
      <w:spacing w:after="0" w:line="240" w:lineRule="auto"/>
    </w:pPr>
    <w:rPr>
      <w:sz w:val="20"/>
    </w:rPr>
  </w:style>
  <w:style w:type="character" w:customStyle="1" w:styleId="HeaderChar">
    <w:name w:val="Header Char"/>
    <w:basedOn w:val="DefaultParagraphFont"/>
    <w:link w:val="Header"/>
    <w:uiPriority w:val="99"/>
    <w:rsid w:val="00575A88"/>
    <w:rPr>
      <w:sz w:val="20"/>
    </w:rPr>
  </w:style>
  <w:style w:type="paragraph" w:styleId="Footer">
    <w:name w:val="footer"/>
    <w:basedOn w:val="Normal"/>
    <w:link w:val="FooterChar"/>
    <w:uiPriority w:val="99"/>
    <w:unhideWhenUsed/>
    <w:rsid w:val="00575A88"/>
    <w:pPr>
      <w:pBdr>
        <w:top w:val="single" w:sz="4" w:space="1" w:color="43A7B7" w:themeColor="accent2"/>
      </w:pBdr>
      <w:tabs>
        <w:tab w:val="center" w:pos="4680"/>
        <w:tab w:val="right" w:pos="9360"/>
      </w:tabs>
      <w:spacing w:after="0" w:line="240" w:lineRule="auto"/>
      <w:jc w:val="right"/>
    </w:pPr>
    <w:rPr>
      <w:sz w:val="20"/>
    </w:rPr>
  </w:style>
  <w:style w:type="character" w:customStyle="1" w:styleId="FooterChar">
    <w:name w:val="Footer Char"/>
    <w:basedOn w:val="DefaultParagraphFont"/>
    <w:link w:val="Footer"/>
    <w:uiPriority w:val="99"/>
    <w:rsid w:val="00575A88"/>
    <w:rPr>
      <w:sz w:val="20"/>
    </w:rPr>
  </w:style>
  <w:style w:type="paragraph" w:customStyle="1" w:styleId="ATGCaption">
    <w:name w:val="ATG Caption"/>
    <w:qFormat/>
    <w:rsid w:val="00976EAB"/>
    <w:pPr>
      <w:spacing w:after="0" w:line="240" w:lineRule="auto"/>
    </w:pPr>
    <w:rPr>
      <w:i/>
      <w:color w:val="000000" w:themeColor="accent3"/>
      <w:sz w:val="20"/>
    </w:rPr>
  </w:style>
  <w:style w:type="paragraph" w:customStyle="1" w:styleId="ATGHeading1">
    <w:name w:val="ATG Heading 1"/>
    <w:basedOn w:val="Normal"/>
    <w:qFormat/>
    <w:rsid w:val="00EC4275"/>
    <w:pPr>
      <w:keepNext/>
      <w:shd w:val="clear" w:color="auto" w:fill="1BA6B7"/>
      <w:spacing w:after="120" w:line="240" w:lineRule="auto"/>
    </w:pPr>
    <w:rPr>
      <w:rFonts w:asciiTheme="majorHAnsi" w:hAnsiTheme="majorHAnsi"/>
      <w:b/>
      <w:color w:val="FFFFFF" w:themeColor="background1"/>
      <w:sz w:val="32"/>
    </w:rPr>
  </w:style>
  <w:style w:type="paragraph" w:customStyle="1" w:styleId="ATGHeading2">
    <w:name w:val="ATG Heading 2"/>
    <w:basedOn w:val="Normal"/>
    <w:qFormat/>
    <w:rsid w:val="00EC4275"/>
    <w:pPr>
      <w:keepNext/>
      <w:pBdr>
        <w:bottom w:val="single" w:sz="4" w:space="1" w:color="000000" w:themeColor="accent3"/>
      </w:pBdr>
      <w:spacing w:before="240" w:after="120" w:line="240" w:lineRule="auto"/>
    </w:pPr>
    <w:rPr>
      <w:rFonts w:asciiTheme="majorHAnsi" w:hAnsiTheme="majorHAnsi"/>
      <w:b/>
      <w:color w:val="1BA6B7"/>
      <w:sz w:val="28"/>
    </w:rPr>
  </w:style>
  <w:style w:type="paragraph" w:customStyle="1" w:styleId="ATGHeading3">
    <w:name w:val="ATG Heading 3"/>
    <w:basedOn w:val="Normal"/>
    <w:qFormat/>
    <w:rsid w:val="00EC4275"/>
    <w:pPr>
      <w:keepNext/>
      <w:spacing w:before="180" w:after="60" w:line="240" w:lineRule="auto"/>
    </w:pPr>
    <w:rPr>
      <w:rFonts w:asciiTheme="majorHAnsi" w:hAnsiTheme="majorHAnsi"/>
      <w:b/>
      <w:color w:val="3D3D3D"/>
      <w:sz w:val="26"/>
    </w:rPr>
  </w:style>
  <w:style w:type="paragraph" w:customStyle="1" w:styleId="ATGHeading4">
    <w:name w:val="ATG Heading 4"/>
    <w:basedOn w:val="Normal"/>
    <w:qFormat/>
    <w:rsid w:val="008D17F5"/>
    <w:pPr>
      <w:keepNext/>
      <w:spacing w:before="120" w:after="60" w:line="240" w:lineRule="auto"/>
    </w:pPr>
    <w:rPr>
      <w:rFonts w:asciiTheme="majorHAnsi" w:hAnsiTheme="majorHAnsi"/>
      <w:b/>
      <w:i/>
      <w:color w:val="3D3D3D" w:themeColor="background2"/>
      <w:sz w:val="24"/>
    </w:rPr>
  </w:style>
  <w:style w:type="paragraph" w:customStyle="1" w:styleId="ATGHeading5">
    <w:name w:val="ATG Heading 5"/>
    <w:basedOn w:val="Normal"/>
    <w:qFormat/>
    <w:rsid w:val="002E3047"/>
    <w:pPr>
      <w:keepNext/>
      <w:pBdr>
        <w:bottom w:val="single" w:sz="4" w:space="1" w:color="43A7B7" w:themeColor="accent2"/>
      </w:pBdr>
      <w:spacing w:before="120" w:after="60" w:line="240" w:lineRule="auto"/>
    </w:pPr>
    <w:rPr>
      <w:rFonts w:asciiTheme="majorHAnsi" w:hAnsiTheme="majorHAnsi"/>
      <w:color w:val="43A7B7" w:themeColor="text2"/>
    </w:rPr>
  </w:style>
  <w:style w:type="table" w:styleId="TableGrid">
    <w:name w:val="Table Grid"/>
    <w:basedOn w:val="TableNormal"/>
    <w:uiPriority w:val="39"/>
    <w:rsid w:val="002E30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TGBoxText">
    <w:name w:val="ATG Box Text"/>
    <w:basedOn w:val="Normal"/>
    <w:qFormat/>
    <w:rsid w:val="002E3047"/>
    <w:pPr>
      <w:spacing w:after="60" w:line="240" w:lineRule="auto"/>
    </w:pPr>
    <w:rPr>
      <w:sz w:val="20"/>
    </w:rPr>
  </w:style>
  <w:style w:type="paragraph" w:customStyle="1" w:styleId="ATGBoxBullet1">
    <w:name w:val="ATG Box Bullet 1"/>
    <w:basedOn w:val="ATGBoxText"/>
    <w:qFormat/>
    <w:rsid w:val="002F2EBD"/>
    <w:pPr>
      <w:numPr>
        <w:numId w:val="3"/>
      </w:numPr>
    </w:pPr>
    <w:rPr>
      <w:color w:val="3D3D3D"/>
    </w:rPr>
  </w:style>
  <w:style w:type="paragraph" w:customStyle="1" w:styleId="ATGBoxBullet2">
    <w:name w:val="ATG Box Bullet 2"/>
    <w:basedOn w:val="ATGBoxText"/>
    <w:qFormat/>
    <w:rsid w:val="002E3047"/>
    <w:pPr>
      <w:numPr>
        <w:numId w:val="4"/>
      </w:numPr>
      <w:ind w:left="576" w:hanging="288"/>
    </w:pPr>
  </w:style>
  <w:style w:type="paragraph" w:customStyle="1" w:styleId="ATGBoxCheck">
    <w:name w:val="ATG Box Check"/>
    <w:basedOn w:val="ATGBoxText"/>
    <w:qFormat/>
    <w:rsid w:val="002E3047"/>
    <w:pPr>
      <w:numPr>
        <w:numId w:val="5"/>
      </w:numPr>
      <w:ind w:left="288" w:hanging="288"/>
    </w:pPr>
  </w:style>
  <w:style w:type="paragraph" w:customStyle="1" w:styleId="ATGBoxTitle">
    <w:name w:val="ATG Box Title"/>
    <w:basedOn w:val="Normal"/>
    <w:qFormat/>
    <w:rsid w:val="00EC4275"/>
    <w:pPr>
      <w:shd w:val="clear" w:color="auto" w:fill="3D3D3D"/>
      <w:spacing w:after="60" w:line="240" w:lineRule="auto"/>
      <w:jc w:val="center"/>
    </w:pPr>
    <w:rPr>
      <w:rFonts w:asciiTheme="majorHAnsi" w:hAnsiTheme="majorHAnsi"/>
      <w:b/>
      <w:color w:val="FFFFFF" w:themeColor="background1"/>
    </w:rPr>
  </w:style>
  <w:style w:type="paragraph" w:customStyle="1" w:styleId="ATGBoxHeading">
    <w:name w:val="ATG Box Heading"/>
    <w:basedOn w:val="Normal"/>
    <w:qFormat/>
    <w:rsid w:val="00575A88"/>
    <w:pPr>
      <w:pBdr>
        <w:bottom w:val="single" w:sz="4" w:space="1" w:color="3D3D3D" w:themeColor="background2"/>
      </w:pBdr>
      <w:spacing w:after="0" w:line="240" w:lineRule="auto"/>
    </w:pPr>
    <w:rPr>
      <w:rFonts w:asciiTheme="majorHAnsi" w:hAnsiTheme="majorHAnsi"/>
      <w:b/>
      <w:color w:val="43A7B7" w:themeColor="text2"/>
      <w:sz w:val="20"/>
    </w:rPr>
  </w:style>
  <w:style w:type="paragraph" w:customStyle="1" w:styleId="ATGTableText">
    <w:name w:val="ATG Table Text"/>
    <w:basedOn w:val="ATGBodyText"/>
    <w:qFormat/>
    <w:rsid w:val="00575A88"/>
    <w:pPr>
      <w:spacing w:after="0"/>
    </w:pPr>
    <w:rPr>
      <w:sz w:val="20"/>
    </w:rPr>
  </w:style>
  <w:style w:type="paragraph" w:customStyle="1" w:styleId="ATGTableHeading">
    <w:name w:val="ATG Table Heading"/>
    <w:basedOn w:val="ATGBodyText"/>
    <w:qFormat/>
    <w:rsid w:val="00575A88"/>
    <w:pPr>
      <w:spacing w:after="0"/>
      <w:jc w:val="center"/>
    </w:pPr>
    <w:rPr>
      <w:rFonts w:asciiTheme="majorHAnsi" w:hAnsiTheme="majorHAnsi"/>
      <w:b/>
      <w:color w:val="FFFFFF" w:themeColor="background1"/>
      <w:sz w:val="20"/>
    </w:rPr>
  </w:style>
  <w:style w:type="paragraph" w:customStyle="1" w:styleId="ATGTableBullet">
    <w:name w:val="ATG Table Bullet"/>
    <w:basedOn w:val="ATGTableText"/>
    <w:qFormat/>
    <w:rsid w:val="00575A88"/>
    <w:pPr>
      <w:numPr>
        <w:numId w:val="6"/>
      </w:numPr>
      <w:ind w:left="288" w:hanging="288"/>
    </w:pPr>
  </w:style>
  <w:style w:type="character" w:styleId="Hyperlink">
    <w:name w:val="Hyperlink"/>
    <w:basedOn w:val="DefaultParagraphFont"/>
    <w:uiPriority w:val="99"/>
    <w:unhideWhenUsed/>
    <w:rsid w:val="00A55001"/>
    <w:rPr>
      <w:color w:val="43A7B7" w:themeColor="hyperlink"/>
      <w:u w:val="single"/>
    </w:rPr>
  </w:style>
  <w:style w:type="paragraph" w:styleId="BalloonText">
    <w:name w:val="Balloon Text"/>
    <w:basedOn w:val="Normal"/>
    <w:link w:val="BalloonTextChar"/>
    <w:uiPriority w:val="99"/>
    <w:semiHidden/>
    <w:unhideWhenUsed/>
    <w:rsid w:val="004E1F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1FE0"/>
    <w:rPr>
      <w:rFonts w:ascii="Segoe UI" w:hAnsi="Segoe UI" w:cs="Segoe UI"/>
      <w:sz w:val="18"/>
      <w:szCs w:val="18"/>
    </w:rPr>
  </w:style>
  <w:style w:type="paragraph" w:styleId="NoSpacing">
    <w:name w:val="No Spacing"/>
    <w:link w:val="NoSpacingChar"/>
    <w:uiPriority w:val="1"/>
    <w:qFormat/>
    <w:rsid w:val="00E3398D"/>
    <w:pPr>
      <w:spacing w:after="0" w:line="240" w:lineRule="auto"/>
    </w:pPr>
    <w:rPr>
      <w:rFonts w:eastAsiaTheme="minorEastAsia"/>
    </w:rPr>
  </w:style>
  <w:style w:type="character" w:customStyle="1" w:styleId="NoSpacingChar">
    <w:name w:val="No Spacing Char"/>
    <w:basedOn w:val="DefaultParagraphFont"/>
    <w:link w:val="NoSpacing"/>
    <w:uiPriority w:val="1"/>
    <w:rsid w:val="00E3398D"/>
    <w:rPr>
      <w:rFonts w:eastAsiaTheme="minorEastAsia"/>
    </w:rPr>
  </w:style>
  <w:style w:type="paragraph" w:styleId="ListParagraph">
    <w:name w:val="List Paragraph"/>
    <w:aliases w:val="Bulleted"/>
    <w:basedOn w:val="Normal"/>
    <w:uiPriority w:val="34"/>
    <w:qFormat/>
    <w:rsid w:val="0023517B"/>
    <w:pPr>
      <w:spacing w:after="200" w:line="276" w:lineRule="auto"/>
      <w:ind w:left="720"/>
      <w:contextualSpacing/>
    </w:pPr>
  </w:style>
  <w:style w:type="paragraph" w:customStyle="1" w:styleId="paragraph">
    <w:name w:val="paragraph"/>
    <w:basedOn w:val="Normal"/>
    <w:rsid w:val="00D773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773DB"/>
  </w:style>
  <w:style w:type="character" w:customStyle="1" w:styleId="eop">
    <w:name w:val="eop"/>
    <w:basedOn w:val="DefaultParagraphFont"/>
    <w:rsid w:val="00D773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27487">
      <w:bodyDiv w:val="1"/>
      <w:marLeft w:val="0"/>
      <w:marRight w:val="0"/>
      <w:marTop w:val="0"/>
      <w:marBottom w:val="0"/>
      <w:divBdr>
        <w:top w:val="none" w:sz="0" w:space="0" w:color="auto"/>
        <w:left w:val="none" w:sz="0" w:space="0" w:color="auto"/>
        <w:bottom w:val="none" w:sz="0" w:space="0" w:color="auto"/>
        <w:right w:val="none" w:sz="0" w:space="0" w:color="auto"/>
      </w:divBdr>
    </w:div>
    <w:div w:id="721947710">
      <w:bodyDiv w:val="1"/>
      <w:marLeft w:val="0"/>
      <w:marRight w:val="0"/>
      <w:marTop w:val="0"/>
      <w:marBottom w:val="0"/>
      <w:divBdr>
        <w:top w:val="none" w:sz="0" w:space="0" w:color="auto"/>
        <w:left w:val="none" w:sz="0" w:space="0" w:color="auto"/>
        <w:bottom w:val="none" w:sz="0" w:space="0" w:color="auto"/>
        <w:right w:val="none" w:sz="0" w:space="0" w:color="auto"/>
      </w:divBdr>
    </w:div>
    <w:div w:id="754202244">
      <w:bodyDiv w:val="1"/>
      <w:marLeft w:val="0"/>
      <w:marRight w:val="0"/>
      <w:marTop w:val="0"/>
      <w:marBottom w:val="0"/>
      <w:divBdr>
        <w:top w:val="none" w:sz="0" w:space="0" w:color="auto"/>
        <w:left w:val="none" w:sz="0" w:space="0" w:color="auto"/>
        <w:bottom w:val="none" w:sz="0" w:space="0" w:color="auto"/>
        <w:right w:val="none" w:sz="0" w:space="0" w:color="auto"/>
      </w:divBdr>
      <w:divsChild>
        <w:div w:id="1575167218">
          <w:marLeft w:val="0"/>
          <w:marRight w:val="0"/>
          <w:marTop w:val="0"/>
          <w:marBottom w:val="0"/>
          <w:divBdr>
            <w:top w:val="none" w:sz="0" w:space="0" w:color="auto"/>
            <w:left w:val="none" w:sz="0" w:space="0" w:color="auto"/>
            <w:bottom w:val="none" w:sz="0" w:space="0" w:color="auto"/>
            <w:right w:val="none" w:sz="0" w:space="0" w:color="auto"/>
          </w:divBdr>
        </w:div>
        <w:div w:id="2105297085">
          <w:marLeft w:val="0"/>
          <w:marRight w:val="0"/>
          <w:marTop w:val="0"/>
          <w:marBottom w:val="0"/>
          <w:divBdr>
            <w:top w:val="none" w:sz="0" w:space="0" w:color="auto"/>
            <w:left w:val="none" w:sz="0" w:space="0" w:color="auto"/>
            <w:bottom w:val="none" w:sz="0" w:space="0" w:color="auto"/>
            <w:right w:val="none" w:sz="0" w:space="0" w:color="auto"/>
          </w:divBdr>
        </w:div>
        <w:div w:id="518086062">
          <w:marLeft w:val="0"/>
          <w:marRight w:val="0"/>
          <w:marTop w:val="0"/>
          <w:marBottom w:val="0"/>
          <w:divBdr>
            <w:top w:val="none" w:sz="0" w:space="0" w:color="auto"/>
            <w:left w:val="none" w:sz="0" w:space="0" w:color="auto"/>
            <w:bottom w:val="none" w:sz="0" w:space="0" w:color="auto"/>
            <w:right w:val="none" w:sz="0" w:space="0" w:color="auto"/>
          </w:divBdr>
        </w:div>
        <w:div w:id="202253163">
          <w:marLeft w:val="0"/>
          <w:marRight w:val="0"/>
          <w:marTop w:val="0"/>
          <w:marBottom w:val="0"/>
          <w:divBdr>
            <w:top w:val="none" w:sz="0" w:space="0" w:color="auto"/>
            <w:left w:val="none" w:sz="0" w:space="0" w:color="auto"/>
            <w:bottom w:val="none" w:sz="0" w:space="0" w:color="auto"/>
            <w:right w:val="none" w:sz="0" w:space="0" w:color="auto"/>
          </w:divBdr>
        </w:div>
        <w:div w:id="1218006860">
          <w:marLeft w:val="0"/>
          <w:marRight w:val="0"/>
          <w:marTop w:val="0"/>
          <w:marBottom w:val="0"/>
          <w:divBdr>
            <w:top w:val="none" w:sz="0" w:space="0" w:color="auto"/>
            <w:left w:val="none" w:sz="0" w:space="0" w:color="auto"/>
            <w:bottom w:val="none" w:sz="0" w:space="0" w:color="auto"/>
            <w:right w:val="none" w:sz="0" w:space="0" w:color="auto"/>
          </w:divBdr>
        </w:div>
      </w:divsChild>
    </w:div>
    <w:div w:id="1637639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2.xml"/><Relationship Id="rId30"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Custom 1">
      <a:dk1>
        <a:srgbClr val="3D3D3D"/>
      </a:dk1>
      <a:lt1>
        <a:sysClr val="window" lastClr="FFFFFF"/>
      </a:lt1>
      <a:dk2>
        <a:srgbClr val="43A7B7"/>
      </a:dk2>
      <a:lt2>
        <a:srgbClr val="3D3D3D"/>
      </a:lt2>
      <a:accent1>
        <a:srgbClr val="ACA2A5"/>
      </a:accent1>
      <a:accent2>
        <a:srgbClr val="43A7B7"/>
      </a:accent2>
      <a:accent3>
        <a:srgbClr val="000000"/>
      </a:accent3>
      <a:accent4>
        <a:srgbClr val="F9A663"/>
      </a:accent4>
      <a:accent5>
        <a:srgbClr val="E2D9DC"/>
      </a:accent5>
      <a:accent6>
        <a:srgbClr val="75CAE4"/>
      </a:accent6>
      <a:hlink>
        <a:srgbClr val="43A7B7"/>
      </a:hlink>
      <a:folHlink>
        <a:srgbClr val="ACA2A5"/>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44DD37579A5D4D9C7ADC1394F5150B" ma:contentTypeVersion="2" ma:contentTypeDescription="Create a new document." ma:contentTypeScope="" ma:versionID="375f12b1eaccb1dff547ea3e855b0f7c">
  <xsd:schema xmlns:xsd="http://www.w3.org/2001/XMLSchema" xmlns:xs="http://www.w3.org/2001/XMLSchema" xmlns:p="http://schemas.microsoft.com/office/2006/metadata/properties" xmlns:ns2="39cba505-956e-4c02-aeda-0bc52db65f4a" targetNamespace="http://schemas.microsoft.com/office/2006/metadata/properties" ma:root="true" ma:fieldsID="162b2386b3eae005f5cde24f8590723b" ns2:_="">
    <xsd:import namespace="39cba505-956e-4c02-aeda-0bc52db65f4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cba505-956e-4c02-aeda-0bc52db65f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C3851BD-29FE-4313-9306-37CAA190FA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cba505-956e-4c02-aeda-0bc52db65f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051DAC1-D9B7-4D15-8CB6-12210BB9B94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6BB107B-1683-456D-A433-3148334FD95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823</Words>
  <Characters>4694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 Dougherty</dc:creator>
  <cp:keywords/>
  <dc:description/>
  <cp:lastModifiedBy>Michelle Bright</cp:lastModifiedBy>
  <cp:revision>2</cp:revision>
  <cp:lastPrinted>2019-03-19T22:47:00Z</cp:lastPrinted>
  <dcterms:created xsi:type="dcterms:W3CDTF">2021-06-28T13:01:00Z</dcterms:created>
  <dcterms:modified xsi:type="dcterms:W3CDTF">2021-06-28T13:01:00Z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0x0101008044DD37579A5D4D9C7ADC1394F5150B</vt:lpwstr>
  </property>
</Properties>
</file>