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F0BAD" w14:textId="0BE63358" w:rsidR="00834907" w:rsidRPr="00EC4275" w:rsidRDefault="00471728" w:rsidP="00EC4275">
      <w:pPr>
        <w:pStyle w:val="ATGHeading1"/>
      </w:pPr>
      <w:r>
        <w:t>Engineering/Accounting</w:t>
      </w:r>
      <w:r w:rsidR="00FB2E58">
        <w:t xml:space="preserve">: </w:t>
      </w:r>
      <w:r w:rsidR="00D808B5">
        <w:t xml:space="preserve">PRIVATE CLIENT </w:t>
      </w:r>
      <w:r w:rsidR="00B60190">
        <w:t xml:space="preserve">PROPOSALS, </w:t>
      </w:r>
      <w:r>
        <w:t>CONTRACTS &amp; PAYMENT</w:t>
      </w:r>
    </w:p>
    <w:p w14:paraId="5435497B" w14:textId="347805D5" w:rsidR="005832B5" w:rsidRDefault="005832B5" w:rsidP="0023517B">
      <w:pPr>
        <w:rPr>
          <w:i/>
          <w:iCs/>
          <w:sz w:val="28"/>
        </w:rPr>
      </w:pPr>
      <w:r>
        <w:rPr>
          <w:b/>
          <w:bCs/>
          <w:sz w:val="28"/>
        </w:rPr>
        <w:t>Objective/Purpose/ Why:</w:t>
      </w:r>
      <w:r w:rsidR="00471728">
        <w:rPr>
          <w:b/>
          <w:bCs/>
          <w:sz w:val="28"/>
        </w:rPr>
        <w:t xml:space="preserve"> </w:t>
      </w:r>
      <w:r w:rsidR="00471728" w:rsidRPr="00471728">
        <w:rPr>
          <w:i/>
          <w:iCs/>
          <w:sz w:val="28"/>
        </w:rPr>
        <w:t xml:space="preserve">To outline </w:t>
      </w:r>
      <w:r w:rsidR="00B60190">
        <w:rPr>
          <w:i/>
          <w:iCs/>
          <w:sz w:val="28"/>
        </w:rPr>
        <w:t>Private Client</w:t>
      </w:r>
      <w:r w:rsidR="00471728" w:rsidRPr="00471728">
        <w:rPr>
          <w:i/>
          <w:iCs/>
          <w:sz w:val="28"/>
        </w:rPr>
        <w:t xml:space="preserve"> Contract and Payment Standard Operating Procedure</w:t>
      </w:r>
      <w:r w:rsidR="00D50A27">
        <w:rPr>
          <w:i/>
          <w:iCs/>
          <w:sz w:val="28"/>
        </w:rPr>
        <w:t xml:space="preserve">s. </w:t>
      </w:r>
      <w:r w:rsidR="00471728" w:rsidRPr="00471728">
        <w:rPr>
          <w:i/>
          <w:iCs/>
          <w:sz w:val="28"/>
        </w:rPr>
        <w:t xml:space="preserve">The goal is to ensure that contracts contain standard provisions that protect </w:t>
      </w:r>
      <w:r w:rsidR="000D149B">
        <w:rPr>
          <w:i/>
          <w:iCs/>
          <w:sz w:val="28"/>
        </w:rPr>
        <w:t>ATG, and</w:t>
      </w:r>
      <w:ins w:id="0" w:author="Sheena Tolentino" w:date="2021-07-07T17:18:00Z">
        <w:r w:rsidR="000D149B">
          <w:rPr>
            <w:i/>
            <w:iCs/>
            <w:sz w:val="28"/>
          </w:rPr>
          <w:t xml:space="preserve"> </w:t>
        </w:r>
      </w:ins>
      <w:r w:rsidR="00D50A27">
        <w:rPr>
          <w:i/>
          <w:iCs/>
          <w:sz w:val="28"/>
        </w:rPr>
        <w:t xml:space="preserve">Project Managers </w:t>
      </w:r>
      <w:r w:rsidR="000D149B">
        <w:rPr>
          <w:i/>
          <w:iCs/>
          <w:sz w:val="28"/>
        </w:rPr>
        <w:t xml:space="preserve">ensure </w:t>
      </w:r>
      <w:r w:rsidR="00B653ED">
        <w:rPr>
          <w:i/>
          <w:iCs/>
          <w:sz w:val="28"/>
        </w:rPr>
        <w:t>no more than 30 days of labor and other costs are put at risk.</w:t>
      </w:r>
      <w:r w:rsidR="00D50A27">
        <w:rPr>
          <w:i/>
          <w:iCs/>
          <w:sz w:val="28"/>
        </w:rPr>
        <w:t xml:space="preserve"> </w:t>
      </w:r>
      <w:r w:rsidR="00D921DE">
        <w:rPr>
          <w:i/>
          <w:iCs/>
          <w:sz w:val="28"/>
        </w:rPr>
        <w:t>[</w:t>
      </w:r>
      <w:r w:rsidR="000E58C0">
        <w:rPr>
          <w:i/>
          <w:iCs/>
          <w:sz w:val="28"/>
        </w:rPr>
        <w:t xml:space="preserve">Reduce risk (loss of </w:t>
      </w:r>
      <w:r w:rsidR="00D921DE">
        <w:rPr>
          <w:i/>
          <w:iCs/>
          <w:sz w:val="28"/>
        </w:rPr>
        <w:t xml:space="preserve">revenue, cash flow) </w:t>
      </w:r>
      <w:r w:rsidR="000E58C0">
        <w:rPr>
          <w:i/>
          <w:iCs/>
          <w:sz w:val="28"/>
        </w:rPr>
        <w:t>and save resources</w:t>
      </w:r>
      <w:r w:rsidR="00D921DE">
        <w:rPr>
          <w:i/>
          <w:iCs/>
          <w:sz w:val="28"/>
        </w:rPr>
        <w:t xml:space="preserve"> (additional time spent by various levels of staff to collect payment; possible attorney fees; leaving a loss to ATG)]</w:t>
      </w:r>
    </w:p>
    <w:p w14:paraId="07AC075F" w14:textId="77777777" w:rsidR="00D50A27" w:rsidRPr="00D50A27" w:rsidRDefault="00D50A27" w:rsidP="0023517B">
      <w:pPr>
        <w:rPr>
          <w:i/>
          <w:iCs/>
          <w:sz w:val="28"/>
        </w:rPr>
      </w:pPr>
    </w:p>
    <w:p w14:paraId="5C53991E" w14:textId="31777F8C" w:rsidR="005832B5" w:rsidRDefault="005832B5" w:rsidP="0023517B">
      <w:pPr>
        <w:rPr>
          <w:i/>
          <w:iCs/>
          <w:sz w:val="28"/>
        </w:rPr>
      </w:pPr>
      <w:r>
        <w:rPr>
          <w:b/>
          <w:bCs/>
          <w:sz w:val="28"/>
        </w:rPr>
        <w:t xml:space="preserve">Subject Matter Expert: </w:t>
      </w:r>
      <w:r w:rsidR="00471728">
        <w:rPr>
          <w:i/>
          <w:iCs/>
          <w:sz w:val="28"/>
        </w:rPr>
        <w:t>Project Accountants</w:t>
      </w:r>
      <w:r w:rsidR="00F737C8">
        <w:rPr>
          <w:i/>
          <w:iCs/>
          <w:sz w:val="28"/>
        </w:rPr>
        <w:t xml:space="preserve"> (PA)</w:t>
      </w:r>
      <w:r w:rsidR="00B707F8">
        <w:rPr>
          <w:i/>
          <w:iCs/>
          <w:sz w:val="28"/>
        </w:rPr>
        <w:t>,</w:t>
      </w:r>
      <w:r w:rsidR="005C37A6">
        <w:rPr>
          <w:i/>
          <w:iCs/>
          <w:sz w:val="28"/>
        </w:rPr>
        <w:t xml:space="preserve"> Project Controller</w:t>
      </w:r>
      <w:r w:rsidR="00F737C8">
        <w:rPr>
          <w:i/>
          <w:iCs/>
          <w:sz w:val="28"/>
        </w:rPr>
        <w:t xml:space="preserve"> (PC)</w:t>
      </w:r>
      <w:r w:rsidR="005C37A6">
        <w:rPr>
          <w:i/>
          <w:iCs/>
          <w:sz w:val="28"/>
        </w:rPr>
        <w:t>,</w:t>
      </w:r>
      <w:r w:rsidR="00B707F8">
        <w:rPr>
          <w:i/>
          <w:iCs/>
          <w:sz w:val="28"/>
        </w:rPr>
        <w:t xml:space="preserve"> </w:t>
      </w:r>
      <w:r w:rsidR="00B72CA2">
        <w:rPr>
          <w:i/>
          <w:iCs/>
          <w:sz w:val="28"/>
        </w:rPr>
        <w:t xml:space="preserve">Controller, </w:t>
      </w:r>
      <w:r w:rsidR="00B653ED">
        <w:rPr>
          <w:i/>
          <w:iCs/>
          <w:sz w:val="28"/>
        </w:rPr>
        <w:t>Engineering Division Managers</w:t>
      </w:r>
      <w:r w:rsidR="00F737C8">
        <w:rPr>
          <w:i/>
          <w:iCs/>
          <w:sz w:val="28"/>
        </w:rPr>
        <w:t xml:space="preserve"> (DM)</w:t>
      </w:r>
      <w:r w:rsidR="00B653ED">
        <w:rPr>
          <w:i/>
          <w:iCs/>
          <w:sz w:val="28"/>
        </w:rPr>
        <w:t xml:space="preserve">, </w:t>
      </w:r>
      <w:r w:rsidR="00B707F8">
        <w:rPr>
          <w:i/>
          <w:iCs/>
          <w:sz w:val="28"/>
        </w:rPr>
        <w:t>Engineering Private Client Group</w:t>
      </w:r>
    </w:p>
    <w:p w14:paraId="31CF234F" w14:textId="77777777" w:rsidR="00D50A27" w:rsidRPr="00D50A27" w:rsidRDefault="00D50A27" w:rsidP="0023517B">
      <w:pPr>
        <w:rPr>
          <w:i/>
          <w:iCs/>
          <w:sz w:val="28"/>
        </w:rPr>
      </w:pPr>
    </w:p>
    <w:p w14:paraId="22397515" w14:textId="148C4840" w:rsidR="001B16BA" w:rsidRDefault="00F31C6B" w:rsidP="00471728">
      <w:pPr>
        <w:pStyle w:val="ATGBodyText"/>
      </w:pPr>
      <w:r>
        <w:rPr>
          <w:b/>
          <w:bCs/>
          <w:sz w:val="28"/>
        </w:rPr>
        <w:t>Private Client Proposals &amp;</w:t>
      </w:r>
      <w:r w:rsidR="00471728" w:rsidRPr="00471728">
        <w:rPr>
          <w:b/>
          <w:bCs/>
          <w:sz w:val="28"/>
        </w:rPr>
        <w:t xml:space="preserve"> Contract</w:t>
      </w:r>
      <w:r w:rsidR="00D50A27">
        <w:rPr>
          <w:b/>
          <w:bCs/>
          <w:sz w:val="28"/>
        </w:rPr>
        <w:t>ing</w:t>
      </w:r>
      <w:r w:rsidR="00471728" w:rsidRPr="00471728">
        <w:rPr>
          <w:b/>
          <w:bCs/>
          <w:sz w:val="28"/>
        </w:rPr>
        <w:t>:</w:t>
      </w:r>
      <w:r w:rsidR="00471728">
        <w:t xml:space="preserve"> </w:t>
      </w:r>
    </w:p>
    <w:p w14:paraId="7D23F937" w14:textId="1A8CDB56" w:rsidR="00FB1EA1" w:rsidRDefault="001B16BA" w:rsidP="001B16BA">
      <w:pPr>
        <w:pStyle w:val="Heading2"/>
        <w:rPr>
          <w:rStyle w:val="IntenseEmphasis"/>
          <w:i w:val="0"/>
          <w:iCs w:val="0"/>
          <w:color w:val="auto"/>
        </w:rPr>
      </w:pPr>
      <w:r w:rsidRPr="00D50A27">
        <w:rPr>
          <w:rStyle w:val="IntenseEmphasis"/>
          <w:color w:val="auto"/>
        </w:rPr>
        <w:t>Proposal Development</w:t>
      </w:r>
      <w:r w:rsidRPr="001B16BA">
        <w:rPr>
          <w:rStyle w:val="IntenseEmphasis"/>
          <w:i w:val="0"/>
          <w:iCs w:val="0"/>
          <w:color w:val="auto"/>
        </w:rPr>
        <w:t xml:space="preserve">: </w:t>
      </w:r>
    </w:p>
    <w:p w14:paraId="28C720C6" w14:textId="072ECB7D" w:rsidR="00B72CA2" w:rsidRPr="00B72CA2" w:rsidRDefault="00B72CA2" w:rsidP="00B72CA2">
      <w:pPr>
        <w:rPr>
          <w:rStyle w:val="IntenseEmphasis"/>
          <w:rFonts w:asciiTheme="majorHAnsi" w:eastAsiaTheme="majorEastAsia" w:hAnsiTheme="majorHAnsi" w:cstheme="majorBidi"/>
          <w:color w:val="auto"/>
          <w:sz w:val="26"/>
          <w:szCs w:val="26"/>
        </w:rPr>
      </w:pPr>
      <w:r w:rsidRPr="00B72CA2">
        <w:rPr>
          <w:rStyle w:val="IntenseEmphasis"/>
          <w:rFonts w:asciiTheme="majorHAnsi" w:eastAsiaTheme="majorEastAsia" w:hAnsiTheme="majorHAnsi" w:cstheme="majorBidi"/>
          <w:color w:val="auto"/>
          <w:sz w:val="26"/>
          <w:szCs w:val="26"/>
        </w:rPr>
        <w:t xml:space="preserve">Project Manager is responsible for developing </w:t>
      </w:r>
      <w:r>
        <w:rPr>
          <w:rStyle w:val="IntenseEmphasis"/>
          <w:rFonts w:asciiTheme="majorHAnsi" w:eastAsiaTheme="majorEastAsia" w:hAnsiTheme="majorHAnsi" w:cstheme="majorBidi"/>
          <w:color w:val="auto"/>
          <w:sz w:val="26"/>
          <w:szCs w:val="26"/>
        </w:rPr>
        <w:t xml:space="preserve">the </w:t>
      </w:r>
      <w:r w:rsidRPr="00B72CA2">
        <w:rPr>
          <w:rStyle w:val="IntenseEmphasis"/>
          <w:rFonts w:asciiTheme="majorHAnsi" w:eastAsiaTheme="majorEastAsia" w:hAnsiTheme="majorHAnsi" w:cstheme="majorBidi"/>
          <w:color w:val="auto"/>
          <w:sz w:val="26"/>
          <w:szCs w:val="26"/>
        </w:rPr>
        <w:t xml:space="preserve">scope and fee, which must be approved by Division Manager before it proceeds to Contracting. </w:t>
      </w:r>
    </w:p>
    <w:p w14:paraId="0E46ABE2" w14:textId="2EE35A4D" w:rsidR="00FB1EA1" w:rsidRPr="00FB1EA1" w:rsidRDefault="00FB1EA1" w:rsidP="00FB1EA1">
      <w:pPr>
        <w:pStyle w:val="Heading2"/>
        <w:numPr>
          <w:ilvl w:val="0"/>
          <w:numId w:val="17"/>
        </w:numPr>
        <w:rPr>
          <w:rStyle w:val="IntenseEmphasis"/>
          <w:i w:val="0"/>
          <w:iCs w:val="0"/>
          <w:color w:val="auto"/>
        </w:rPr>
      </w:pPr>
      <w:r>
        <w:rPr>
          <w:rStyle w:val="IntenseEmphasis"/>
          <w:i w:val="0"/>
          <w:iCs w:val="0"/>
          <w:color w:val="auto"/>
        </w:rPr>
        <w:t>As soon as an inquiry is received</w:t>
      </w:r>
      <w:r w:rsidR="008969B8">
        <w:rPr>
          <w:rStyle w:val="IntenseEmphasis"/>
          <w:i w:val="0"/>
          <w:iCs w:val="0"/>
          <w:color w:val="auto"/>
        </w:rPr>
        <w:t xml:space="preserve"> and/or </w:t>
      </w:r>
      <w:r>
        <w:rPr>
          <w:rStyle w:val="IntenseEmphasis"/>
          <w:i w:val="0"/>
          <w:iCs w:val="0"/>
          <w:color w:val="auto"/>
        </w:rPr>
        <w:t xml:space="preserve">start of project pursuit, </w:t>
      </w:r>
      <w:r w:rsidRPr="00FB1EA1">
        <w:rPr>
          <w:rStyle w:val="IntenseEmphasis"/>
          <w:i w:val="0"/>
          <w:iCs w:val="0"/>
          <w:color w:val="auto"/>
        </w:rPr>
        <w:t xml:space="preserve">Project Manager </w:t>
      </w:r>
      <w:r>
        <w:rPr>
          <w:rStyle w:val="IntenseEmphasis"/>
          <w:i w:val="0"/>
          <w:iCs w:val="0"/>
          <w:color w:val="auto"/>
        </w:rPr>
        <w:t xml:space="preserve">will send Marketing a request to open an </w:t>
      </w:r>
      <w:r w:rsidRPr="00FB1EA1">
        <w:rPr>
          <w:rStyle w:val="IntenseEmphasis"/>
          <w:i w:val="0"/>
          <w:iCs w:val="0"/>
          <w:color w:val="auto"/>
        </w:rPr>
        <w:t xml:space="preserve">OPPO/PROP </w:t>
      </w:r>
      <w:r>
        <w:rPr>
          <w:rStyle w:val="IntenseEmphasis"/>
          <w:i w:val="0"/>
          <w:iCs w:val="0"/>
          <w:color w:val="auto"/>
        </w:rPr>
        <w:t xml:space="preserve">to track proposal efforts. </w:t>
      </w:r>
    </w:p>
    <w:p w14:paraId="6213121F" w14:textId="3ADBD216" w:rsidR="001B16BA" w:rsidRDefault="001B16BA" w:rsidP="00FB1EA1">
      <w:pPr>
        <w:pStyle w:val="Heading2"/>
        <w:numPr>
          <w:ilvl w:val="0"/>
          <w:numId w:val="17"/>
        </w:numPr>
        <w:rPr>
          <w:rStyle w:val="IntenseEmphasis"/>
          <w:i w:val="0"/>
          <w:iCs w:val="0"/>
          <w:color w:val="auto"/>
        </w:rPr>
      </w:pPr>
      <w:r w:rsidRPr="00FB1EA1">
        <w:rPr>
          <w:rStyle w:val="IntenseEmphasis"/>
          <w:i w:val="0"/>
          <w:iCs w:val="0"/>
          <w:color w:val="auto"/>
        </w:rPr>
        <w:t>Project Manager</w:t>
      </w:r>
      <w:r w:rsidRPr="001B16BA">
        <w:rPr>
          <w:rStyle w:val="IntenseEmphasis"/>
          <w:i w:val="0"/>
          <w:iCs w:val="0"/>
          <w:color w:val="auto"/>
        </w:rPr>
        <w:t xml:space="preserve"> will develop </w:t>
      </w:r>
      <w:r w:rsidR="00FB1EA1">
        <w:rPr>
          <w:rStyle w:val="IntenseEmphasis"/>
          <w:i w:val="0"/>
          <w:iCs w:val="0"/>
          <w:color w:val="auto"/>
        </w:rPr>
        <w:t xml:space="preserve">a </w:t>
      </w:r>
      <w:r w:rsidRPr="001B16BA">
        <w:rPr>
          <w:rStyle w:val="IntenseEmphasis"/>
          <w:i w:val="0"/>
          <w:iCs w:val="0"/>
          <w:color w:val="auto"/>
        </w:rPr>
        <w:t xml:space="preserve">scope and fee </w:t>
      </w:r>
      <w:r w:rsidR="00FB1EA1">
        <w:rPr>
          <w:rStyle w:val="IntenseEmphasis"/>
          <w:i w:val="0"/>
          <w:iCs w:val="0"/>
          <w:color w:val="auto"/>
        </w:rPr>
        <w:t xml:space="preserve">and send </w:t>
      </w:r>
      <w:r w:rsidR="00D50A27">
        <w:rPr>
          <w:rStyle w:val="IntenseEmphasis"/>
          <w:i w:val="0"/>
          <w:iCs w:val="0"/>
          <w:color w:val="auto"/>
        </w:rPr>
        <w:t>to Division Manager for approval</w:t>
      </w:r>
      <w:r w:rsidR="00FB1EA1">
        <w:rPr>
          <w:rStyle w:val="IntenseEmphasis"/>
          <w:i w:val="0"/>
          <w:iCs w:val="0"/>
          <w:color w:val="auto"/>
        </w:rPr>
        <w:t xml:space="preserve">. </w:t>
      </w:r>
      <w:r w:rsidR="00DC7159">
        <w:rPr>
          <w:rStyle w:val="IntenseEmphasis"/>
          <w:i w:val="0"/>
          <w:iCs w:val="0"/>
          <w:color w:val="auto"/>
        </w:rPr>
        <w:t xml:space="preserve">PM </w:t>
      </w:r>
      <w:r w:rsidR="008969B8">
        <w:rPr>
          <w:rStyle w:val="IntenseEmphasis"/>
          <w:i w:val="0"/>
          <w:iCs w:val="0"/>
          <w:color w:val="auto"/>
        </w:rPr>
        <w:t>will</w:t>
      </w:r>
      <w:r w:rsidR="00DC7159">
        <w:rPr>
          <w:rStyle w:val="IntenseEmphasis"/>
          <w:i w:val="0"/>
          <w:iCs w:val="0"/>
          <w:color w:val="auto"/>
        </w:rPr>
        <w:t xml:space="preserve"> Cc Project Accountant</w:t>
      </w:r>
      <w:r w:rsidR="008969B8">
        <w:rPr>
          <w:rStyle w:val="IntenseEmphasis"/>
          <w:i w:val="0"/>
          <w:iCs w:val="0"/>
          <w:color w:val="auto"/>
        </w:rPr>
        <w:t>/Project Controller</w:t>
      </w:r>
      <w:r w:rsidR="00DC7159">
        <w:rPr>
          <w:rStyle w:val="IntenseEmphasis"/>
          <w:i w:val="0"/>
          <w:iCs w:val="0"/>
          <w:color w:val="auto"/>
        </w:rPr>
        <w:t xml:space="preserve"> during this process so a retainer invoice can be created </w:t>
      </w:r>
      <w:r w:rsidR="008969B8">
        <w:rPr>
          <w:rStyle w:val="IntenseEmphasis"/>
          <w:i w:val="0"/>
          <w:iCs w:val="0"/>
          <w:color w:val="auto"/>
        </w:rPr>
        <w:t xml:space="preserve">and included </w:t>
      </w:r>
      <w:r w:rsidR="00DC7159">
        <w:rPr>
          <w:rStyle w:val="IntenseEmphasis"/>
          <w:i w:val="0"/>
          <w:iCs w:val="0"/>
          <w:color w:val="auto"/>
        </w:rPr>
        <w:t xml:space="preserve">as part of the Proposal. </w:t>
      </w:r>
    </w:p>
    <w:p w14:paraId="3A7B9A4D" w14:textId="4348F0D0" w:rsidR="00BF48BF" w:rsidRPr="00040B5B" w:rsidRDefault="00BF48BF" w:rsidP="00BF48BF">
      <w:pPr>
        <w:pStyle w:val="ATGBodyText"/>
        <w:numPr>
          <w:ilvl w:val="0"/>
          <w:numId w:val="17"/>
        </w:numPr>
        <w:rPr>
          <w:sz w:val="26"/>
          <w:szCs w:val="26"/>
          <w:u w:val="single"/>
        </w:rPr>
      </w:pPr>
      <w:r>
        <w:rPr>
          <w:sz w:val="26"/>
          <w:szCs w:val="26"/>
        </w:rPr>
        <w:t>NOTE: All private client contracts will require a retainer. See retainer criteria below.</w:t>
      </w:r>
      <w:r w:rsidR="00040B5B">
        <w:rPr>
          <w:sz w:val="26"/>
          <w:szCs w:val="26"/>
        </w:rPr>
        <w:t xml:space="preserve"> </w:t>
      </w:r>
      <w:r w:rsidR="00040B5B" w:rsidRPr="00040B5B">
        <w:rPr>
          <w:sz w:val="26"/>
          <w:szCs w:val="26"/>
          <w:u w:val="single"/>
        </w:rPr>
        <w:t xml:space="preserve">Project will not be activated until retainer payment is received. </w:t>
      </w:r>
    </w:p>
    <w:p w14:paraId="7D2A8510" w14:textId="12757600" w:rsidR="00FB1EA1" w:rsidRDefault="00FB1EA1" w:rsidP="00BF48BF">
      <w:pPr>
        <w:pStyle w:val="ListParagraph"/>
        <w:numPr>
          <w:ilvl w:val="0"/>
          <w:numId w:val="17"/>
        </w:numPr>
        <w:rPr>
          <w:rStyle w:val="IntenseEmphasis"/>
          <w:rFonts w:asciiTheme="majorHAnsi" w:eastAsiaTheme="majorEastAsia" w:hAnsiTheme="majorHAnsi" w:cstheme="majorBidi"/>
          <w:i w:val="0"/>
          <w:iCs w:val="0"/>
          <w:color w:val="auto"/>
          <w:sz w:val="26"/>
          <w:szCs w:val="26"/>
        </w:rPr>
      </w:pPr>
      <w:r>
        <w:rPr>
          <w:rStyle w:val="IntenseEmphasis"/>
          <w:rFonts w:asciiTheme="majorHAnsi" w:eastAsiaTheme="majorEastAsia" w:hAnsiTheme="majorHAnsi" w:cstheme="majorBidi"/>
          <w:i w:val="0"/>
          <w:iCs w:val="0"/>
          <w:color w:val="auto"/>
          <w:sz w:val="26"/>
          <w:szCs w:val="26"/>
        </w:rPr>
        <w:t>Once scope and fee are approved</w:t>
      </w:r>
      <w:r w:rsidR="00BF48BF">
        <w:rPr>
          <w:rStyle w:val="IntenseEmphasis"/>
          <w:rFonts w:asciiTheme="majorHAnsi" w:eastAsiaTheme="majorEastAsia" w:hAnsiTheme="majorHAnsi" w:cstheme="majorBidi"/>
          <w:i w:val="0"/>
          <w:iCs w:val="0"/>
          <w:color w:val="auto"/>
          <w:sz w:val="26"/>
          <w:szCs w:val="26"/>
        </w:rPr>
        <w:t xml:space="preserve"> by DM</w:t>
      </w:r>
      <w:r>
        <w:rPr>
          <w:rStyle w:val="IntenseEmphasis"/>
          <w:rFonts w:asciiTheme="majorHAnsi" w:eastAsiaTheme="majorEastAsia" w:hAnsiTheme="majorHAnsi" w:cstheme="majorBidi"/>
          <w:i w:val="0"/>
          <w:iCs w:val="0"/>
          <w:color w:val="auto"/>
          <w:sz w:val="26"/>
          <w:szCs w:val="26"/>
        </w:rPr>
        <w:t xml:space="preserve">, Project Manager will attach ATG </w:t>
      </w:r>
      <w:r w:rsidR="00040B5B">
        <w:rPr>
          <w:rStyle w:val="IntenseEmphasis"/>
          <w:rFonts w:asciiTheme="majorHAnsi" w:eastAsiaTheme="majorEastAsia" w:hAnsiTheme="majorHAnsi" w:cstheme="majorBidi"/>
          <w:i w:val="0"/>
          <w:iCs w:val="0"/>
          <w:color w:val="auto"/>
          <w:sz w:val="26"/>
          <w:szCs w:val="26"/>
        </w:rPr>
        <w:t>S</w:t>
      </w:r>
      <w:r>
        <w:rPr>
          <w:rStyle w:val="IntenseEmphasis"/>
          <w:rFonts w:asciiTheme="majorHAnsi" w:eastAsiaTheme="majorEastAsia" w:hAnsiTheme="majorHAnsi" w:cstheme="majorBidi"/>
          <w:i w:val="0"/>
          <w:iCs w:val="0"/>
          <w:color w:val="auto"/>
          <w:sz w:val="26"/>
          <w:szCs w:val="26"/>
        </w:rPr>
        <w:t xml:space="preserve">tandard </w:t>
      </w:r>
      <w:r w:rsidR="00040B5B">
        <w:rPr>
          <w:rStyle w:val="IntenseEmphasis"/>
          <w:rFonts w:asciiTheme="majorHAnsi" w:eastAsiaTheme="majorEastAsia" w:hAnsiTheme="majorHAnsi" w:cstheme="majorBidi"/>
          <w:i w:val="0"/>
          <w:iCs w:val="0"/>
          <w:color w:val="auto"/>
          <w:sz w:val="26"/>
          <w:szCs w:val="26"/>
        </w:rPr>
        <w:t>C</w:t>
      </w:r>
      <w:r>
        <w:rPr>
          <w:rStyle w:val="IntenseEmphasis"/>
          <w:rFonts w:asciiTheme="majorHAnsi" w:eastAsiaTheme="majorEastAsia" w:hAnsiTheme="majorHAnsi" w:cstheme="majorBidi"/>
          <w:i w:val="0"/>
          <w:iCs w:val="0"/>
          <w:color w:val="auto"/>
          <w:sz w:val="26"/>
          <w:szCs w:val="26"/>
        </w:rPr>
        <w:t xml:space="preserve">ontract </w:t>
      </w:r>
      <w:r w:rsidR="00040B5B">
        <w:rPr>
          <w:rStyle w:val="IntenseEmphasis"/>
          <w:rFonts w:asciiTheme="majorHAnsi" w:eastAsiaTheme="majorEastAsia" w:hAnsiTheme="majorHAnsi" w:cstheme="majorBidi"/>
          <w:i w:val="0"/>
          <w:iCs w:val="0"/>
          <w:color w:val="auto"/>
          <w:sz w:val="26"/>
          <w:szCs w:val="26"/>
        </w:rPr>
        <w:t>P</w:t>
      </w:r>
      <w:r>
        <w:rPr>
          <w:rStyle w:val="IntenseEmphasis"/>
          <w:rFonts w:asciiTheme="majorHAnsi" w:eastAsiaTheme="majorEastAsia" w:hAnsiTheme="majorHAnsi" w:cstheme="majorBidi"/>
          <w:i w:val="0"/>
          <w:iCs w:val="0"/>
          <w:color w:val="auto"/>
          <w:sz w:val="26"/>
          <w:szCs w:val="26"/>
        </w:rPr>
        <w:t>rovisions</w:t>
      </w:r>
      <w:r w:rsidR="00DC7159">
        <w:rPr>
          <w:rStyle w:val="IntenseEmphasis"/>
          <w:rFonts w:asciiTheme="majorHAnsi" w:eastAsiaTheme="majorEastAsia" w:hAnsiTheme="majorHAnsi" w:cstheme="majorBidi"/>
          <w:i w:val="0"/>
          <w:iCs w:val="0"/>
          <w:color w:val="auto"/>
          <w:sz w:val="26"/>
          <w:szCs w:val="26"/>
        </w:rPr>
        <w:t xml:space="preserve"> and retainer invoice</w:t>
      </w:r>
      <w:r w:rsidR="00BF48BF">
        <w:rPr>
          <w:rStyle w:val="IntenseEmphasis"/>
          <w:rFonts w:asciiTheme="majorHAnsi" w:eastAsiaTheme="majorEastAsia" w:hAnsiTheme="majorHAnsi" w:cstheme="majorBidi"/>
          <w:i w:val="0"/>
          <w:iCs w:val="0"/>
          <w:color w:val="auto"/>
          <w:sz w:val="26"/>
          <w:szCs w:val="26"/>
        </w:rPr>
        <w:t xml:space="preserve"> to proposal package and proceed to contracting phase.</w:t>
      </w:r>
      <w:r w:rsidR="00BF48BF" w:rsidRPr="00BF48BF">
        <w:rPr>
          <w:rStyle w:val="IntenseEmphasis"/>
          <w:rFonts w:asciiTheme="majorHAnsi" w:eastAsiaTheme="majorEastAsia" w:hAnsiTheme="majorHAnsi" w:cstheme="majorBidi"/>
          <w:i w:val="0"/>
          <w:iCs w:val="0"/>
          <w:color w:val="auto"/>
          <w:sz w:val="26"/>
          <w:szCs w:val="26"/>
        </w:rPr>
        <w:t xml:space="preserve">  </w:t>
      </w:r>
      <w:r w:rsidRPr="00BF48BF">
        <w:rPr>
          <w:rStyle w:val="IntenseEmphasis"/>
          <w:rFonts w:asciiTheme="majorHAnsi" w:eastAsiaTheme="majorEastAsia" w:hAnsiTheme="majorHAnsi" w:cstheme="majorBidi"/>
          <w:i w:val="0"/>
          <w:iCs w:val="0"/>
          <w:color w:val="auto"/>
          <w:sz w:val="26"/>
          <w:szCs w:val="26"/>
        </w:rPr>
        <w:t xml:space="preserve"> </w:t>
      </w:r>
    </w:p>
    <w:p w14:paraId="38AF14FC" w14:textId="7DA66EF0" w:rsidR="00DC7159" w:rsidRPr="001B16BA" w:rsidRDefault="00DC7159" w:rsidP="00DC7159">
      <w:pPr>
        <w:pStyle w:val="Heading2"/>
        <w:numPr>
          <w:ilvl w:val="0"/>
          <w:numId w:val="19"/>
        </w:numPr>
        <w:rPr>
          <w:color w:val="auto"/>
        </w:rPr>
      </w:pPr>
      <w:r w:rsidRPr="001B16BA">
        <w:rPr>
          <w:color w:val="auto"/>
        </w:rPr>
        <w:lastRenderedPageBreak/>
        <w:t>Retainer</w:t>
      </w:r>
      <w:r>
        <w:rPr>
          <w:color w:val="auto"/>
        </w:rPr>
        <w:t xml:space="preserve"> Criteria </w:t>
      </w:r>
    </w:p>
    <w:p w14:paraId="2FC4D2DA" w14:textId="0CB0E650" w:rsidR="00DC7159" w:rsidRDefault="00DC7159" w:rsidP="00DC7159">
      <w:pPr>
        <w:pStyle w:val="ATGBodyBullet1"/>
        <w:rPr>
          <w:ins w:id="1" w:author="Sheena Tolentino" w:date="2021-07-28T09:32:00Z"/>
        </w:rPr>
      </w:pPr>
      <w:r>
        <w:rPr>
          <w:u w:val="single"/>
        </w:rPr>
        <w:t>R</w:t>
      </w:r>
      <w:r w:rsidRPr="00A83527">
        <w:rPr>
          <w:u w:val="single"/>
        </w:rPr>
        <w:t>etainer</w:t>
      </w:r>
      <w:r>
        <w:t xml:space="preserve"> equal to half of the lump sum portion of the contract amount is required for all projects. The retainer must be received prior to any work being started and prior to project being activated in Vision.</w:t>
      </w:r>
    </w:p>
    <w:p w14:paraId="79803CBD" w14:textId="36A8E129" w:rsidR="00FB48DF" w:rsidRDefault="00FB48DF" w:rsidP="00DC7159">
      <w:pPr>
        <w:pStyle w:val="ATGBodyBullet1"/>
      </w:pPr>
      <w:ins w:id="2" w:author="Sheena Tolentino" w:date="2021-07-28T09:32:00Z">
        <w:r w:rsidRPr="00F8743D">
          <w:rPr>
            <w:u w:val="single"/>
          </w:rPr>
          <w:t>Retainer for Additional Services</w:t>
        </w:r>
        <w:r>
          <w:rPr>
            <w:u w:val="single"/>
          </w:rPr>
          <w:t xml:space="preserve"> </w:t>
        </w:r>
      </w:ins>
      <w:ins w:id="3" w:author="Sheena Tolentino" w:date="2021-07-28T09:33:00Z">
        <w:r>
          <w:t xml:space="preserve">may be required for clients that have exhibited poor AR history by consistently paying invoices </w:t>
        </w:r>
      </w:ins>
      <w:ins w:id="4" w:author="Sheena Tolentino" w:date="2021-07-28T09:36:00Z">
        <w:r>
          <w:t>late. Clients with an average AR for an active project of over 45 days</w:t>
        </w:r>
      </w:ins>
      <w:ins w:id="5" w:author="Sheena Tolentino" w:date="2021-07-28T09:37:00Z">
        <w:r>
          <w:t xml:space="preserve"> will be required to pay a retainer. </w:t>
        </w:r>
      </w:ins>
    </w:p>
    <w:p w14:paraId="2CD9BDBA" w14:textId="31156648" w:rsidR="00DC7159" w:rsidRDefault="00DC7159" w:rsidP="00DC7159">
      <w:pPr>
        <w:pStyle w:val="ATGBodyBullet1"/>
      </w:pPr>
      <w:r w:rsidRPr="00A83527">
        <w:rPr>
          <w:u w:val="single"/>
        </w:rPr>
        <w:t>Retainer</w:t>
      </w:r>
      <w:r>
        <w:rPr>
          <w:u w:val="single"/>
        </w:rPr>
        <w:t xml:space="preserve"> Exceptions </w:t>
      </w:r>
      <w:r>
        <w:t>will be sent for review during proposal development and</w:t>
      </w:r>
      <w:ins w:id="6" w:author="Sheena Tolentino" w:date="2021-07-28T09:38:00Z">
        <w:r w:rsidR="00FB48DF">
          <w:t xml:space="preserve"> Additional </w:t>
        </w:r>
      </w:ins>
      <w:del w:id="7" w:author="Sheena Tolentino" w:date="2021-07-28T09:38:00Z">
        <w:r w:rsidDel="00FB48DF">
          <w:delText xml:space="preserve"> </w:delText>
        </w:r>
      </w:del>
      <w:ins w:id="8" w:author="Sheena Tolentino" w:date="2021-07-28T09:38:00Z">
        <w:r w:rsidR="00FB48DF">
          <w:t xml:space="preserve">Services requests. </w:t>
        </w:r>
      </w:ins>
      <w:del w:id="9" w:author="Sheena Tolentino" w:date="2021-07-28T09:38:00Z">
        <w:r w:rsidDel="00FB48DF">
          <w:delText>a</w:delText>
        </w:r>
      </w:del>
      <w:ins w:id="10" w:author="Sheena Tolentino" w:date="2021-07-28T09:38:00Z">
        <w:r w:rsidR="00FB48DF">
          <w:t>A</w:t>
        </w:r>
      </w:ins>
      <w:r>
        <w:t xml:space="preserve">pproval will be given at discretion of </w:t>
      </w:r>
      <w:r w:rsidR="00B72CA2">
        <w:t xml:space="preserve">Division Manager with the assistance of </w:t>
      </w:r>
      <w:r>
        <w:t>Project Controller based on the following criteria:</w:t>
      </w:r>
    </w:p>
    <w:p w14:paraId="38505BD1" w14:textId="77777777" w:rsidR="00DC7159" w:rsidRDefault="00DC7159" w:rsidP="00DC7159">
      <w:pPr>
        <w:pStyle w:val="ATGBodyBullet1"/>
        <w:numPr>
          <w:ilvl w:val="1"/>
          <w:numId w:val="1"/>
        </w:numPr>
      </w:pPr>
      <w:r>
        <w:t>Client average AR of 45 days or less. Average will include all prior projects.</w:t>
      </w:r>
    </w:p>
    <w:p w14:paraId="7DDF3332" w14:textId="2D7274C2" w:rsidR="00DC7159" w:rsidRDefault="00DC7159" w:rsidP="00DC7159">
      <w:pPr>
        <w:pStyle w:val="ATGBodyBullet1"/>
        <w:numPr>
          <w:ilvl w:val="1"/>
          <w:numId w:val="1"/>
        </w:numPr>
      </w:pPr>
      <w:r>
        <w:t xml:space="preserve">No prior instances of late payment (over </w:t>
      </w:r>
      <w:r w:rsidR="00F105A9">
        <w:t>45</w:t>
      </w:r>
      <w:r>
        <w:t xml:space="preserve"> days) and tasks closed due to non-payments.</w:t>
      </w:r>
    </w:p>
    <w:p w14:paraId="76BBEFEF" w14:textId="77777777" w:rsidR="00DC7159" w:rsidRDefault="00DC7159" w:rsidP="00DC7159">
      <w:pPr>
        <w:pStyle w:val="ATGBodyBullet1"/>
        <w:numPr>
          <w:ilvl w:val="1"/>
          <w:numId w:val="1"/>
        </w:numPr>
      </w:pPr>
      <w:r>
        <w:t>Minimum of 4 completed projects in the last 4 years</w:t>
      </w:r>
    </w:p>
    <w:p w14:paraId="22F09DE2" w14:textId="77777777" w:rsidR="00DC7159" w:rsidRDefault="00DC7159" w:rsidP="00DC7159">
      <w:pPr>
        <w:pStyle w:val="ATGBodyBullet1"/>
        <w:numPr>
          <w:ilvl w:val="1"/>
          <w:numId w:val="1"/>
        </w:numPr>
      </w:pPr>
      <w:r>
        <w:t xml:space="preserve">No history of terminating projects prior to completion </w:t>
      </w:r>
    </w:p>
    <w:p w14:paraId="772DC68F" w14:textId="2A060D69" w:rsidR="00DC7159" w:rsidRPr="00DC7159" w:rsidRDefault="00DC7159" w:rsidP="00DC7159">
      <w:pPr>
        <w:pStyle w:val="ATGBodyBullet1"/>
        <w:numPr>
          <w:ilvl w:val="1"/>
          <w:numId w:val="1"/>
        </w:numPr>
        <w:rPr>
          <w:rStyle w:val="IntenseEmphasis"/>
          <w:i w:val="0"/>
          <w:iCs w:val="0"/>
          <w:color w:val="auto"/>
        </w:rPr>
      </w:pPr>
      <w:r>
        <w:t xml:space="preserve">No exceptions on new clients </w:t>
      </w:r>
    </w:p>
    <w:p w14:paraId="72688328" w14:textId="00F4650F" w:rsidR="00FB1EA1" w:rsidRDefault="00FB1EA1" w:rsidP="00FB1EA1">
      <w:pPr>
        <w:pStyle w:val="Heading2"/>
        <w:rPr>
          <w:rStyle w:val="IntenseEmphasis"/>
          <w:color w:val="auto"/>
        </w:rPr>
      </w:pPr>
      <w:r w:rsidRPr="00FB1EA1">
        <w:rPr>
          <w:rStyle w:val="IntenseEmphasis"/>
          <w:color w:val="auto"/>
        </w:rPr>
        <w:t>Contracting:</w:t>
      </w:r>
    </w:p>
    <w:p w14:paraId="3AD5A0EE" w14:textId="756ABACA" w:rsidR="00B72CA2" w:rsidRPr="00B72CA2" w:rsidRDefault="00B72CA2" w:rsidP="00B72CA2">
      <w:pPr>
        <w:pStyle w:val="ATGBodyText"/>
        <w:rPr>
          <w:i/>
          <w:iCs/>
          <w:sz w:val="26"/>
          <w:szCs w:val="26"/>
        </w:rPr>
      </w:pPr>
      <w:r w:rsidRPr="00B72CA2">
        <w:rPr>
          <w:i/>
          <w:iCs/>
          <w:sz w:val="26"/>
          <w:szCs w:val="26"/>
        </w:rPr>
        <w:t>The Division Manager, Project Manager and Project Controller are responsible for reviewing the proposal, fee, and contract. The Project Manager is responsible for obtaining and maintaining a fully executed (signed, dated) copy of the contract for ATG records in the project files.</w:t>
      </w:r>
    </w:p>
    <w:p w14:paraId="40D32BD5" w14:textId="423F6924" w:rsidR="00F81975" w:rsidRPr="00F81975" w:rsidRDefault="00FB1EA1" w:rsidP="00F81975">
      <w:pPr>
        <w:pStyle w:val="ATGBodyText"/>
        <w:numPr>
          <w:ilvl w:val="0"/>
          <w:numId w:val="18"/>
        </w:numPr>
        <w:rPr>
          <w:sz w:val="26"/>
          <w:szCs w:val="26"/>
        </w:rPr>
      </w:pPr>
      <w:r>
        <w:rPr>
          <w:sz w:val="26"/>
          <w:szCs w:val="26"/>
        </w:rPr>
        <w:t xml:space="preserve">Project Manager </w:t>
      </w:r>
      <w:r w:rsidR="00F81975">
        <w:rPr>
          <w:sz w:val="26"/>
          <w:szCs w:val="26"/>
        </w:rPr>
        <w:t xml:space="preserve">will send Client Information Sheet to client contact to complete as soon as a proposal request is received. Client must complete sheet so Signatory Authority can be confirmed prior to proposal being submitted. </w:t>
      </w:r>
    </w:p>
    <w:p w14:paraId="58BED13D" w14:textId="1651E53A" w:rsidR="00DC7159" w:rsidRDefault="00DC7159" w:rsidP="00FB1EA1">
      <w:pPr>
        <w:pStyle w:val="ATGBodyText"/>
        <w:numPr>
          <w:ilvl w:val="0"/>
          <w:numId w:val="18"/>
        </w:numPr>
        <w:rPr>
          <w:sz w:val="26"/>
          <w:szCs w:val="26"/>
        </w:rPr>
      </w:pPr>
      <w:r>
        <w:rPr>
          <w:sz w:val="26"/>
          <w:szCs w:val="26"/>
        </w:rPr>
        <w:t>Project Manager will send the following documents to Client and Cc P</w:t>
      </w:r>
      <w:r w:rsidR="008969B8">
        <w:rPr>
          <w:sz w:val="26"/>
          <w:szCs w:val="26"/>
        </w:rPr>
        <w:t>A</w:t>
      </w:r>
      <w:r>
        <w:rPr>
          <w:sz w:val="26"/>
          <w:szCs w:val="26"/>
        </w:rPr>
        <w:t>/</w:t>
      </w:r>
      <w:r w:rsidR="008969B8">
        <w:rPr>
          <w:sz w:val="26"/>
          <w:szCs w:val="26"/>
        </w:rPr>
        <w:t>PC</w:t>
      </w:r>
      <w:r>
        <w:rPr>
          <w:sz w:val="26"/>
          <w:szCs w:val="26"/>
        </w:rPr>
        <w:t>.</w:t>
      </w:r>
    </w:p>
    <w:p w14:paraId="278CBD2E" w14:textId="26C3793B" w:rsidR="00DC7159" w:rsidRDefault="00DC7159" w:rsidP="00DC7159">
      <w:pPr>
        <w:pStyle w:val="ATGBodyText"/>
        <w:numPr>
          <w:ilvl w:val="1"/>
          <w:numId w:val="18"/>
        </w:numPr>
        <w:rPr>
          <w:ins w:id="11" w:author="Sheena Tolentino" w:date="2021-10-21T14:09:00Z"/>
          <w:sz w:val="26"/>
          <w:szCs w:val="26"/>
        </w:rPr>
      </w:pPr>
      <w:r>
        <w:rPr>
          <w:sz w:val="26"/>
          <w:szCs w:val="26"/>
        </w:rPr>
        <w:t xml:space="preserve">Proposal </w:t>
      </w:r>
      <w:ins w:id="12" w:author="Sheena Tolentino" w:date="2021-10-21T14:09:00Z">
        <w:r w:rsidR="00D403BE">
          <w:rPr>
            <w:sz w:val="26"/>
            <w:szCs w:val="26"/>
          </w:rPr>
          <w:t xml:space="preserve">and </w:t>
        </w:r>
      </w:ins>
      <w:ins w:id="13" w:author="Sheena Tolentino" w:date="2021-10-21T14:10:00Z">
        <w:r w:rsidR="00D403BE">
          <w:rPr>
            <w:sz w:val="26"/>
            <w:szCs w:val="26"/>
          </w:rPr>
          <w:t xml:space="preserve">Applicable Supporting Documentation </w:t>
        </w:r>
      </w:ins>
    </w:p>
    <w:p w14:paraId="161EAFF6" w14:textId="340E8FA5" w:rsidR="00D403BE" w:rsidRDefault="00D403BE" w:rsidP="00D403BE">
      <w:pPr>
        <w:pStyle w:val="ATGBodyText"/>
        <w:numPr>
          <w:ilvl w:val="2"/>
          <w:numId w:val="18"/>
        </w:numPr>
        <w:rPr>
          <w:ins w:id="14" w:author="Sheena Tolentino" w:date="2021-10-21T14:10:00Z"/>
          <w:sz w:val="26"/>
          <w:szCs w:val="26"/>
        </w:rPr>
      </w:pPr>
      <w:ins w:id="15" w:author="Sheena Tolentino" w:date="2021-10-21T14:09:00Z">
        <w:r>
          <w:rPr>
            <w:sz w:val="26"/>
            <w:szCs w:val="26"/>
          </w:rPr>
          <w:t xml:space="preserve">Data Collection </w:t>
        </w:r>
      </w:ins>
    </w:p>
    <w:p w14:paraId="2DA98429" w14:textId="4DA1185B" w:rsidR="00D403BE" w:rsidRDefault="00D403BE" w:rsidP="00D403BE">
      <w:pPr>
        <w:pStyle w:val="ATGBodyText"/>
        <w:numPr>
          <w:ilvl w:val="2"/>
          <w:numId w:val="18"/>
        </w:numPr>
        <w:rPr>
          <w:ins w:id="16" w:author="Sheena Tolentino" w:date="2021-10-21T14:10:00Z"/>
          <w:sz w:val="26"/>
          <w:szCs w:val="26"/>
        </w:rPr>
      </w:pPr>
      <w:ins w:id="17" w:author="Sheena Tolentino" w:date="2021-10-21T14:10:00Z">
        <w:r>
          <w:rPr>
            <w:sz w:val="26"/>
            <w:szCs w:val="26"/>
          </w:rPr>
          <w:t>Rate Sheet</w:t>
        </w:r>
      </w:ins>
    </w:p>
    <w:p w14:paraId="38303340" w14:textId="7B48C7CC" w:rsidR="00D403BE" w:rsidRDefault="00D403BE" w:rsidP="00D403BE">
      <w:pPr>
        <w:pStyle w:val="ATGBodyText"/>
        <w:numPr>
          <w:ilvl w:val="2"/>
          <w:numId w:val="18"/>
        </w:numPr>
        <w:rPr>
          <w:sz w:val="26"/>
          <w:szCs w:val="26"/>
        </w:rPr>
        <w:pPrChange w:id="18" w:author="Sheena Tolentino" w:date="2021-10-21T14:09:00Z">
          <w:pPr>
            <w:pStyle w:val="ATGBodyText"/>
            <w:numPr>
              <w:ilvl w:val="1"/>
              <w:numId w:val="18"/>
            </w:numPr>
            <w:ind w:left="1440" w:hanging="360"/>
          </w:pPr>
        </w:pPrChange>
      </w:pPr>
      <w:ins w:id="19" w:author="Sheena Tolentino" w:date="2021-10-21T14:10:00Z">
        <w:r>
          <w:rPr>
            <w:sz w:val="26"/>
            <w:szCs w:val="26"/>
          </w:rPr>
          <w:t>Other Pertinent Information Related to Project</w:t>
        </w:r>
      </w:ins>
    </w:p>
    <w:p w14:paraId="12FCBAC8" w14:textId="0BFD00AA" w:rsidR="00DC7159" w:rsidRDefault="00DC7159" w:rsidP="00DC7159">
      <w:pPr>
        <w:pStyle w:val="ATGBodyText"/>
        <w:numPr>
          <w:ilvl w:val="1"/>
          <w:numId w:val="18"/>
        </w:numPr>
        <w:rPr>
          <w:sz w:val="26"/>
          <w:szCs w:val="26"/>
        </w:rPr>
      </w:pPr>
      <w:r>
        <w:rPr>
          <w:sz w:val="26"/>
          <w:szCs w:val="26"/>
        </w:rPr>
        <w:t xml:space="preserve">ATG </w:t>
      </w:r>
      <w:r w:rsidR="00F105A9">
        <w:rPr>
          <w:sz w:val="26"/>
          <w:szCs w:val="26"/>
        </w:rPr>
        <w:t xml:space="preserve">Contract and </w:t>
      </w:r>
      <w:r>
        <w:rPr>
          <w:sz w:val="26"/>
          <w:szCs w:val="26"/>
        </w:rPr>
        <w:t>Standard Provisions</w:t>
      </w:r>
    </w:p>
    <w:p w14:paraId="64B536A9" w14:textId="5A1E73D6" w:rsidR="00DC7159" w:rsidRDefault="00DC7159" w:rsidP="00DC7159">
      <w:pPr>
        <w:pStyle w:val="ATGBodyText"/>
        <w:numPr>
          <w:ilvl w:val="1"/>
          <w:numId w:val="18"/>
        </w:numPr>
        <w:rPr>
          <w:sz w:val="26"/>
          <w:szCs w:val="26"/>
        </w:rPr>
      </w:pPr>
      <w:r>
        <w:rPr>
          <w:sz w:val="26"/>
          <w:szCs w:val="26"/>
        </w:rPr>
        <w:t>Retainer Invoice</w:t>
      </w:r>
    </w:p>
    <w:p w14:paraId="5D4EAE16" w14:textId="62CD9953" w:rsidR="00DC7159" w:rsidRDefault="00F8678E" w:rsidP="00DC7159">
      <w:pPr>
        <w:pStyle w:val="ATGBodyText"/>
        <w:numPr>
          <w:ilvl w:val="1"/>
          <w:numId w:val="18"/>
        </w:numPr>
        <w:rPr>
          <w:sz w:val="26"/>
          <w:szCs w:val="26"/>
        </w:rPr>
      </w:pPr>
      <w:ins w:id="20" w:author="Sheena Tolentino" w:date="2021-10-15T10:42:00Z">
        <w:r>
          <w:rPr>
            <w:sz w:val="26"/>
            <w:szCs w:val="26"/>
          </w:rPr>
          <w:t xml:space="preserve">Completed </w:t>
        </w:r>
      </w:ins>
      <w:r w:rsidR="00DC7159">
        <w:rPr>
          <w:sz w:val="26"/>
          <w:szCs w:val="26"/>
        </w:rPr>
        <w:t xml:space="preserve">Client Info Sheet </w:t>
      </w:r>
    </w:p>
    <w:p w14:paraId="699FEB85" w14:textId="64FAB044" w:rsidR="00DC7159" w:rsidRDefault="00DC7159" w:rsidP="00FB1EA1">
      <w:pPr>
        <w:pStyle w:val="ATGBodyText"/>
        <w:numPr>
          <w:ilvl w:val="0"/>
          <w:numId w:val="18"/>
        </w:numPr>
        <w:rPr>
          <w:sz w:val="26"/>
          <w:szCs w:val="26"/>
        </w:rPr>
      </w:pPr>
      <w:r>
        <w:rPr>
          <w:sz w:val="26"/>
          <w:szCs w:val="26"/>
        </w:rPr>
        <w:t>If Client requests to revise any sections of the ATG Standard Provisions, the following process should be followed:</w:t>
      </w:r>
    </w:p>
    <w:p w14:paraId="1F01C055" w14:textId="622F5AE1" w:rsidR="00DC7159" w:rsidRDefault="00DC7159" w:rsidP="00DC7159">
      <w:pPr>
        <w:pStyle w:val="ATGBodyText"/>
        <w:numPr>
          <w:ilvl w:val="1"/>
          <w:numId w:val="18"/>
        </w:numPr>
        <w:rPr>
          <w:sz w:val="26"/>
          <w:szCs w:val="26"/>
        </w:rPr>
      </w:pPr>
      <w:r>
        <w:rPr>
          <w:sz w:val="26"/>
          <w:szCs w:val="26"/>
        </w:rPr>
        <w:t>Contract will be forwarded to Project Controller and Division Manager for Review</w:t>
      </w:r>
    </w:p>
    <w:p w14:paraId="4D956F11" w14:textId="2C3AF374" w:rsidR="00040B5B" w:rsidRDefault="00DC7159" w:rsidP="00040B5B">
      <w:pPr>
        <w:pStyle w:val="ATGBodyText"/>
        <w:numPr>
          <w:ilvl w:val="1"/>
          <w:numId w:val="18"/>
        </w:numPr>
        <w:rPr>
          <w:sz w:val="26"/>
          <w:szCs w:val="26"/>
        </w:rPr>
      </w:pPr>
      <w:r>
        <w:rPr>
          <w:sz w:val="26"/>
          <w:szCs w:val="26"/>
        </w:rPr>
        <w:lastRenderedPageBreak/>
        <w:t>PC and DM will review to either accept or reject revision requests</w:t>
      </w:r>
      <w:r w:rsidR="00040B5B">
        <w:rPr>
          <w:sz w:val="26"/>
          <w:szCs w:val="26"/>
        </w:rPr>
        <w:t xml:space="preserve"> and send back to Client for their concurrence.</w:t>
      </w:r>
    </w:p>
    <w:p w14:paraId="6C9A6395" w14:textId="7FADB676" w:rsidR="00040B5B" w:rsidRDefault="00040B5B" w:rsidP="00040B5B">
      <w:pPr>
        <w:pStyle w:val="ATGBodyText"/>
        <w:numPr>
          <w:ilvl w:val="1"/>
          <w:numId w:val="18"/>
        </w:numPr>
        <w:rPr>
          <w:sz w:val="26"/>
          <w:szCs w:val="26"/>
        </w:rPr>
      </w:pPr>
      <w:r>
        <w:rPr>
          <w:sz w:val="26"/>
          <w:szCs w:val="26"/>
        </w:rPr>
        <w:t>If Client agrees with the terms, Client to execute document.</w:t>
      </w:r>
    </w:p>
    <w:p w14:paraId="463DC9FF" w14:textId="41D32E03" w:rsidR="00040B5B" w:rsidRPr="00040B5B" w:rsidRDefault="00040B5B" w:rsidP="00040B5B">
      <w:pPr>
        <w:pStyle w:val="ATGBodyText"/>
        <w:numPr>
          <w:ilvl w:val="1"/>
          <w:numId w:val="18"/>
        </w:numPr>
        <w:rPr>
          <w:sz w:val="26"/>
          <w:szCs w:val="26"/>
        </w:rPr>
      </w:pPr>
      <w:r>
        <w:rPr>
          <w:sz w:val="26"/>
          <w:szCs w:val="26"/>
        </w:rPr>
        <w:t xml:space="preserve">This process will continue until both parties agree to terms. </w:t>
      </w:r>
    </w:p>
    <w:p w14:paraId="5303AB45" w14:textId="4678FF30" w:rsidR="00040B5B" w:rsidRDefault="00040B5B" w:rsidP="00040B5B">
      <w:pPr>
        <w:pStyle w:val="ATGBodyText"/>
        <w:numPr>
          <w:ilvl w:val="0"/>
          <w:numId w:val="18"/>
        </w:numPr>
        <w:rPr>
          <w:ins w:id="21" w:author="Sheena Tolentino" w:date="2021-10-15T10:37:00Z"/>
          <w:sz w:val="26"/>
          <w:szCs w:val="26"/>
        </w:rPr>
      </w:pPr>
      <w:r>
        <w:rPr>
          <w:sz w:val="26"/>
          <w:szCs w:val="26"/>
        </w:rPr>
        <w:t xml:space="preserve">NOTE: </w:t>
      </w:r>
      <w:r w:rsidRPr="00D50A27">
        <w:rPr>
          <w:sz w:val="26"/>
          <w:szCs w:val="26"/>
        </w:rPr>
        <w:t xml:space="preserve">No ATG signatures should be added </w:t>
      </w:r>
      <w:r w:rsidRPr="00DC7159">
        <w:rPr>
          <w:i/>
          <w:iCs/>
          <w:sz w:val="26"/>
          <w:szCs w:val="26"/>
        </w:rPr>
        <w:t xml:space="preserve">prior </w:t>
      </w:r>
      <w:r w:rsidRPr="00D50A27">
        <w:rPr>
          <w:sz w:val="26"/>
          <w:szCs w:val="26"/>
        </w:rPr>
        <w:t>to execution by the client.</w:t>
      </w:r>
      <w:r>
        <w:rPr>
          <w:sz w:val="26"/>
          <w:szCs w:val="26"/>
        </w:rPr>
        <w:t xml:space="preserve"> ATG signatures should occur AFTER the client signs. </w:t>
      </w:r>
    </w:p>
    <w:p w14:paraId="2AE2B638" w14:textId="1E3C013B" w:rsidR="00786E76" w:rsidRDefault="00786E76" w:rsidP="00040B5B">
      <w:pPr>
        <w:pStyle w:val="ATGBodyText"/>
        <w:numPr>
          <w:ilvl w:val="0"/>
          <w:numId w:val="18"/>
        </w:numPr>
        <w:rPr>
          <w:ins w:id="22" w:author="Sheena Tolentino" w:date="2021-10-15T10:37:00Z"/>
          <w:sz w:val="26"/>
          <w:szCs w:val="26"/>
        </w:rPr>
      </w:pPr>
      <w:ins w:id="23" w:author="Sheena Tolentino" w:date="2021-10-15T10:37:00Z">
        <w:r>
          <w:rPr>
            <w:sz w:val="26"/>
            <w:szCs w:val="26"/>
          </w:rPr>
          <w:t>Signatory Authority:</w:t>
        </w:r>
        <w:r>
          <w:rPr>
            <w:sz w:val="26"/>
            <w:szCs w:val="26"/>
          </w:rPr>
          <w:tab/>
        </w:r>
      </w:ins>
    </w:p>
    <w:p w14:paraId="635D7159" w14:textId="522AE9DC" w:rsidR="00786E76" w:rsidRDefault="00786E76" w:rsidP="00786E76">
      <w:pPr>
        <w:pStyle w:val="ATGBodyText"/>
        <w:numPr>
          <w:ilvl w:val="1"/>
          <w:numId w:val="18"/>
        </w:numPr>
        <w:rPr>
          <w:ins w:id="24" w:author="Sheena Tolentino" w:date="2021-10-15T10:39:00Z"/>
          <w:sz w:val="26"/>
          <w:szCs w:val="26"/>
        </w:rPr>
      </w:pPr>
      <w:ins w:id="25" w:author="Sheena Tolentino" w:date="2021-10-15T10:37:00Z">
        <w:r w:rsidRPr="00786E76">
          <w:rPr>
            <w:sz w:val="26"/>
            <w:szCs w:val="26"/>
          </w:rPr>
          <w:t xml:space="preserve">Clint Jumper, Sr. </w:t>
        </w:r>
      </w:ins>
      <w:ins w:id="26" w:author="Sheena Tolentino" w:date="2021-10-15T10:38:00Z">
        <w:r w:rsidRPr="00786E76">
          <w:rPr>
            <w:sz w:val="26"/>
            <w:szCs w:val="26"/>
          </w:rPr>
          <w:t>Vice President, is the default signatory authority for private client contracts</w:t>
        </w:r>
      </w:ins>
    </w:p>
    <w:p w14:paraId="535A6B39" w14:textId="5C6E1596" w:rsidR="00786E76" w:rsidRDefault="00786E76" w:rsidP="00786E76">
      <w:pPr>
        <w:pStyle w:val="ATGBodyText"/>
        <w:numPr>
          <w:ilvl w:val="1"/>
          <w:numId w:val="18"/>
        </w:numPr>
        <w:rPr>
          <w:ins w:id="27" w:author="Sheena Tolentino" w:date="2021-10-15T10:40:00Z"/>
          <w:sz w:val="26"/>
          <w:szCs w:val="26"/>
        </w:rPr>
      </w:pPr>
      <w:ins w:id="28" w:author="Sheena Tolentino" w:date="2021-10-15T10:39:00Z">
        <w:r>
          <w:rPr>
            <w:sz w:val="26"/>
            <w:szCs w:val="26"/>
          </w:rPr>
          <w:t>If Clint is not available to execute</w:t>
        </w:r>
      </w:ins>
      <w:ins w:id="29" w:author="Sheena Tolentino" w:date="2021-10-15T10:40:00Z">
        <w:r>
          <w:rPr>
            <w:sz w:val="26"/>
            <w:szCs w:val="26"/>
          </w:rPr>
          <w:t xml:space="preserve"> the</w:t>
        </w:r>
      </w:ins>
      <w:ins w:id="30" w:author="Sheena Tolentino" w:date="2021-10-15T10:39:00Z">
        <w:r>
          <w:rPr>
            <w:sz w:val="26"/>
            <w:szCs w:val="26"/>
          </w:rPr>
          <w:t xml:space="preserve"> private client contract, the following members of the Executive Team have approved signato</w:t>
        </w:r>
      </w:ins>
      <w:ins w:id="31" w:author="Sheena Tolentino" w:date="2021-10-15T10:40:00Z">
        <w:r>
          <w:rPr>
            <w:sz w:val="26"/>
            <w:szCs w:val="26"/>
          </w:rPr>
          <w:t>ry authority by the board:</w:t>
        </w:r>
      </w:ins>
    </w:p>
    <w:p w14:paraId="5C2EC3C6" w14:textId="268FED8A" w:rsidR="00786E76" w:rsidRDefault="00786E76" w:rsidP="00786E76">
      <w:pPr>
        <w:pStyle w:val="ATGBodyText"/>
        <w:numPr>
          <w:ilvl w:val="2"/>
          <w:numId w:val="18"/>
        </w:numPr>
        <w:rPr>
          <w:ins w:id="32" w:author="Sheena Tolentino" w:date="2021-10-15T10:40:00Z"/>
          <w:sz w:val="26"/>
          <w:szCs w:val="26"/>
        </w:rPr>
      </w:pPr>
      <w:ins w:id="33" w:author="Sheena Tolentino" w:date="2021-10-15T10:40:00Z">
        <w:r>
          <w:rPr>
            <w:sz w:val="26"/>
            <w:szCs w:val="26"/>
          </w:rPr>
          <w:t>Gayle Heath, CEO</w:t>
        </w:r>
      </w:ins>
    </w:p>
    <w:p w14:paraId="7A9885C5" w14:textId="314E8C35" w:rsidR="00786E76" w:rsidRDefault="00786E76" w:rsidP="00786E76">
      <w:pPr>
        <w:pStyle w:val="ATGBodyText"/>
        <w:numPr>
          <w:ilvl w:val="2"/>
          <w:numId w:val="18"/>
        </w:numPr>
        <w:rPr>
          <w:ins w:id="34" w:author="Sheena Tolentino" w:date="2021-10-15T10:40:00Z"/>
          <w:sz w:val="26"/>
          <w:szCs w:val="26"/>
        </w:rPr>
      </w:pPr>
      <w:ins w:id="35" w:author="Sheena Tolentino" w:date="2021-10-15T10:40:00Z">
        <w:r>
          <w:rPr>
            <w:sz w:val="26"/>
            <w:szCs w:val="26"/>
          </w:rPr>
          <w:t>Mike Heath, President</w:t>
        </w:r>
      </w:ins>
    </w:p>
    <w:p w14:paraId="2D659DE1" w14:textId="3E274A8A" w:rsidR="00786E76" w:rsidRDefault="00786E76" w:rsidP="00786E76">
      <w:pPr>
        <w:pStyle w:val="ATGBodyText"/>
        <w:numPr>
          <w:ilvl w:val="2"/>
          <w:numId w:val="18"/>
        </w:numPr>
        <w:rPr>
          <w:ins w:id="36" w:author="Sheena Tolentino" w:date="2021-10-15T10:40:00Z"/>
          <w:sz w:val="26"/>
          <w:szCs w:val="26"/>
        </w:rPr>
      </w:pPr>
      <w:ins w:id="37" w:author="Sheena Tolentino" w:date="2021-10-15T10:40:00Z">
        <w:r>
          <w:rPr>
            <w:sz w:val="26"/>
            <w:szCs w:val="26"/>
          </w:rPr>
          <w:t>J.D. Allen, Executive Vice President</w:t>
        </w:r>
      </w:ins>
    </w:p>
    <w:p w14:paraId="1897399C" w14:textId="798FED59" w:rsidR="00FB48DF" w:rsidRDefault="00786E76" w:rsidP="00786E76">
      <w:pPr>
        <w:pStyle w:val="ATGBodyText"/>
        <w:numPr>
          <w:ilvl w:val="2"/>
          <w:numId w:val="18"/>
        </w:numPr>
        <w:rPr>
          <w:ins w:id="38" w:author="Sheena Tolentino" w:date="2021-10-15T10:42:00Z"/>
          <w:sz w:val="26"/>
          <w:szCs w:val="26"/>
        </w:rPr>
      </w:pPr>
      <w:ins w:id="39" w:author="Sheena Tolentino" w:date="2021-10-15T10:40:00Z">
        <w:r>
          <w:rPr>
            <w:sz w:val="26"/>
            <w:szCs w:val="26"/>
          </w:rPr>
          <w:t>Daniel Rios, Chief Information Officer</w:t>
        </w:r>
      </w:ins>
    </w:p>
    <w:p w14:paraId="39FE3BFF" w14:textId="62EC7277" w:rsidR="00786E76" w:rsidDel="005661F4" w:rsidRDefault="00786E76">
      <w:pPr>
        <w:pStyle w:val="Heading2"/>
        <w:rPr>
          <w:del w:id="40" w:author="Sheena Tolentino" w:date="2021-10-15T10:40:00Z"/>
        </w:rPr>
      </w:pPr>
    </w:p>
    <w:p w14:paraId="23F01D58" w14:textId="77777777" w:rsidR="005661F4" w:rsidRPr="005661F4" w:rsidRDefault="005661F4">
      <w:pPr>
        <w:rPr>
          <w:ins w:id="41" w:author="Sheena Tolentino" w:date="2021-10-15T10:42:00Z"/>
          <w:rPrChange w:id="42" w:author="Sheena Tolentino" w:date="2021-10-15T10:42:00Z">
            <w:rPr>
              <w:ins w:id="43" w:author="Sheena Tolentino" w:date="2021-10-15T10:42:00Z"/>
              <w:sz w:val="26"/>
              <w:szCs w:val="26"/>
            </w:rPr>
          </w:rPrChange>
        </w:rPr>
        <w:pPrChange w:id="44" w:author="Sheena Tolentino" w:date="2021-10-15T10:42:00Z">
          <w:pPr>
            <w:pStyle w:val="ATGBodyText"/>
            <w:numPr>
              <w:numId w:val="18"/>
            </w:numPr>
            <w:ind w:left="720" w:hanging="360"/>
          </w:pPr>
        </w:pPrChange>
      </w:pPr>
    </w:p>
    <w:p w14:paraId="1C0FA9A0" w14:textId="4D686D22" w:rsidR="00FB48DF" w:rsidRDefault="00FB48DF">
      <w:pPr>
        <w:pStyle w:val="Heading2"/>
        <w:rPr>
          <w:ins w:id="45" w:author="Sheena Tolentino" w:date="2021-07-28T09:29:00Z"/>
          <w:rStyle w:val="IntenseEmphasis"/>
          <w:rFonts w:asciiTheme="minorHAnsi" w:eastAsiaTheme="minorHAnsi" w:hAnsiTheme="minorHAnsi" w:cstheme="minorBidi"/>
          <w:color w:val="auto"/>
          <w:sz w:val="22"/>
          <w:szCs w:val="22"/>
        </w:rPr>
        <w:pPrChange w:id="46" w:author="Sheena Tolentino" w:date="2021-07-28T09:29:00Z">
          <w:pPr>
            <w:pStyle w:val="Heading2"/>
            <w:numPr>
              <w:numId w:val="18"/>
            </w:numPr>
            <w:ind w:left="720" w:hanging="360"/>
          </w:pPr>
        </w:pPrChange>
      </w:pPr>
      <w:ins w:id="47" w:author="Sheena Tolentino" w:date="2021-07-28T09:29:00Z">
        <w:r w:rsidRPr="00F8743D">
          <w:rPr>
            <w:rStyle w:val="IntenseEmphasis"/>
            <w:color w:val="auto"/>
          </w:rPr>
          <w:t>Additional Ser</w:t>
        </w:r>
      </w:ins>
      <w:ins w:id="48" w:author="Sheena Tolentino" w:date="2021-07-28T09:30:00Z">
        <w:r w:rsidRPr="00F8743D">
          <w:rPr>
            <w:rStyle w:val="IntenseEmphasis"/>
            <w:color w:val="auto"/>
          </w:rPr>
          <w:t>vices</w:t>
        </w:r>
      </w:ins>
      <w:ins w:id="49" w:author="Sheena Tolentino" w:date="2021-07-28T09:29:00Z">
        <w:r w:rsidRPr="00F8743D">
          <w:rPr>
            <w:rStyle w:val="IntenseEmphasis"/>
            <w:color w:val="auto"/>
          </w:rPr>
          <w:t>:</w:t>
        </w:r>
      </w:ins>
    </w:p>
    <w:p w14:paraId="138BCC28" w14:textId="0DF65854" w:rsidR="00BF48BF" w:rsidRDefault="00FB48DF" w:rsidP="00BF48BF">
      <w:pPr>
        <w:pStyle w:val="ATGBodyText"/>
        <w:rPr>
          <w:ins w:id="50" w:author="Sheena Tolentino" w:date="2021-07-28T09:40:00Z"/>
          <w:sz w:val="26"/>
          <w:szCs w:val="26"/>
        </w:rPr>
      </w:pPr>
      <w:ins w:id="51" w:author="Sheena Tolentino" w:date="2021-07-28T09:31:00Z">
        <w:r>
          <w:rPr>
            <w:sz w:val="26"/>
            <w:szCs w:val="26"/>
          </w:rPr>
          <w:t xml:space="preserve">When Additional Services (AS) is needed, Project Manager is responsible for preparing AS document using </w:t>
        </w:r>
      </w:ins>
      <w:ins w:id="52" w:author="Sheena Tolentino" w:date="2021-07-28T09:32:00Z">
        <w:r w:rsidRPr="00910B23">
          <w:rPr>
            <w:sz w:val="26"/>
            <w:szCs w:val="26"/>
            <w:u w:val="single"/>
            <w:rPrChange w:id="53" w:author="Sheena Tolentino" w:date="2021-10-19T16:43:00Z">
              <w:rPr>
                <w:sz w:val="26"/>
                <w:szCs w:val="26"/>
              </w:rPr>
            </w:rPrChange>
          </w:rPr>
          <w:t>approved Additional Services Template</w:t>
        </w:r>
        <w:r>
          <w:rPr>
            <w:sz w:val="26"/>
            <w:szCs w:val="26"/>
          </w:rPr>
          <w:t xml:space="preserve">. </w:t>
        </w:r>
      </w:ins>
      <w:ins w:id="54" w:author="Sheena Tolentino" w:date="2021-07-28T09:40:00Z">
        <w:r w:rsidR="009D31EE">
          <w:rPr>
            <w:sz w:val="26"/>
            <w:szCs w:val="26"/>
          </w:rPr>
          <w:t>Project Manager will need to confirm the following before any effort is completed:</w:t>
        </w:r>
      </w:ins>
    </w:p>
    <w:p w14:paraId="3EA746A3" w14:textId="28DBD3D0" w:rsidR="009D31EE" w:rsidRDefault="009D31EE" w:rsidP="009D31EE">
      <w:pPr>
        <w:pStyle w:val="ATGBodyText"/>
        <w:numPr>
          <w:ilvl w:val="0"/>
          <w:numId w:val="23"/>
        </w:numPr>
        <w:rPr>
          <w:ins w:id="55" w:author="Sheena Tolentino" w:date="2021-07-28T09:45:00Z"/>
          <w:sz w:val="26"/>
          <w:szCs w:val="26"/>
        </w:rPr>
      </w:pPr>
      <w:ins w:id="56" w:author="Sheena Tolentino" w:date="2021-07-28T09:41:00Z">
        <w:r>
          <w:rPr>
            <w:sz w:val="26"/>
            <w:szCs w:val="26"/>
          </w:rPr>
          <w:t>Client on Additional Services document is the same Client as original contract</w:t>
        </w:r>
      </w:ins>
      <w:ins w:id="57" w:author="Sheena Tolentino" w:date="2021-07-28T09:45:00Z">
        <w:r>
          <w:rPr>
            <w:sz w:val="26"/>
            <w:szCs w:val="26"/>
          </w:rPr>
          <w:t>.</w:t>
        </w:r>
      </w:ins>
    </w:p>
    <w:p w14:paraId="1459A5E3" w14:textId="39599DBB" w:rsidR="009D31EE" w:rsidRDefault="009D31EE">
      <w:pPr>
        <w:pStyle w:val="ATGBodyText"/>
        <w:numPr>
          <w:ilvl w:val="1"/>
          <w:numId w:val="23"/>
        </w:numPr>
        <w:rPr>
          <w:ins w:id="58" w:author="Sheena Tolentino" w:date="2021-07-28T09:41:00Z"/>
          <w:sz w:val="26"/>
          <w:szCs w:val="26"/>
        </w:rPr>
        <w:pPrChange w:id="59" w:author="Sheena Tolentino" w:date="2021-07-28T09:45:00Z">
          <w:pPr>
            <w:pStyle w:val="ATGBodyText"/>
            <w:numPr>
              <w:numId w:val="23"/>
            </w:numPr>
            <w:ind w:left="720" w:hanging="360"/>
          </w:pPr>
        </w:pPrChange>
      </w:pPr>
      <w:ins w:id="60" w:author="Sheena Tolentino" w:date="2021-07-28T09:46:00Z">
        <w:r>
          <w:rPr>
            <w:sz w:val="26"/>
            <w:szCs w:val="26"/>
          </w:rPr>
          <w:t xml:space="preserve">Authorization MUST come from contracting Client and not a third party i.e., developer, agency, etc. </w:t>
        </w:r>
      </w:ins>
    </w:p>
    <w:p w14:paraId="3F38957C" w14:textId="55FDF00B" w:rsidR="00910B23" w:rsidRDefault="00910B23">
      <w:pPr>
        <w:pStyle w:val="ATGBodyText"/>
        <w:numPr>
          <w:ilvl w:val="0"/>
          <w:numId w:val="23"/>
        </w:numPr>
        <w:rPr>
          <w:ins w:id="61" w:author="Sheena Tolentino" w:date="2021-10-19T16:44:00Z"/>
          <w:sz w:val="26"/>
          <w:szCs w:val="26"/>
        </w:rPr>
      </w:pPr>
      <w:ins w:id="62" w:author="Sheena Tolentino" w:date="2021-10-19T16:44:00Z">
        <w:r>
          <w:rPr>
            <w:sz w:val="26"/>
            <w:szCs w:val="26"/>
          </w:rPr>
          <w:t>A</w:t>
        </w:r>
      </w:ins>
      <w:ins w:id="63" w:author="Sheena Tolentino" w:date="2021-10-19T16:47:00Z">
        <w:r w:rsidR="00DC050E">
          <w:rPr>
            <w:sz w:val="26"/>
            <w:szCs w:val="26"/>
          </w:rPr>
          <w:t>dditional Services Reason</w:t>
        </w:r>
      </w:ins>
      <w:ins w:id="64" w:author="Sheena Tolentino" w:date="2021-10-19T16:44:00Z">
        <w:r>
          <w:rPr>
            <w:sz w:val="26"/>
            <w:szCs w:val="26"/>
          </w:rPr>
          <w:t xml:space="preserve"> </w:t>
        </w:r>
      </w:ins>
      <w:ins w:id="65" w:author="Sheena Tolentino" w:date="2021-10-19T16:47:00Z">
        <w:r w:rsidR="00DC050E">
          <w:rPr>
            <w:sz w:val="26"/>
            <w:szCs w:val="26"/>
          </w:rPr>
          <w:t>i.e.,</w:t>
        </w:r>
      </w:ins>
      <w:ins w:id="66" w:author="Sheena Tolentino" w:date="2021-10-19T16:45:00Z">
        <w:r>
          <w:rPr>
            <w:sz w:val="26"/>
            <w:szCs w:val="26"/>
          </w:rPr>
          <w:t xml:space="preserve"> scope changes and/or budget amendments </w:t>
        </w:r>
      </w:ins>
      <w:ins w:id="67" w:author="Sheena Tolentino" w:date="2021-10-19T16:44:00Z">
        <w:r>
          <w:rPr>
            <w:sz w:val="26"/>
            <w:szCs w:val="26"/>
          </w:rPr>
          <w:t xml:space="preserve">is very clearly stated </w:t>
        </w:r>
      </w:ins>
    </w:p>
    <w:p w14:paraId="060AC762" w14:textId="235F4D1E" w:rsidR="00DC050E" w:rsidRDefault="00DC050E">
      <w:pPr>
        <w:pStyle w:val="ATGBodyText"/>
        <w:numPr>
          <w:ilvl w:val="0"/>
          <w:numId w:val="23"/>
        </w:numPr>
        <w:rPr>
          <w:ins w:id="68" w:author="Sheena Tolentino" w:date="2021-10-19T16:46:00Z"/>
          <w:sz w:val="26"/>
          <w:szCs w:val="26"/>
        </w:rPr>
      </w:pPr>
      <w:ins w:id="69" w:author="Sheena Tolentino" w:date="2021-10-19T16:47:00Z">
        <w:r>
          <w:rPr>
            <w:sz w:val="26"/>
            <w:szCs w:val="26"/>
          </w:rPr>
          <w:t xml:space="preserve">No outstanding accounts receivable </w:t>
        </w:r>
      </w:ins>
    </w:p>
    <w:p w14:paraId="02381060" w14:textId="16B5502D" w:rsidR="009D31EE" w:rsidRDefault="009D31EE">
      <w:pPr>
        <w:pStyle w:val="ATGBodyText"/>
        <w:numPr>
          <w:ilvl w:val="0"/>
          <w:numId w:val="23"/>
        </w:numPr>
        <w:rPr>
          <w:ins w:id="70" w:author="Sheena Tolentino" w:date="2021-10-19T16:48:00Z"/>
          <w:sz w:val="26"/>
          <w:szCs w:val="26"/>
        </w:rPr>
      </w:pPr>
      <w:ins w:id="71" w:author="Sheena Tolentino" w:date="2021-07-28T09:44:00Z">
        <w:r>
          <w:rPr>
            <w:sz w:val="26"/>
            <w:szCs w:val="26"/>
          </w:rPr>
          <w:t xml:space="preserve">AS Authorization is signed by individual with Signatory Authority. </w:t>
        </w:r>
      </w:ins>
    </w:p>
    <w:p w14:paraId="61BF0E2E" w14:textId="43845B41" w:rsidR="005661F4" w:rsidRPr="00DC050E" w:rsidDel="007D463E" w:rsidRDefault="00DC050E">
      <w:pPr>
        <w:pStyle w:val="ATGBodyText"/>
        <w:numPr>
          <w:ilvl w:val="0"/>
          <w:numId w:val="23"/>
        </w:numPr>
        <w:ind w:left="360"/>
        <w:rPr>
          <w:del w:id="72" w:author="Sheena Tolentino" w:date="2021-10-15T10:42:00Z"/>
          <w:i/>
          <w:iCs/>
          <w:sz w:val="26"/>
          <w:szCs w:val="26"/>
          <w:rPrChange w:id="73" w:author="Sheena Tolentino" w:date="2021-10-19T16:49:00Z">
            <w:rPr>
              <w:del w:id="74" w:author="Sheena Tolentino" w:date="2021-10-15T10:42:00Z"/>
              <w:sz w:val="26"/>
              <w:szCs w:val="26"/>
            </w:rPr>
          </w:rPrChange>
        </w:rPr>
        <w:pPrChange w:id="75" w:author="Sheena Tolentino" w:date="2021-10-19T16:49:00Z">
          <w:pPr>
            <w:pStyle w:val="ATGBodyText"/>
          </w:pPr>
        </w:pPrChange>
      </w:pPr>
      <w:ins w:id="76" w:author="Sheena Tolentino" w:date="2021-10-19T16:48:00Z">
        <w:r w:rsidRPr="00DC050E">
          <w:rPr>
            <w:i/>
            <w:iCs/>
            <w:sz w:val="26"/>
            <w:szCs w:val="26"/>
            <w:rPrChange w:id="77" w:author="Sheena Tolentino" w:date="2021-10-19T16:49:00Z">
              <w:rPr>
                <w:sz w:val="26"/>
                <w:szCs w:val="26"/>
              </w:rPr>
            </w:rPrChange>
          </w:rPr>
          <w:t>*</w:t>
        </w:r>
      </w:ins>
      <w:ins w:id="78" w:author="Sheena Tolentino" w:date="2021-10-19T16:49:00Z">
        <w:r w:rsidRPr="00DC050E">
          <w:rPr>
            <w:i/>
            <w:iCs/>
            <w:sz w:val="26"/>
            <w:szCs w:val="26"/>
            <w:rPrChange w:id="79" w:author="Sheena Tolentino" w:date="2021-10-19T16:49:00Z">
              <w:rPr>
                <w:sz w:val="26"/>
                <w:szCs w:val="26"/>
              </w:rPr>
            </w:rPrChange>
          </w:rPr>
          <w:t>*</w:t>
        </w:r>
      </w:ins>
      <w:ins w:id="80" w:author="Sheena Tolentino" w:date="2021-10-19T16:48:00Z">
        <w:r w:rsidRPr="00DC050E">
          <w:rPr>
            <w:i/>
            <w:iCs/>
            <w:sz w:val="26"/>
            <w:szCs w:val="26"/>
            <w:rPrChange w:id="81" w:author="Sheena Tolentino" w:date="2021-10-19T16:49:00Z">
              <w:rPr>
                <w:sz w:val="26"/>
                <w:szCs w:val="26"/>
              </w:rPr>
            </w:rPrChange>
          </w:rPr>
          <w:t>All corresponding documents for AS must be saved in project folder.</w:t>
        </w:r>
      </w:ins>
    </w:p>
    <w:p w14:paraId="34743B27" w14:textId="77777777" w:rsidR="001B16BA" w:rsidRDefault="001B16BA" w:rsidP="00471728">
      <w:pPr>
        <w:pStyle w:val="ATGBodyText"/>
      </w:pPr>
    </w:p>
    <w:p w14:paraId="478D4338" w14:textId="7725F9E8" w:rsidR="00527261" w:rsidDel="00F8743D" w:rsidRDefault="00040B5B" w:rsidP="00457236">
      <w:pPr>
        <w:pStyle w:val="ATGBodyText"/>
        <w:rPr>
          <w:del w:id="82" w:author="Sheena Tolentino" w:date="2021-08-09T09:30:00Z"/>
          <w:b/>
          <w:bCs/>
          <w:sz w:val="28"/>
        </w:rPr>
      </w:pPr>
      <w:r w:rsidRPr="00040B5B">
        <w:rPr>
          <w:b/>
          <w:bCs/>
          <w:sz w:val="28"/>
        </w:rPr>
        <w:lastRenderedPageBreak/>
        <w:t>Payment</w:t>
      </w:r>
      <w:r>
        <w:rPr>
          <w:b/>
          <w:bCs/>
          <w:sz w:val="28"/>
        </w:rPr>
        <w:t xml:space="preserve"> and Collections</w:t>
      </w:r>
      <w:r w:rsidRPr="00040B5B">
        <w:rPr>
          <w:b/>
          <w:bCs/>
          <w:sz w:val="28"/>
        </w:rPr>
        <w:t xml:space="preserve">: </w:t>
      </w:r>
    </w:p>
    <w:p w14:paraId="06F12555" w14:textId="77777777" w:rsidR="00B72CA2" w:rsidRDefault="00B72CA2" w:rsidP="00457236">
      <w:pPr>
        <w:pStyle w:val="ATGBodyText"/>
        <w:rPr>
          <w:b/>
          <w:bCs/>
          <w:sz w:val="28"/>
        </w:rPr>
      </w:pPr>
    </w:p>
    <w:p w14:paraId="6821A183" w14:textId="53983212" w:rsidR="00B93A54" w:rsidRPr="00B93A54" w:rsidRDefault="00B93A54" w:rsidP="00B93A54">
      <w:pPr>
        <w:pStyle w:val="Heading2"/>
        <w:rPr>
          <w:rStyle w:val="IntenseEmphasis"/>
          <w:color w:val="auto"/>
        </w:rPr>
      </w:pPr>
      <w:r w:rsidRPr="00B93A54">
        <w:rPr>
          <w:rStyle w:val="IntenseEmphasis"/>
          <w:color w:val="auto"/>
        </w:rPr>
        <w:t>Retainer Application</w:t>
      </w:r>
    </w:p>
    <w:p w14:paraId="4CD2FF96" w14:textId="58D7B3D5" w:rsidR="009671C5" w:rsidRDefault="00040B5B" w:rsidP="00B93A54">
      <w:pPr>
        <w:pStyle w:val="ATGBodyText"/>
        <w:rPr>
          <w:sz w:val="26"/>
          <w:szCs w:val="26"/>
        </w:rPr>
      </w:pPr>
      <w:r>
        <w:rPr>
          <w:sz w:val="26"/>
          <w:szCs w:val="26"/>
        </w:rPr>
        <w:t xml:space="preserve">Credit for retainer payments will not be applied until a minimum of 50% of the effort has been completed and invoiced. The Project Manager will be responsible </w:t>
      </w:r>
      <w:r w:rsidR="009740B2">
        <w:rPr>
          <w:sz w:val="26"/>
          <w:szCs w:val="26"/>
        </w:rPr>
        <w:t xml:space="preserve">for </w:t>
      </w:r>
      <w:r>
        <w:rPr>
          <w:sz w:val="26"/>
          <w:szCs w:val="26"/>
        </w:rPr>
        <w:t>communicating this</w:t>
      </w:r>
      <w:r w:rsidR="00B93A54">
        <w:rPr>
          <w:sz w:val="26"/>
          <w:szCs w:val="26"/>
        </w:rPr>
        <w:t xml:space="preserve"> process</w:t>
      </w:r>
      <w:r>
        <w:rPr>
          <w:sz w:val="26"/>
          <w:szCs w:val="26"/>
        </w:rPr>
        <w:t xml:space="preserve"> to the client during contracting. </w:t>
      </w:r>
      <w:r w:rsidR="00B93A54">
        <w:rPr>
          <w:sz w:val="26"/>
          <w:szCs w:val="26"/>
        </w:rPr>
        <w:t xml:space="preserve">This process is also stated in the Proposal document. </w:t>
      </w:r>
    </w:p>
    <w:p w14:paraId="02A52B63" w14:textId="77777777" w:rsidR="00527261" w:rsidRPr="00B93A54" w:rsidRDefault="00527261" w:rsidP="00B93A54">
      <w:pPr>
        <w:pStyle w:val="ATGBodyText"/>
        <w:rPr>
          <w:sz w:val="26"/>
          <w:szCs w:val="26"/>
        </w:rPr>
      </w:pPr>
    </w:p>
    <w:p w14:paraId="63D02421" w14:textId="6FF83D06" w:rsidR="00C51B8C" w:rsidRPr="009671C5" w:rsidRDefault="00C51B8C" w:rsidP="007E34ED">
      <w:pPr>
        <w:pStyle w:val="Heading2"/>
        <w:rPr>
          <w:rStyle w:val="IntenseEmphasis"/>
          <w:color w:val="auto"/>
        </w:rPr>
      </w:pPr>
      <w:r w:rsidRPr="009671C5">
        <w:rPr>
          <w:rStyle w:val="IntenseEmphasis"/>
          <w:color w:val="auto"/>
        </w:rPr>
        <w:t xml:space="preserve">Outstanding Invoices Owed to </w:t>
      </w:r>
      <w:r w:rsidR="00B60190" w:rsidRPr="009671C5">
        <w:rPr>
          <w:rStyle w:val="IntenseEmphasis"/>
          <w:color w:val="auto"/>
        </w:rPr>
        <w:t>ATG</w:t>
      </w:r>
      <w:r w:rsidRPr="009671C5">
        <w:rPr>
          <w:rStyle w:val="IntenseEmphasis"/>
          <w:color w:val="auto"/>
        </w:rPr>
        <w:t xml:space="preserve"> Over 30 Days</w:t>
      </w:r>
    </w:p>
    <w:p w14:paraId="229D7757" w14:textId="650A87CE" w:rsidR="00527261" w:rsidRDefault="00F81975" w:rsidP="00C51B8C">
      <w:pPr>
        <w:pStyle w:val="ATGBodyText"/>
        <w:rPr>
          <w:sz w:val="26"/>
          <w:szCs w:val="26"/>
        </w:rPr>
      </w:pPr>
      <w:r>
        <w:rPr>
          <w:sz w:val="26"/>
          <w:szCs w:val="26"/>
        </w:rPr>
        <w:t xml:space="preserve">Payment is due upon receipt of invoice. </w:t>
      </w:r>
      <w:r w:rsidR="008969B8">
        <w:rPr>
          <w:sz w:val="26"/>
          <w:szCs w:val="26"/>
        </w:rPr>
        <w:t>Accounting will contact the client regarding status of outstanding payment</w:t>
      </w:r>
      <w:r>
        <w:rPr>
          <w:sz w:val="26"/>
          <w:szCs w:val="26"/>
        </w:rPr>
        <w:t xml:space="preserve"> within </w:t>
      </w:r>
      <w:r w:rsidR="00512FA3">
        <w:rPr>
          <w:sz w:val="26"/>
          <w:szCs w:val="26"/>
        </w:rPr>
        <w:t>30</w:t>
      </w:r>
      <w:r>
        <w:rPr>
          <w:sz w:val="26"/>
          <w:szCs w:val="26"/>
        </w:rPr>
        <w:t xml:space="preserve"> days of invoice being submitted</w:t>
      </w:r>
      <w:r w:rsidR="008969B8">
        <w:rPr>
          <w:sz w:val="26"/>
          <w:szCs w:val="26"/>
        </w:rPr>
        <w:t>.</w:t>
      </w:r>
      <w:del w:id="83" w:author="Sheena Tolentino" w:date="2021-06-21T18:15:00Z">
        <w:r w:rsidR="00124352" w:rsidDel="00F81975">
          <w:rPr>
            <w:sz w:val="26"/>
            <w:szCs w:val="26"/>
          </w:rPr>
          <w:delText xml:space="preserve"> </w:delText>
        </w:r>
      </w:del>
      <w:r>
        <w:rPr>
          <w:sz w:val="26"/>
          <w:szCs w:val="26"/>
        </w:rPr>
        <w:t xml:space="preserve"> </w:t>
      </w:r>
      <w:r w:rsidRPr="007D463E">
        <w:rPr>
          <w:sz w:val="26"/>
          <w:szCs w:val="26"/>
        </w:rPr>
        <w:t xml:space="preserve">If </w:t>
      </w:r>
      <w:r w:rsidR="00124352" w:rsidRPr="007D463E">
        <w:rPr>
          <w:sz w:val="26"/>
          <w:szCs w:val="26"/>
        </w:rPr>
        <w:t>Client</w:t>
      </w:r>
      <w:r w:rsidRPr="007D463E">
        <w:rPr>
          <w:sz w:val="26"/>
          <w:szCs w:val="26"/>
        </w:rPr>
        <w:t xml:space="preserve"> balance reaches</w:t>
      </w:r>
      <w:r w:rsidR="00124352" w:rsidRPr="007D463E">
        <w:rPr>
          <w:sz w:val="26"/>
          <w:szCs w:val="26"/>
        </w:rPr>
        <w:t xml:space="preserve"> 30 days</w:t>
      </w:r>
      <w:r w:rsidRPr="007D463E">
        <w:rPr>
          <w:sz w:val="26"/>
          <w:szCs w:val="26"/>
        </w:rPr>
        <w:t xml:space="preserve"> outstanding</w:t>
      </w:r>
      <w:r w:rsidR="001A6A2F" w:rsidRPr="007D463E">
        <w:rPr>
          <w:sz w:val="26"/>
          <w:szCs w:val="26"/>
        </w:rPr>
        <w:t>,</w:t>
      </w:r>
      <w:r w:rsidR="00124352" w:rsidRPr="007D463E">
        <w:rPr>
          <w:sz w:val="26"/>
          <w:szCs w:val="26"/>
        </w:rPr>
        <w:t xml:space="preserve"> </w:t>
      </w:r>
      <w:del w:id="84" w:author="Sheena Tolentino" w:date="2021-10-19T15:08:00Z">
        <w:r w:rsidR="00124352" w:rsidRPr="007D463E" w:rsidDel="007D463E">
          <w:rPr>
            <w:sz w:val="26"/>
            <w:szCs w:val="26"/>
          </w:rPr>
          <w:delText xml:space="preserve">work will temporarily suspend until balance is paid. </w:delText>
        </w:r>
        <w:r w:rsidR="008969B8" w:rsidRPr="007D463E" w:rsidDel="007D463E">
          <w:rPr>
            <w:sz w:val="26"/>
            <w:szCs w:val="26"/>
          </w:rPr>
          <w:delText xml:space="preserve"> </w:delText>
        </w:r>
      </w:del>
      <w:ins w:id="85" w:author="Sheena Tolentino" w:date="2021-10-19T15:08:00Z">
        <w:r w:rsidR="007D463E" w:rsidRPr="007D463E">
          <w:rPr>
            <w:sz w:val="26"/>
            <w:szCs w:val="26"/>
          </w:rPr>
          <w:t>PM will not deliver any submittals until AR is paid</w:t>
        </w:r>
        <w:r w:rsidR="007D463E">
          <w:rPr>
            <w:sz w:val="26"/>
            <w:szCs w:val="26"/>
          </w:rPr>
          <w:t>.</w:t>
        </w:r>
      </w:ins>
    </w:p>
    <w:p w14:paraId="758C163B" w14:textId="77777777" w:rsidR="00527261" w:rsidRPr="007E34ED" w:rsidRDefault="00527261" w:rsidP="00C51B8C">
      <w:pPr>
        <w:pStyle w:val="ATGBodyText"/>
        <w:rPr>
          <w:sz w:val="26"/>
          <w:szCs w:val="26"/>
        </w:rPr>
      </w:pPr>
    </w:p>
    <w:p w14:paraId="1D36C869" w14:textId="1EAAB5B1" w:rsidR="009671C5" w:rsidRPr="009671C5" w:rsidRDefault="009671C5" w:rsidP="009671C5">
      <w:pPr>
        <w:pStyle w:val="Heading2"/>
        <w:rPr>
          <w:rStyle w:val="IntenseEmphasis"/>
          <w:color w:val="auto"/>
        </w:rPr>
      </w:pPr>
      <w:r w:rsidRPr="009671C5">
        <w:rPr>
          <w:rStyle w:val="IntenseEmphasis"/>
          <w:color w:val="auto"/>
        </w:rPr>
        <w:t xml:space="preserve">Outstanding Invoices Owed to ATG Over </w:t>
      </w:r>
      <w:r>
        <w:rPr>
          <w:rStyle w:val="IntenseEmphasis"/>
          <w:color w:val="auto"/>
        </w:rPr>
        <w:t>6</w:t>
      </w:r>
      <w:r w:rsidRPr="009671C5">
        <w:rPr>
          <w:rStyle w:val="IntenseEmphasis"/>
          <w:color w:val="auto"/>
        </w:rPr>
        <w:t>0 Days</w:t>
      </w:r>
    </w:p>
    <w:p w14:paraId="72CB07F0" w14:textId="42C16638" w:rsidR="000F2082" w:rsidRPr="00527261" w:rsidRDefault="008969B8" w:rsidP="00527261">
      <w:pPr>
        <w:pStyle w:val="ATGBodyText"/>
        <w:rPr>
          <w:rStyle w:val="IntenseEmphasis"/>
          <w:i w:val="0"/>
          <w:iCs w:val="0"/>
          <w:color w:val="auto"/>
          <w:sz w:val="26"/>
          <w:szCs w:val="26"/>
        </w:rPr>
      </w:pPr>
      <w:r w:rsidRPr="00527261">
        <w:rPr>
          <w:rStyle w:val="IntenseEmphasis"/>
          <w:i w:val="0"/>
          <w:iCs w:val="0"/>
          <w:color w:val="auto"/>
          <w:sz w:val="26"/>
          <w:szCs w:val="26"/>
        </w:rPr>
        <w:t>PM will contact the client regarding status of outstanding payment and work will suspend temporarily pending client response</w:t>
      </w:r>
      <w:r w:rsidR="00527261" w:rsidRPr="00527261">
        <w:rPr>
          <w:rStyle w:val="IntenseEmphasis"/>
          <w:i w:val="0"/>
          <w:iCs w:val="0"/>
          <w:color w:val="auto"/>
          <w:sz w:val="26"/>
          <w:szCs w:val="26"/>
        </w:rPr>
        <w:t xml:space="preserve"> and payment</w:t>
      </w:r>
      <w:r w:rsidRPr="00527261">
        <w:rPr>
          <w:rStyle w:val="IntenseEmphasis"/>
          <w:i w:val="0"/>
          <w:iCs w:val="0"/>
          <w:color w:val="auto"/>
          <w:sz w:val="26"/>
          <w:szCs w:val="26"/>
        </w:rPr>
        <w:t xml:space="preserve">. </w:t>
      </w:r>
      <w:r w:rsidR="00124352" w:rsidRPr="00527261">
        <w:rPr>
          <w:rStyle w:val="IntenseEmphasis"/>
          <w:i w:val="0"/>
          <w:iCs w:val="0"/>
          <w:color w:val="auto"/>
          <w:sz w:val="26"/>
          <w:szCs w:val="26"/>
        </w:rPr>
        <w:t>Accounting will make tasks inactive</w:t>
      </w:r>
      <w:r w:rsidR="00527261" w:rsidRPr="00527261">
        <w:rPr>
          <w:rStyle w:val="IntenseEmphasis"/>
          <w:i w:val="0"/>
          <w:iCs w:val="0"/>
          <w:color w:val="auto"/>
          <w:sz w:val="26"/>
          <w:szCs w:val="26"/>
        </w:rPr>
        <w:t xml:space="preserve"> and t</w:t>
      </w:r>
      <w:r w:rsidR="007C534D" w:rsidRPr="00527261">
        <w:rPr>
          <w:rStyle w:val="IntenseEmphasis"/>
          <w:i w:val="0"/>
          <w:iCs w:val="0"/>
          <w:color w:val="auto"/>
          <w:sz w:val="26"/>
          <w:szCs w:val="26"/>
        </w:rPr>
        <w:t>he decision to resume work will be made by the Division Manager.</w:t>
      </w:r>
    </w:p>
    <w:p w14:paraId="46068408" w14:textId="287554AA" w:rsidR="007C534D" w:rsidRPr="00527261" w:rsidRDefault="007C534D" w:rsidP="00527261">
      <w:pPr>
        <w:pStyle w:val="ATGBodyText"/>
        <w:numPr>
          <w:ilvl w:val="0"/>
          <w:numId w:val="21"/>
        </w:numPr>
        <w:rPr>
          <w:i/>
          <w:iCs/>
          <w:sz w:val="26"/>
          <w:szCs w:val="26"/>
        </w:rPr>
      </w:pPr>
      <w:r w:rsidRPr="00527261">
        <w:rPr>
          <w:i/>
          <w:iCs/>
          <w:sz w:val="26"/>
          <w:szCs w:val="26"/>
        </w:rPr>
        <w:t xml:space="preserve">Interest Invoice – </w:t>
      </w:r>
      <w:r w:rsidRPr="00527261">
        <w:rPr>
          <w:sz w:val="26"/>
          <w:szCs w:val="26"/>
        </w:rPr>
        <w:t>Client will be advised that if payment is not made</w:t>
      </w:r>
      <w:r w:rsidR="00124352" w:rsidRPr="00527261">
        <w:rPr>
          <w:sz w:val="26"/>
          <w:szCs w:val="26"/>
        </w:rPr>
        <w:t xml:space="preserve"> in the next </w:t>
      </w:r>
      <w:r w:rsidR="00F81975">
        <w:rPr>
          <w:sz w:val="26"/>
          <w:szCs w:val="26"/>
        </w:rPr>
        <w:t>10</w:t>
      </w:r>
      <w:r w:rsidR="00F81975" w:rsidRPr="00527261">
        <w:rPr>
          <w:sz w:val="26"/>
          <w:szCs w:val="26"/>
        </w:rPr>
        <w:t xml:space="preserve"> </w:t>
      </w:r>
      <w:r w:rsidR="00124352" w:rsidRPr="00527261">
        <w:rPr>
          <w:sz w:val="26"/>
          <w:szCs w:val="26"/>
        </w:rPr>
        <w:t>days</w:t>
      </w:r>
      <w:r w:rsidRPr="00527261">
        <w:rPr>
          <w:sz w:val="26"/>
          <w:szCs w:val="26"/>
        </w:rPr>
        <w:t xml:space="preserve">, </w:t>
      </w:r>
      <w:r w:rsidR="00124352" w:rsidRPr="00527261">
        <w:rPr>
          <w:sz w:val="26"/>
          <w:szCs w:val="26"/>
        </w:rPr>
        <w:t xml:space="preserve">interest at 1.5% will be charged. </w:t>
      </w:r>
    </w:p>
    <w:p w14:paraId="01225F32" w14:textId="644AE033" w:rsidR="00527261" w:rsidRPr="00527261" w:rsidRDefault="00C51B8C" w:rsidP="00527261">
      <w:pPr>
        <w:pStyle w:val="ATGBodyText"/>
        <w:numPr>
          <w:ilvl w:val="0"/>
          <w:numId w:val="21"/>
        </w:numPr>
        <w:rPr>
          <w:i/>
          <w:iCs/>
          <w:sz w:val="26"/>
          <w:szCs w:val="26"/>
        </w:rPr>
      </w:pPr>
      <w:r w:rsidRPr="00527261">
        <w:rPr>
          <w:i/>
          <w:iCs/>
          <w:sz w:val="26"/>
          <w:szCs w:val="26"/>
        </w:rPr>
        <w:t>Interim</w:t>
      </w:r>
      <w:r w:rsidR="00527261" w:rsidRPr="00527261">
        <w:rPr>
          <w:i/>
          <w:iCs/>
          <w:sz w:val="26"/>
          <w:szCs w:val="26"/>
        </w:rPr>
        <w:t>/Final</w:t>
      </w:r>
      <w:r w:rsidRPr="00527261">
        <w:rPr>
          <w:i/>
          <w:iCs/>
          <w:sz w:val="26"/>
          <w:szCs w:val="26"/>
        </w:rPr>
        <w:t xml:space="preserve"> Product Submittal</w:t>
      </w:r>
      <w:r w:rsidR="008969B8" w:rsidRPr="00527261">
        <w:rPr>
          <w:i/>
          <w:iCs/>
          <w:sz w:val="26"/>
          <w:szCs w:val="26"/>
        </w:rPr>
        <w:t xml:space="preserve"> - </w:t>
      </w:r>
      <w:r w:rsidRPr="00527261">
        <w:rPr>
          <w:sz w:val="26"/>
          <w:szCs w:val="26"/>
        </w:rPr>
        <w:t>If the client has any outstanding invoices, the interim</w:t>
      </w:r>
      <w:r w:rsidR="00527261" w:rsidRPr="00527261">
        <w:rPr>
          <w:sz w:val="26"/>
          <w:szCs w:val="26"/>
        </w:rPr>
        <w:t xml:space="preserve"> and/or final</w:t>
      </w:r>
      <w:r w:rsidRPr="00527261">
        <w:rPr>
          <w:sz w:val="26"/>
          <w:szCs w:val="26"/>
        </w:rPr>
        <w:t xml:space="preserve"> product will not be delivered until full payment is received by </w:t>
      </w:r>
      <w:r w:rsidR="00B60190" w:rsidRPr="00527261">
        <w:rPr>
          <w:sz w:val="26"/>
          <w:szCs w:val="26"/>
        </w:rPr>
        <w:t>ATG</w:t>
      </w:r>
      <w:r w:rsidRPr="00527261">
        <w:rPr>
          <w:sz w:val="26"/>
          <w:szCs w:val="26"/>
        </w:rPr>
        <w:t>. This applies to all clients regardless of payment history.</w:t>
      </w:r>
    </w:p>
    <w:p w14:paraId="2787E137" w14:textId="77777777" w:rsidR="00527261" w:rsidRPr="00527261" w:rsidRDefault="00527261" w:rsidP="00527261">
      <w:pPr>
        <w:pStyle w:val="ATGBodyText"/>
        <w:ind w:left="720"/>
        <w:rPr>
          <w:i/>
          <w:iCs/>
          <w:sz w:val="26"/>
          <w:szCs w:val="26"/>
        </w:rPr>
      </w:pPr>
    </w:p>
    <w:p w14:paraId="34276931" w14:textId="582D6EBD" w:rsidR="008969B8" w:rsidRPr="009671C5" w:rsidRDefault="008969B8" w:rsidP="008969B8">
      <w:pPr>
        <w:pStyle w:val="Heading2"/>
        <w:rPr>
          <w:rStyle w:val="IntenseEmphasis"/>
          <w:color w:val="auto"/>
        </w:rPr>
      </w:pPr>
      <w:r w:rsidRPr="009671C5">
        <w:rPr>
          <w:rStyle w:val="IntenseEmphasis"/>
          <w:color w:val="auto"/>
        </w:rPr>
        <w:t xml:space="preserve">Outstanding Invoices Owed to ATG Over </w:t>
      </w:r>
      <w:r>
        <w:rPr>
          <w:rStyle w:val="IntenseEmphasis"/>
          <w:color w:val="auto"/>
        </w:rPr>
        <w:t>9</w:t>
      </w:r>
      <w:r w:rsidRPr="009671C5">
        <w:rPr>
          <w:rStyle w:val="IntenseEmphasis"/>
          <w:color w:val="auto"/>
        </w:rPr>
        <w:t>0 Days</w:t>
      </w:r>
    </w:p>
    <w:p w14:paraId="660DB60E" w14:textId="383DC577" w:rsidR="008969B8" w:rsidRDefault="00527261" w:rsidP="00124352">
      <w:pPr>
        <w:pStyle w:val="Heading2"/>
        <w:rPr>
          <w:rStyle w:val="IntenseEmphasis"/>
          <w:i w:val="0"/>
          <w:iCs w:val="0"/>
          <w:color w:val="auto"/>
        </w:rPr>
      </w:pPr>
      <w:r>
        <w:rPr>
          <w:rStyle w:val="IntenseEmphasis"/>
          <w:i w:val="0"/>
          <w:iCs w:val="0"/>
          <w:color w:val="auto"/>
        </w:rPr>
        <w:t xml:space="preserve">Accounting/PM will contact client regarding status of outstanding payment. Work will suspend until payment is receiving for outstanding balance. </w:t>
      </w:r>
      <w:r w:rsidR="00F81975">
        <w:rPr>
          <w:rStyle w:val="IntenseEmphasis"/>
          <w:i w:val="0"/>
          <w:iCs w:val="0"/>
          <w:color w:val="auto"/>
        </w:rPr>
        <w:t xml:space="preserve">If Client does not pay within 10 days of contact, balance will be turned over to Attorney. </w:t>
      </w:r>
    </w:p>
    <w:p w14:paraId="179C9343" w14:textId="77777777" w:rsidR="00527261" w:rsidRPr="00527261" w:rsidRDefault="00527261" w:rsidP="00527261"/>
    <w:p w14:paraId="331D3585" w14:textId="57BAEB96" w:rsidR="00527261" w:rsidRPr="00527261" w:rsidRDefault="00527261" w:rsidP="00527261">
      <w:pPr>
        <w:pStyle w:val="ATGBodyText"/>
        <w:numPr>
          <w:ilvl w:val="0"/>
          <w:numId w:val="22"/>
        </w:numPr>
        <w:rPr>
          <w:i/>
          <w:iCs/>
          <w:sz w:val="26"/>
          <w:szCs w:val="26"/>
        </w:rPr>
      </w:pPr>
      <w:r w:rsidRPr="00527261">
        <w:rPr>
          <w:i/>
          <w:iCs/>
          <w:sz w:val="26"/>
          <w:szCs w:val="26"/>
        </w:rPr>
        <w:t xml:space="preserve">Attorney – </w:t>
      </w:r>
      <w:r w:rsidRPr="00527261">
        <w:rPr>
          <w:sz w:val="26"/>
          <w:szCs w:val="26"/>
        </w:rPr>
        <w:t xml:space="preserve">Client will be advised </w:t>
      </w:r>
      <w:r w:rsidR="000D149B">
        <w:rPr>
          <w:sz w:val="26"/>
          <w:szCs w:val="26"/>
        </w:rPr>
        <w:t>with</w:t>
      </w:r>
      <w:r w:rsidR="000D149B" w:rsidRPr="00527261">
        <w:rPr>
          <w:sz w:val="26"/>
          <w:szCs w:val="26"/>
        </w:rPr>
        <w:t xml:space="preserve"> </w:t>
      </w:r>
      <w:r w:rsidRPr="00527261">
        <w:rPr>
          <w:sz w:val="26"/>
          <w:szCs w:val="26"/>
        </w:rPr>
        <w:t xml:space="preserve">interest invoice submittal that if outstanding balance in not paid </w:t>
      </w:r>
      <w:r w:rsidR="001A6A2F">
        <w:rPr>
          <w:sz w:val="26"/>
          <w:szCs w:val="26"/>
        </w:rPr>
        <w:t>before 90</w:t>
      </w:r>
      <w:r w:rsidRPr="00527261">
        <w:rPr>
          <w:sz w:val="26"/>
          <w:szCs w:val="26"/>
        </w:rPr>
        <w:t xml:space="preserve"> days </w:t>
      </w:r>
      <w:r w:rsidR="001A6A2F">
        <w:rPr>
          <w:sz w:val="26"/>
          <w:szCs w:val="26"/>
        </w:rPr>
        <w:t>outstanding</w:t>
      </w:r>
      <w:r w:rsidR="000D149B">
        <w:rPr>
          <w:sz w:val="26"/>
          <w:szCs w:val="26"/>
        </w:rPr>
        <w:t>,</w:t>
      </w:r>
      <w:r w:rsidR="001A6A2F">
        <w:rPr>
          <w:sz w:val="26"/>
          <w:szCs w:val="26"/>
        </w:rPr>
        <w:t xml:space="preserve"> </w:t>
      </w:r>
      <w:r w:rsidRPr="00527261">
        <w:rPr>
          <w:sz w:val="26"/>
          <w:szCs w:val="26"/>
        </w:rPr>
        <w:t xml:space="preserve">that collections will be turned over to Corporate Attorney. </w:t>
      </w:r>
    </w:p>
    <w:p w14:paraId="185DDAE0" w14:textId="77777777" w:rsidR="00302CCC" w:rsidRDefault="00527261" w:rsidP="00302CCC">
      <w:pPr>
        <w:pStyle w:val="ATGBodyText"/>
        <w:numPr>
          <w:ilvl w:val="0"/>
          <w:numId w:val="22"/>
        </w:numPr>
        <w:rPr>
          <w:ins w:id="86" w:author="Sheena Tolentino" w:date="2021-10-15T13:51:00Z"/>
          <w:i/>
          <w:iCs/>
          <w:sz w:val="26"/>
          <w:szCs w:val="26"/>
        </w:rPr>
      </w:pPr>
      <w:r w:rsidRPr="00527261">
        <w:rPr>
          <w:i/>
          <w:iCs/>
          <w:sz w:val="26"/>
          <w:szCs w:val="26"/>
        </w:rPr>
        <w:lastRenderedPageBreak/>
        <w:t xml:space="preserve">Interim/Final Product Submittal - </w:t>
      </w:r>
      <w:r w:rsidRPr="00527261">
        <w:rPr>
          <w:sz w:val="26"/>
          <w:szCs w:val="26"/>
        </w:rPr>
        <w:t>If the client has any outstanding invoices, the interim and/or final product will not be delivered until full payment is received by ATG. This applies to all clients regardless of payment history</w:t>
      </w:r>
      <w:ins w:id="87" w:author="Sheena Tolentino" w:date="2021-10-15T13:51:00Z">
        <w:r w:rsidR="00302CCC">
          <w:rPr>
            <w:i/>
            <w:iCs/>
            <w:sz w:val="26"/>
            <w:szCs w:val="26"/>
          </w:rPr>
          <w:t>.</w:t>
        </w:r>
      </w:ins>
    </w:p>
    <w:p w14:paraId="6454922A" w14:textId="78315A30" w:rsidR="00F8743D" w:rsidRPr="00302CCC" w:rsidRDefault="00527261">
      <w:pPr>
        <w:pStyle w:val="ATGBodyText"/>
        <w:ind w:left="720"/>
        <w:rPr>
          <w:i/>
          <w:iCs/>
          <w:sz w:val="26"/>
          <w:szCs w:val="26"/>
        </w:rPr>
        <w:pPrChange w:id="88" w:author="Sheena Tolentino" w:date="2021-10-19T15:11:00Z">
          <w:pPr>
            <w:pStyle w:val="ATGBodyText"/>
            <w:numPr>
              <w:numId w:val="22"/>
            </w:numPr>
            <w:ind w:left="720" w:hanging="360"/>
          </w:pPr>
        </w:pPrChange>
      </w:pPr>
      <w:del w:id="89" w:author="Sheena Tolentino" w:date="2021-10-15T13:51:00Z">
        <w:r w:rsidRPr="00527261" w:rsidDel="00302CCC">
          <w:rPr>
            <w:sz w:val="26"/>
            <w:szCs w:val="26"/>
          </w:rPr>
          <w:delText>.</w:delText>
        </w:r>
      </w:del>
    </w:p>
    <w:p w14:paraId="364B79CE" w14:textId="1B782F2D" w:rsidR="00527261" w:rsidRDefault="00F8743D" w:rsidP="00527261">
      <w:pPr>
        <w:pStyle w:val="ATGBodyText"/>
        <w:rPr>
          <w:ins w:id="90" w:author="Sheena Tolentino" w:date="2021-08-09T09:30:00Z"/>
          <w:b/>
          <w:bCs/>
          <w:i/>
          <w:iCs/>
          <w:sz w:val="28"/>
        </w:rPr>
      </w:pPr>
      <w:ins w:id="91" w:author="Sheena Tolentino" w:date="2021-08-09T09:29:00Z">
        <w:r w:rsidRPr="00F8743D">
          <w:rPr>
            <w:b/>
            <w:bCs/>
            <w:i/>
            <w:iCs/>
            <w:sz w:val="28"/>
            <w:rPrChange w:id="92" w:author="Sheena Tolentino" w:date="2021-08-09T09:29:00Z">
              <w:rPr>
                <w:b/>
                <w:bCs/>
                <w:sz w:val="28"/>
              </w:rPr>
            </w:rPrChange>
          </w:rPr>
          <w:t xml:space="preserve">PM should not </w:t>
        </w:r>
        <w:r>
          <w:rPr>
            <w:b/>
            <w:bCs/>
            <w:i/>
            <w:iCs/>
            <w:sz w:val="28"/>
          </w:rPr>
          <w:t>submit</w:t>
        </w:r>
        <w:r w:rsidRPr="00F8743D">
          <w:rPr>
            <w:b/>
            <w:bCs/>
            <w:i/>
            <w:iCs/>
            <w:sz w:val="28"/>
            <w:rPrChange w:id="93" w:author="Sheena Tolentino" w:date="2021-08-09T09:29:00Z">
              <w:rPr>
                <w:b/>
                <w:bCs/>
                <w:sz w:val="28"/>
              </w:rPr>
            </w:rPrChange>
          </w:rPr>
          <w:t xml:space="preserve"> </w:t>
        </w:r>
      </w:ins>
      <w:ins w:id="94" w:author="Sheena Tolentino" w:date="2021-08-09T09:30:00Z">
        <w:r>
          <w:rPr>
            <w:b/>
            <w:bCs/>
            <w:i/>
            <w:iCs/>
            <w:sz w:val="28"/>
          </w:rPr>
          <w:t xml:space="preserve">any </w:t>
        </w:r>
      </w:ins>
      <w:ins w:id="95" w:author="Sheena Tolentino" w:date="2021-08-09T09:29:00Z">
        <w:r w:rsidRPr="00F8743D">
          <w:rPr>
            <w:b/>
            <w:bCs/>
            <w:i/>
            <w:iCs/>
            <w:sz w:val="28"/>
            <w:rPrChange w:id="96" w:author="Sheena Tolentino" w:date="2021-08-09T09:29:00Z">
              <w:rPr>
                <w:b/>
                <w:bCs/>
                <w:sz w:val="28"/>
              </w:rPr>
            </w:rPrChange>
          </w:rPr>
          <w:t xml:space="preserve">deliverables </w:t>
        </w:r>
        <w:r>
          <w:rPr>
            <w:b/>
            <w:bCs/>
            <w:i/>
            <w:iCs/>
            <w:sz w:val="28"/>
          </w:rPr>
          <w:t xml:space="preserve">to Client </w:t>
        </w:r>
        <w:r w:rsidRPr="00F8743D">
          <w:rPr>
            <w:b/>
            <w:bCs/>
            <w:i/>
            <w:iCs/>
            <w:sz w:val="28"/>
            <w:rPrChange w:id="97" w:author="Sheena Tolentino" w:date="2021-08-09T09:29:00Z">
              <w:rPr>
                <w:b/>
                <w:bCs/>
                <w:sz w:val="28"/>
              </w:rPr>
            </w:rPrChange>
          </w:rPr>
          <w:t>if there is outstanding AR</w:t>
        </w:r>
        <w:r>
          <w:rPr>
            <w:b/>
            <w:bCs/>
            <w:i/>
            <w:iCs/>
            <w:sz w:val="28"/>
          </w:rPr>
          <w:t xml:space="preserve">. </w:t>
        </w:r>
      </w:ins>
    </w:p>
    <w:p w14:paraId="6CB6839F" w14:textId="63DB4EDD" w:rsidR="00F8743D" w:rsidRPr="00F8743D" w:rsidRDefault="00F8743D" w:rsidP="00527261">
      <w:pPr>
        <w:pStyle w:val="ATGBodyText"/>
        <w:rPr>
          <w:b/>
          <w:bCs/>
          <w:i/>
          <w:iCs/>
          <w:sz w:val="28"/>
          <w:rPrChange w:id="98" w:author="Sheena Tolentino" w:date="2021-08-09T09:29:00Z">
            <w:rPr>
              <w:b/>
              <w:bCs/>
              <w:sz w:val="28"/>
            </w:rPr>
          </w:rPrChange>
        </w:rPr>
      </w:pPr>
    </w:p>
    <w:p w14:paraId="6948248F" w14:textId="63227A54" w:rsidR="00C51B8C" w:rsidRPr="00527261" w:rsidRDefault="00C51B8C" w:rsidP="00527261">
      <w:pPr>
        <w:pStyle w:val="ATGBodyText"/>
        <w:rPr>
          <w:b/>
          <w:bCs/>
          <w:sz w:val="28"/>
        </w:rPr>
      </w:pPr>
      <w:r w:rsidRPr="00527261">
        <w:rPr>
          <w:b/>
          <w:bCs/>
          <w:sz w:val="28"/>
        </w:rPr>
        <w:t xml:space="preserve">Exceptions or Waivers </w:t>
      </w:r>
    </w:p>
    <w:p w14:paraId="3DF6DD7D" w14:textId="06BD1A11" w:rsidR="00457236" w:rsidRPr="00F8743D" w:rsidRDefault="00C51B8C" w:rsidP="00C51B8C">
      <w:pPr>
        <w:pStyle w:val="ATGBodyText"/>
        <w:rPr>
          <w:i/>
          <w:iCs/>
          <w:sz w:val="26"/>
          <w:szCs w:val="26"/>
          <w:rPrChange w:id="99" w:author="Sheena Tolentino" w:date="2021-08-09T09:33:00Z">
            <w:rPr>
              <w:sz w:val="26"/>
              <w:szCs w:val="26"/>
            </w:rPr>
          </w:rPrChange>
        </w:rPr>
      </w:pPr>
      <w:r w:rsidRPr="00527261">
        <w:rPr>
          <w:sz w:val="26"/>
          <w:szCs w:val="26"/>
        </w:rPr>
        <w:t xml:space="preserve">Any exceptions or waivers from the standard operating procedure for a </w:t>
      </w:r>
      <w:r w:rsidR="00C6583C">
        <w:rPr>
          <w:sz w:val="26"/>
          <w:szCs w:val="26"/>
        </w:rPr>
        <w:t>Private Client</w:t>
      </w:r>
      <w:r w:rsidR="00C6583C" w:rsidRPr="00527261">
        <w:rPr>
          <w:sz w:val="26"/>
          <w:szCs w:val="26"/>
        </w:rPr>
        <w:t xml:space="preserve"> </w:t>
      </w:r>
      <w:r w:rsidRPr="00527261">
        <w:rPr>
          <w:sz w:val="26"/>
          <w:szCs w:val="26"/>
        </w:rPr>
        <w:t>contract or payment must have prior written approval from the Division Manager.</w:t>
      </w:r>
      <w:ins w:id="100" w:author="Sheena Tolentino" w:date="2021-08-09T09:28:00Z">
        <w:r w:rsidR="00F8743D">
          <w:rPr>
            <w:sz w:val="26"/>
            <w:szCs w:val="26"/>
          </w:rPr>
          <w:t xml:space="preserve"> </w:t>
        </w:r>
      </w:ins>
      <w:ins w:id="101" w:author="Sheena Tolentino" w:date="2021-08-09T09:31:00Z">
        <w:r w:rsidR="00F8743D" w:rsidRPr="00F8743D">
          <w:rPr>
            <w:i/>
            <w:iCs/>
            <w:sz w:val="26"/>
            <w:szCs w:val="26"/>
            <w:rPrChange w:id="102" w:author="Sheena Tolentino" w:date="2021-08-09T09:33:00Z">
              <w:rPr>
                <w:sz w:val="26"/>
                <w:szCs w:val="26"/>
              </w:rPr>
            </w:rPrChange>
          </w:rPr>
          <w:t xml:space="preserve">If Project Manager is faced with an unusual situation </w:t>
        </w:r>
      </w:ins>
      <w:ins w:id="103" w:author="Sheena Tolentino" w:date="2021-08-09T09:32:00Z">
        <w:r w:rsidR="00F8743D" w:rsidRPr="00F8743D">
          <w:rPr>
            <w:i/>
            <w:iCs/>
            <w:sz w:val="26"/>
            <w:szCs w:val="26"/>
            <w:rPrChange w:id="104" w:author="Sheena Tolentino" w:date="2021-08-09T09:33:00Z">
              <w:rPr>
                <w:sz w:val="26"/>
                <w:szCs w:val="26"/>
              </w:rPr>
            </w:rPrChange>
          </w:rPr>
          <w:t>and/</w:t>
        </w:r>
      </w:ins>
      <w:ins w:id="105" w:author="Sheena Tolentino" w:date="2021-08-09T09:31:00Z">
        <w:r w:rsidR="00F8743D" w:rsidRPr="00F8743D">
          <w:rPr>
            <w:i/>
            <w:iCs/>
            <w:sz w:val="26"/>
            <w:szCs w:val="26"/>
            <w:rPrChange w:id="106" w:author="Sheena Tolentino" w:date="2021-08-09T09:33:00Z">
              <w:rPr>
                <w:sz w:val="26"/>
                <w:szCs w:val="26"/>
              </w:rPr>
            </w:rPrChange>
          </w:rPr>
          <w:t xml:space="preserve">or </w:t>
        </w:r>
      </w:ins>
      <w:ins w:id="107" w:author="Sheena Tolentino" w:date="2021-08-09T09:32:00Z">
        <w:r w:rsidR="00F8743D" w:rsidRPr="00F8743D">
          <w:rPr>
            <w:i/>
            <w:iCs/>
            <w:sz w:val="26"/>
            <w:szCs w:val="26"/>
            <w:rPrChange w:id="108" w:author="Sheena Tolentino" w:date="2021-08-09T09:33:00Z">
              <w:rPr>
                <w:sz w:val="26"/>
                <w:szCs w:val="26"/>
              </w:rPr>
            </w:rPrChange>
          </w:rPr>
          <w:t>concerned in how to proceed, PM should con</w:t>
        </w:r>
      </w:ins>
      <w:ins w:id="109" w:author="Sheena Tolentino" w:date="2021-08-09T09:33:00Z">
        <w:r w:rsidR="00F8743D" w:rsidRPr="00F8743D">
          <w:rPr>
            <w:i/>
            <w:iCs/>
            <w:sz w:val="26"/>
            <w:szCs w:val="26"/>
            <w:rPrChange w:id="110" w:author="Sheena Tolentino" w:date="2021-08-09T09:33:00Z">
              <w:rPr>
                <w:sz w:val="26"/>
                <w:szCs w:val="26"/>
              </w:rPr>
            </w:rPrChange>
          </w:rPr>
          <w:t xml:space="preserve">sult with Division Manager before taking any action. </w:t>
        </w:r>
      </w:ins>
    </w:p>
    <w:p w14:paraId="79AD6556" w14:textId="77777777" w:rsidR="00C51B8C" w:rsidRDefault="00C51B8C" w:rsidP="00C51B8C">
      <w:pPr>
        <w:pStyle w:val="ATGBodyText"/>
      </w:pPr>
    </w:p>
    <w:p w14:paraId="54B2D8DF" w14:textId="4DA271D7" w:rsidR="005832B5" w:rsidDel="005661F4" w:rsidRDefault="005832B5" w:rsidP="0023517B">
      <w:pPr>
        <w:rPr>
          <w:del w:id="111" w:author="Sheena Tolentino" w:date="2021-07-28T09:47:00Z"/>
          <w:i/>
          <w:iCs/>
          <w:sz w:val="28"/>
        </w:rPr>
      </w:pPr>
      <w:r>
        <w:rPr>
          <w:b/>
          <w:bCs/>
          <w:sz w:val="28"/>
        </w:rPr>
        <w:t xml:space="preserve">Outcome: </w:t>
      </w:r>
      <w:r w:rsidR="00457236">
        <w:rPr>
          <w:i/>
          <w:iCs/>
          <w:sz w:val="28"/>
        </w:rPr>
        <w:t>The expected deliverable is a signed and sealed</w:t>
      </w:r>
      <w:r w:rsidR="00F31C6B">
        <w:rPr>
          <w:i/>
          <w:iCs/>
          <w:sz w:val="28"/>
        </w:rPr>
        <w:t xml:space="preserve"> report </w:t>
      </w:r>
      <w:r w:rsidR="00457236">
        <w:rPr>
          <w:i/>
          <w:iCs/>
          <w:sz w:val="28"/>
        </w:rPr>
        <w:t>that meets the client’s scope</w:t>
      </w:r>
      <w:r w:rsidR="00B60190">
        <w:rPr>
          <w:i/>
          <w:iCs/>
          <w:sz w:val="28"/>
        </w:rPr>
        <w:t xml:space="preserve"> and expectations</w:t>
      </w:r>
      <w:r w:rsidR="00457236">
        <w:rPr>
          <w:i/>
          <w:iCs/>
          <w:sz w:val="28"/>
        </w:rPr>
        <w:t xml:space="preserve">. The project should result in successful completion of the contract with </w:t>
      </w:r>
      <w:r w:rsidR="00F24C23">
        <w:rPr>
          <w:i/>
          <w:iCs/>
          <w:sz w:val="28"/>
        </w:rPr>
        <w:t xml:space="preserve">all </w:t>
      </w:r>
      <w:r w:rsidR="00B60190">
        <w:rPr>
          <w:i/>
          <w:iCs/>
          <w:sz w:val="28"/>
        </w:rPr>
        <w:t xml:space="preserve">payments received within net 30 days, no write offs, and </w:t>
      </w:r>
      <w:r w:rsidR="00457236">
        <w:rPr>
          <w:i/>
          <w:iCs/>
          <w:sz w:val="28"/>
        </w:rPr>
        <w:t>a</w:t>
      </w:r>
      <w:ins w:id="112" w:author="Sheena Tolentino" w:date="2021-08-09T09:28:00Z">
        <w:r w:rsidR="00F8743D">
          <w:rPr>
            <w:i/>
            <w:iCs/>
            <w:sz w:val="28"/>
          </w:rPr>
          <w:t>t least</w:t>
        </w:r>
      </w:ins>
      <w:r w:rsidR="00B60190">
        <w:rPr>
          <w:i/>
          <w:iCs/>
          <w:sz w:val="28"/>
        </w:rPr>
        <w:t xml:space="preserve"> </w:t>
      </w:r>
      <w:ins w:id="113" w:author="Sheena Tolentino" w:date="2021-08-09T09:28:00Z">
        <w:r w:rsidR="00F8743D">
          <w:rPr>
            <w:i/>
            <w:iCs/>
            <w:sz w:val="28"/>
          </w:rPr>
          <w:t xml:space="preserve">a </w:t>
        </w:r>
      </w:ins>
      <w:r w:rsidR="00C6583C">
        <w:rPr>
          <w:i/>
          <w:iCs/>
          <w:sz w:val="28"/>
        </w:rPr>
        <w:t>12</w:t>
      </w:r>
      <w:ins w:id="114" w:author="Sheena Tolentino" w:date="2021-08-09T09:28:00Z">
        <w:r w:rsidR="00F8743D">
          <w:rPr>
            <w:i/>
            <w:iCs/>
            <w:sz w:val="28"/>
          </w:rPr>
          <w:t xml:space="preserve">% </w:t>
        </w:r>
      </w:ins>
      <w:del w:id="115" w:author="Sheena Tolentino" w:date="2021-08-09T09:28:00Z">
        <w:r w:rsidR="00C6583C" w:rsidDel="00F8743D">
          <w:rPr>
            <w:i/>
            <w:iCs/>
            <w:sz w:val="28"/>
          </w:rPr>
          <w:delText xml:space="preserve">-15% </w:delText>
        </w:r>
      </w:del>
      <w:r w:rsidR="00457236">
        <w:rPr>
          <w:i/>
          <w:iCs/>
          <w:sz w:val="28"/>
        </w:rPr>
        <w:t>profit</w:t>
      </w:r>
      <w:r w:rsidR="00B60190">
        <w:rPr>
          <w:i/>
          <w:iCs/>
          <w:sz w:val="28"/>
        </w:rPr>
        <w:t xml:space="preserve">. </w:t>
      </w:r>
    </w:p>
    <w:p w14:paraId="6BF619C6" w14:textId="77777777" w:rsidR="005661F4" w:rsidRDefault="005661F4" w:rsidP="0023517B">
      <w:pPr>
        <w:rPr>
          <w:ins w:id="116" w:author="Sheena Tolentino" w:date="2021-10-15T10:43:00Z"/>
          <w:b/>
          <w:bCs/>
          <w:sz w:val="28"/>
        </w:rPr>
      </w:pPr>
    </w:p>
    <w:p w14:paraId="63ECDBF3" w14:textId="10BEDDAF" w:rsidR="005832B5" w:rsidRDefault="005832B5" w:rsidP="0023517B">
      <w:pPr>
        <w:rPr>
          <w:b/>
          <w:bCs/>
          <w:sz w:val="28"/>
        </w:rPr>
      </w:pPr>
    </w:p>
    <w:p w14:paraId="054B4557" w14:textId="3A2EEC8E" w:rsidR="005832B5" w:rsidRDefault="005832B5" w:rsidP="0023517B">
      <w:pPr>
        <w:rPr>
          <w:i/>
          <w:iCs/>
          <w:sz w:val="28"/>
        </w:rPr>
      </w:pPr>
      <w:r>
        <w:rPr>
          <w:b/>
          <w:bCs/>
          <w:sz w:val="28"/>
        </w:rPr>
        <w:t xml:space="preserve">Resources: </w:t>
      </w:r>
      <w:r w:rsidR="00B707F8">
        <w:rPr>
          <w:i/>
          <w:iCs/>
          <w:sz w:val="28"/>
        </w:rPr>
        <w:t xml:space="preserve">See </w:t>
      </w:r>
      <w:r w:rsidR="00F24C23">
        <w:rPr>
          <w:i/>
          <w:iCs/>
          <w:sz w:val="28"/>
        </w:rPr>
        <w:t>Private Client</w:t>
      </w:r>
      <w:r w:rsidR="00B707F8">
        <w:rPr>
          <w:i/>
          <w:iCs/>
          <w:sz w:val="28"/>
        </w:rPr>
        <w:t xml:space="preserve"> Contract Template </w:t>
      </w:r>
      <w:r w:rsidR="00C57F94">
        <w:rPr>
          <w:i/>
          <w:iCs/>
          <w:sz w:val="28"/>
        </w:rPr>
        <w:t xml:space="preserve">and Attachment </w:t>
      </w:r>
      <w:r w:rsidR="00B653ED">
        <w:rPr>
          <w:i/>
          <w:iCs/>
          <w:sz w:val="28"/>
        </w:rPr>
        <w:t>C:</w:t>
      </w:r>
      <w:r w:rsidR="00C57F94">
        <w:rPr>
          <w:i/>
          <w:iCs/>
          <w:sz w:val="28"/>
        </w:rPr>
        <w:t xml:space="preserve"> Terms and Conditions</w:t>
      </w:r>
      <w:ins w:id="117" w:author="Sheena Tolentino" w:date="2021-08-09T09:33:00Z">
        <w:r w:rsidR="00551652">
          <w:rPr>
            <w:i/>
            <w:iCs/>
            <w:sz w:val="28"/>
          </w:rPr>
          <w:t>; Additional Services Contract Template</w:t>
        </w:r>
      </w:ins>
      <w:ins w:id="118" w:author="Sheena Tolentino" w:date="2021-10-19T16:40:00Z">
        <w:r w:rsidR="00CA6323">
          <w:rPr>
            <w:i/>
            <w:iCs/>
            <w:sz w:val="28"/>
          </w:rPr>
          <w:t>, Client Information Sheet</w:t>
        </w:r>
      </w:ins>
    </w:p>
    <w:p w14:paraId="75EA2180" w14:textId="77777777" w:rsidR="002F0C4A" w:rsidRDefault="002F0C4A" w:rsidP="0023517B">
      <w:pPr>
        <w:rPr>
          <w:i/>
          <w:iCs/>
          <w:sz w:val="28"/>
        </w:rPr>
      </w:pPr>
    </w:p>
    <w:p w14:paraId="5D0E3A22" w14:textId="13605310" w:rsidR="002F0C4A" w:rsidRDefault="002F0C4A" w:rsidP="0023517B">
      <w:pPr>
        <w:rPr>
          <w:b/>
          <w:bCs/>
          <w:sz w:val="28"/>
        </w:rPr>
      </w:pPr>
      <w:r w:rsidRPr="002F0C4A">
        <w:rPr>
          <w:b/>
          <w:bCs/>
          <w:sz w:val="28"/>
        </w:rPr>
        <w:t>Definitions:</w:t>
      </w:r>
      <w:r>
        <w:rPr>
          <w:b/>
          <w:bCs/>
          <w:sz w:val="28"/>
        </w:rPr>
        <w:t xml:space="preserve"> </w:t>
      </w:r>
    </w:p>
    <w:p w14:paraId="3D962C2E" w14:textId="17291DDD" w:rsidR="00B707F8" w:rsidRDefault="00B707F8" w:rsidP="00B707F8">
      <w:pPr>
        <w:pStyle w:val="ATGBodyBullet1"/>
        <w:rPr>
          <w:b/>
          <w:bCs/>
          <w:sz w:val="28"/>
        </w:rPr>
      </w:pPr>
      <w:r>
        <w:rPr>
          <w:b/>
          <w:bCs/>
          <w:sz w:val="28"/>
        </w:rPr>
        <w:t>Private Client</w:t>
      </w:r>
      <w:r w:rsidR="00460490">
        <w:rPr>
          <w:b/>
          <w:bCs/>
          <w:sz w:val="28"/>
        </w:rPr>
        <w:t xml:space="preserve"> </w:t>
      </w:r>
      <w:r w:rsidR="00147B5E">
        <w:rPr>
          <w:b/>
          <w:bCs/>
          <w:sz w:val="28"/>
        </w:rPr>
        <w:t>(Company) refers to non-governmental businesses and organizations. These companies are owned by private individuals/shareholders or stockholders on the stock market.</w:t>
      </w:r>
    </w:p>
    <w:p w14:paraId="4C02FA6C" w14:textId="705C4DBB" w:rsidR="00B707F8" w:rsidRDefault="00B707F8" w:rsidP="00B707F8">
      <w:pPr>
        <w:pStyle w:val="ATGBodyBullet1"/>
        <w:rPr>
          <w:b/>
          <w:bCs/>
          <w:sz w:val="28"/>
        </w:rPr>
      </w:pPr>
      <w:r>
        <w:rPr>
          <w:b/>
          <w:bCs/>
          <w:sz w:val="28"/>
        </w:rPr>
        <w:t>TIA</w:t>
      </w:r>
      <w:r w:rsidR="00147B5E">
        <w:rPr>
          <w:b/>
          <w:bCs/>
          <w:sz w:val="28"/>
        </w:rPr>
        <w:t xml:space="preserve"> </w:t>
      </w:r>
      <w:r w:rsidR="0005458D">
        <w:rPr>
          <w:b/>
          <w:bCs/>
          <w:sz w:val="28"/>
        </w:rPr>
        <w:t>or</w:t>
      </w:r>
      <w:r w:rsidR="00147B5E">
        <w:rPr>
          <w:b/>
          <w:bCs/>
          <w:sz w:val="28"/>
        </w:rPr>
        <w:t xml:space="preserve"> Traffic Impact Analysis</w:t>
      </w:r>
      <w:r w:rsidR="0005458D">
        <w:rPr>
          <w:b/>
          <w:bCs/>
          <w:sz w:val="28"/>
        </w:rPr>
        <w:t xml:space="preserve"> – generally small engineering projects that are typically lump sum and short deadlines.</w:t>
      </w:r>
    </w:p>
    <w:p w14:paraId="3DC10437" w14:textId="05B5F7EB" w:rsidR="005832B5" w:rsidRDefault="00B707F8" w:rsidP="00B707F8">
      <w:pPr>
        <w:pStyle w:val="ATGBodyBullet1"/>
        <w:rPr>
          <w:b/>
          <w:bCs/>
          <w:sz w:val="28"/>
        </w:rPr>
      </w:pPr>
      <w:r>
        <w:rPr>
          <w:b/>
          <w:bCs/>
          <w:sz w:val="28"/>
        </w:rPr>
        <w:t>TES</w:t>
      </w:r>
      <w:r w:rsidR="00A871BA">
        <w:rPr>
          <w:b/>
          <w:bCs/>
          <w:sz w:val="28"/>
        </w:rPr>
        <w:t xml:space="preserve"> or </w:t>
      </w:r>
      <w:r w:rsidR="00147B5E">
        <w:rPr>
          <w:b/>
          <w:bCs/>
          <w:sz w:val="28"/>
        </w:rPr>
        <w:t>Traffic</w:t>
      </w:r>
      <w:r w:rsidR="00A871BA">
        <w:rPr>
          <w:b/>
          <w:bCs/>
          <w:sz w:val="28"/>
        </w:rPr>
        <w:t xml:space="preserve"> Engineering Studies – generally small engineering projects that are typically lump sum and short deadlines.</w:t>
      </w:r>
      <w:r w:rsidR="00147B5E">
        <w:rPr>
          <w:b/>
          <w:bCs/>
          <w:sz w:val="28"/>
        </w:rPr>
        <w:t xml:space="preserve"> </w:t>
      </w:r>
    </w:p>
    <w:p w14:paraId="175CD2C8" w14:textId="69FEF65E" w:rsidR="00B707F8" w:rsidRDefault="00B707F8" w:rsidP="00B707F8">
      <w:pPr>
        <w:pStyle w:val="ATGBodyBullet1"/>
        <w:rPr>
          <w:b/>
          <w:bCs/>
          <w:sz w:val="28"/>
        </w:rPr>
      </w:pPr>
      <w:r>
        <w:rPr>
          <w:b/>
          <w:bCs/>
          <w:sz w:val="28"/>
        </w:rPr>
        <w:lastRenderedPageBreak/>
        <w:t>TCP</w:t>
      </w:r>
      <w:r w:rsidR="0005458D">
        <w:rPr>
          <w:b/>
          <w:bCs/>
          <w:sz w:val="28"/>
        </w:rPr>
        <w:t xml:space="preserve"> or </w:t>
      </w:r>
      <w:r w:rsidR="00147B5E">
        <w:rPr>
          <w:b/>
          <w:bCs/>
          <w:sz w:val="28"/>
        </w:rPr>
        <w:t>Traffic</w:t>
      </w:r>
      <w:r w:rsidR="0005458D">
        <w:rPr>
          <w:b/>
          <w:bCs/>
          <w:sz w:val="28"/>
        </w:rPr>
        <w:t xml:space="preserve"> Control Plan – generally small engineering projects that are typically lump sum and short deadlines.</w:t>
      </w:r>
      <w:r w:rsidR="00147B5E">
        <w:rPr>
          <w:b/>
          <w:bCs/>
          <w:sz w:val="28"/>
        </w:rPr>
        <w:t xml:space="preserve"> </w:t>
      </w:r>
    </w:p>
    <w:p w14:paraId="342522BF" w14:textId="08DD24EA" w:rsidR="00B72CA2" w:rsidRPr="00B707F8" w:rsidRDefault="00B72CA2" w:rsidP="00B707F8">
      <w:pPr>
        <w:pStyle w:val="ATGBodyBullet1"/>
        <w:rPr>
          <w:b/>
          <w:bCs/>
          <w:sz w:val="28"/>
        </w:rPr>
      </w:pPr>
      <w:r>
        <w:rPr>
          <w:b/>
          <w:bCs/>
          <w:sz w:val="28"/>
        </w:rPr>
        <w:t xml:space="preserve">Retainer </w:t>
      </w:r>
      <w:r w:rsidR="00147B5E">
        <w:rPr>
          <w:b/>
          <w:bCs/>
          <w:sz w:val="28"/>
        </w:rPr>
        <w:t>– payment made in advance for professional services by the client to ATG prior to starting work on the project. The retainer is held until final invoicing of the project.</w:t>
      </w:r>
    </w:p>
    <w:p w14:paraId="15A77501" w14:textId="77777777" w:rsidR="00F05573" w:rsidRDefault="00F05573" w:rsidP="00834907"/>
    <w:p w14:paraId="70A4FD9F" w14:textId="04A2ABCF" w:rsidR="00F05573" w:rsidRDefault="00F05573" w:rsidP="00834907"/>
    <w:p w14:paraId="6FA5DF2A" w14:textId="496F4C96" w:rsidR="00F05573" w:rsidRDefault="00F05573" w:rsidP="00834907"/>
    <w:p w14:paraId="4DD9F9EC" w14:textId="3E55ADFF" w:rsidR="00F05573" w:rsidRDefault="00F05573" w:rsidP="00834907"/>
    <w:p w14:paraId="7800F29D" w14:textId="57686F37" w:rsidR="00F05573" w:rsidRDefault="00F05573" w:rsidP="00834907"/>
    <w:p w14:paraId="5C7F6653" w14:textId="1E8553B9" w:rsidR="00F05573" w:rsidRDefault="00F05573" w:rsidP="00834907"/>
    <w:p w14:paraId="7BE9A450" w14:textId="4D4945B2" w:rsidR="00F05573" w:rsidRDefault="00F05573" w:rsidP="00834907"/>
    <w:p w14:paraId="0F03A931" w14:textId="1A7E6304" w:rsidR="00234090" w:rsidRDefault="00234090" w:rsidP="00834907"/>
    <w:p w14:paraId="7DA95C5A" w14:textId="6548E8F8" w:rsidR="00234090" w:rsidRDefault="00234090" w:rsidP="00834907"/>
    <w:p w14:paraId="391E7119" w14:textId="5FE5A159" w:rsidR="00234090" w:rsidRDefault="00234090" w:rsidP="00834907"/>
    <w:p w14:paraId="076BC84D" w14:textId="4CEFD3D7" w:rsidR="00234090" w:rsidRDefault="00234090" w:rsidP="00834907"/>
    <w:p w14:paraId="279EBCD8" w14:textId="0FBF66DD" w:rsidR="00234090" w:rsidRDefault="00234090" w:rsidP="00834907"/>
    <w:p w14:paraId="3CD9EF32" w14:textId="0FBA32E0" w:rsidR="00234090" w:rsidRDefault="00234090" w:rsidP="00834907"/>
    <w:p w14:paraId="753E6974" w14:textId="76607C2D" w:rsidR="00234090" w:rsidRDefault="00234090" w:rsidP="00834907"/>
    <w:p w14:paraId="616BFAD7" w14:textId="77777777" w:rsidR="00E97041" w:rsidRDefault="00E97041" w:rsidP="005C37A6">
      <w:pPr>
        <w:pStyle w:val="ListParagraph"/>
      </w:pPr>
    </w:p>
    <w:p w14:paraId="2E79A5D6" w14:textId="0BDBC5BB" w:rsidR="00234090" w:rsidRDefault="00234090" w:rsidP="00834907"/>
    <w:p w14:paraId="093D5940" w14:textId="11959637" w:rsidR="00234090" w:rsidRDefault="00234090" w:rsidP="00834907"/>
    <w:p w14:paraId="32B064AB" w14:textId="735CBF5B" w:rsidR="00234090" w:rsidRDefault="00234090" w:rsidP="00834907"/>
    <w:p w14:paraId="4825E91D" w14:textId="716CDC77" w:rsidR="00BF5FFC" w:rsidRDefault="00BF5FFC" w:rsidP="00834907"/>
    <w:p w14:paraId="7852C6C0" w14:textId="1A9FA7F7" w:rsidR="00BF5FFC" w:rsidRDefault="00BF5FFC" w:rsidP="00834907"/>
    <w:p w14:paraId="79FB7E14" w14:textId="77777777" w:rsidR="00BF5FFC" w:rsidRDefault="00BF5FFC" w:rsidP="00834907"/>
    <w:p w14:paraId="4E54E07B" w14:textId="2934B3B0" w:rsidR="00234090" w:rsidRDefault="00234090" w:rsidP="00834907"/>
    <w:p w14:paraId="6462FFF0" w14:textId="77777777" w:rsidR="00234090" w:rsidRDefault="00234090" w:rsidP="00834907"/>
    <w:sectPr w:rsidR="00234090" w:rsidSect="00051BD4">
      <w:headerReference w:type="default" r:id="rId7"/>
      <w:footerReference w:type="default" r:id="rId8"/>
      <w:headerReference w:type="first" r:id="rId9"/>
      <w:footerReference w:type="first" r:id="rId10"/>
      <w:type w:val="continuous"/>
      <w:pgSz w:w="12240" w:h="15840" w:code="1"/>
      <w:pgMar w:top="1440" w:right="1440" w:bottom="1440" w:left="1440"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D4FE8" w14:textId="77777777" w:rsidR="007E02C3" w:rsidRDefault="007E02C3" w:rsidP="008F7176">
      <w:pPr>
        <w:spacing w:after="0" w:line="240" w:lineRule="auto"/>
      </w:pPr>
      <w:r>
        <w:separator/>
      </w:r>
    </w:p>
  </w:endnote>
  <w:endnote w:type="continuationSeparator" w:id="0">
    <w:p w14:paraId="346E4243" w14:textId="77777777" w:rsidR="007E02C3" w:rsidRDefault="007E02C3" w:rsidP="008F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7342889"/>
      <w:docPartObj>
        <w:docPartGallery w:val="Page Numbers (Bottom of Page)"/>
        <w:docPartUnique/>
      </w:docPartObj>
    </w:sdtPr>
    <w:sdtEndPr>
      <w:rPr>
        <w:color w:val="7F7F7F" w:themeColor="background1" w:themeShade="7F"/>
        <w:spacing w:val="60"/>
      </w:rPr>
    </w:sdtEndPr>
    <w:sdtContent>
      <w:p w14:paraId="7E1C979D" w14:textId="46E06510" w:rsidR="00BF5FFC" w:rsidRDefault="00BF5FFC" w:rsidP="00BF5FFC">
        <w:pPr>
          <w:pStyle w:val="Footer"/>
        </w:pPr>
        <w:r w:rsidRPr="009009BB">
          <w:rPr>
            <w:b/>
          </w:rPr>
          <w:fldChar w:fldCharType="begin"/>
        </w:r>
        <w:r w:rsidRPr="009009BB">
          <w:rPr>
            <w:b/>
          </w:rPr>
          <w:instrText xml:space="preserve"> PAGE   \* MERGEFORMAT </w:instrText>
        </w:r>
        <w:r w:rsidRPr="009009BB">
          <w:rPr>
            <w:b/>
          </w:rPr>
          <w:fldChar w:fldCharType="separate"/>
        </w:r>
        <w:r>
          <w:rPr>
            <w:b/>
          </w:rPr>
          <w:t>1</w:t>
        </w:r>
        <w:r w:rsidRPr="009009BB">
          <w:rPr>
            <w:b/>
            <w:noProof/>
          </w:rPr>
          <w:fldChar w:fldCharType="end"/>
        </w:r>
        <w:r>
          <w:t xml:space="preserve"> </w:t>
        </w:r>
        <w:r w:rsidRPr="008D17F5">
          <w:rPr>
            <w:color w:val="000000" w:themeColor="accent3"/>
          </w:rPr>
          <w:t>|</w:t>
        </w:r>
        <w:r>
          <w:t xml:space="preserve"> </w:t>
        </w:r>
        <w:r w:rsidRPr="008D17F5">
          <w:rPr>
            <w:spacing w:val="40"/>
          </w:rPr>
          <w:t>Page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2EE8E" w14:textId="019415C7" w:rsidR="005832B5" w:rsidRDefault="005832B5" w:rsidP="005832B5">
    <w:pPr>
      <w:pStyle w:val="Footer"/>
      <w:jc w:val="left"/>
    </w:pPr>
    <w:r>
      <w:t xml:space="preserve">Revision Date:  </w:t>
    </w:r>
    <w:del w:id="119" w:author="Sheena Tolentino" w:date="2021-10-19T15:07:00Z">
      <w:r w:rsidDel="007D463E">
        <w:delText>0</w:delText>
      </w:r>
    </w:del>
    <w:del w:id="120" w:author="Sheena Tolentino" w:date="2021-06-21T17:37:00Z">
      <w:r w:rsidR="005C37A6" w:rsidDel="00F105A9">
        <w:delText>5</w:delText>
      </w:r>
    </w:del>
    <w:ins w:id="121" w:author="Sheena Tolentino" w:date="2021-10-19T15:07:00Z">
      <w:r w:rsidR="007D463E">
        <w:t>10</w:t>
      </w:r>
    </w:ins>
    <w:r>
      <w:t>.</w:t>
    </w:r>
    <w:del w:id="122" w:author="Sheena Tolentino" w:date="2021-06-21T17:37:00Z">
      <w:r w:rsidR="005C37A6" w:rsidDel="00F105A9">
        <w:delText>0</w:delText>
      </w:r>
      <w:r w:rsidR="00F24C23" w:rsidDel="00F105A9">
        <w:delText>6</w:delText>
      </w:r>
    </w:del>
    <w:ins w:id="123" w:author="Sheena Tolentino" w:date="2021-10-19T15:07:00Z">
      <w:r w:rsidR="007D463E">
        <w:t>06</w:t>
      </w:r>
    </w:ins>
    <w:r>
      <w:t>.2021</w:t>
    </w:r>
    <w:r w:rsidR="00FB2E58">
      <w:t xml:space="preserve"> | Prepared By: </w:t>
    </w:r>
    <w:r w:rsidR="005C37A6">
      <w:t>Sheena Tolentin</w:t>
    </w:r>
    <w:r w:rsidR="008A2F77">
      <w:t>o</w:t>
    </w:r>
    <w:r w:rsidR="00FB2E58">
      <w:t xml:space="preserve"> | Approved By: </w:t>
    </w:r>
    <w:del w:id="124" w:author="Sheena Tolentino" w:date="2021-10-19T15:07:00Z">
      <w:r w:rsidR="00FB2E58" w:rsidDel="007D463E">
        <w:delText>XXXXXXXXX</w:delText>
      </w:r>
    </w:del>
    <w:ins w:id="125" w:author="Sheena Tolentino" w:date="2021-10-19T15:07:00Z">
      <w:r w:rsidR="007D463E">
        <w:t>Gayle Heath</w:t>
      </w:r>
    </w:ins>
    <w:r>
      <w:tab/>
    </w:r>
  </w:p>
  <w:p w14:paraId="31A73ABA" w14:textId="28B9B571" w:rsidR="00B239BD" w:rsidRPr="00EE081E" w:rsidRDefault="00B239BD" w:rsidP="00EE08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52830" w14:textId="77777777" w:rsidR="007E02C3" w:rsidRDefault="007E02C3" w:rsidP="008F7176">
      <w:pPr>
        <w:spacing w:after="0" w:line="240" w:lineRule="auto"/>
      </w:pPr>
      <w:r>
        <w:separator/>
      </w:r>
    </w:p>
  </w:footnote>
  <w:footnote w:type="continuationSeparator" w:id="0">
    <w:p w14:paraId="6DAC2B56" w14:textId="77777777" w:rsidR="007E02C3" w:rsidRDefault="007E02C3" w:rsidP="008F71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46C4E" w14:textId="7271A741" w:rsidR="00200259" w:rsidRDefault="00EC4275" w:rsidP="00200259">
    <w:pPr>
      <w:pStyle w:val="Header"/>
    </w:pPr>
    <w:r>
      <w:rPr>
        <w:noProof/>
      </w:rPr>
      <w:drawing>
        <wp:inline distT="0" distB="0" distL="0" distR="0" wp14:anchorId="28FA0DA5" wp14:editId="3D86AB97">
          <wp:extent cx="1280160" cy="979490"/>
          <wp:effectExtent l="0" t="0" r="0" b="0"/>
          <wp:docPr id="10" name="Picture 10"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TG_FINAL_PMS_2221C_446C.png"/>
                  <pic:cNvPicPr/>
                </pic:nvPicPr>
                <pic:blipFill>
                  <a:blip r:embed="rId1">
                    <a:extLst>
                      <a:ext uri="{28A0092B-C50C-407E-A947-70E740481C1C}">
                        <a14:useLocalDpi xmlns:a14="http://schemas.microsoft.com/office/drawing/2010/main" val="0"/>
                      </a:ext>
                    </a:extLst>
                  </a:blip>
                  <a:stretch>
                    <a:fillRect/>
                  </a:stretch>
                </pic:blipFill>
                <pic:spPr>
                  <a:xfrm>
                    <a:off x="0" y="0"/>
                    <a:ext cx="1280160" cy="979490"/>
                  </a:xfrm>
                  <a:prstGeom prst="rect">
                    <a:avLst/>
                  </a:prstGeom>
                </pic:spPr>
              </pic:pic>
            </a:graphicData>
          </a:graphic>
        </wp:inline>
      </w:drawing>
    </w:r>
  </w:p>
  <w:p w14:paraId="0D2A5BEE" w14:textId="2D1581EB" w:rsidR="00234090" w:rsidRDefault="00234090" w:rsidP="00200259">
    <w:pPr>
      <w:pStyle w:val="Header"/>
    </w:pPr>
  </w:p>
  <w:p w14:paraId="2D25E0A6" w14:textId="77777777" w:rsidR="00234090" w:rsidRPr="00976EAB" w:rsidRDefault="00234090" w:rsidP="002002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8D914" w14:textId="0C1D07F7" w:rsidR="00692954" w:rsidRDefault="00EC4275" w:rsidP="00692954">
    <w:pPr>
      <w:pStyle w:val="Header"/>
    </w:pPr>
    <w:r>
      <w:rPr>
        <w:noProof/>
      </w:rPr>
      <w:drawing>
        <wp:inline distT="0" distB="0" distL="0" distR="0" wp14:anchorId="754A14DF" wp14:editId="0A522333">
          <wp:extent cx="1280160" cy="979490"/>
          <wp:effectExtent l="0" t="0" r="0" b="0"/>
          <wp:docPr id="11" name="Picture 11"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TG_FINAL_PMS_2221C_446C.png"/>
                  <pic:cNvPicPr/>
                </pic:nvPicPr>
                <pic:blipFill>
                  <a:blip r:embed="rId1">
                    <a:extLst>
                      <a:ext uri="{28A0092B-C50C-407E-A947-70E740481C1C}">
                        <a14:useLocalDpi xmlns:a14="http://schemas.microsoft.com/office/drawing/2010/main" val="0"/>
                      </a:ext>
                    </a:extLst>
                  </a:blip>
                  <a:stretch>
                    <a:fillRect/>
                  </a:stretch>
                </pic:blipFill>
                <pic:spPr>
                  <a:xfrm>
                    <a:off x="0" y="0"/>
                    <a:ext cx="1280160" cy="979490"/>
                  </a:xfrm>
                  <a:prstGeom prst="rect">
                    <a:avLst/>
                  </a:prstGeom>
                </pic:spPr>
              </pic:pic>
            </a:graphicData>
          </a:graphic>
        </wp:inline>
      </w:drawing>
    </w:r>
  </w:p>
  <w:p w14:paraId="50C73731" w14:textId="059D2FF1" w:rsidR="00234090" w:rsidRDefault="00234090" w:rsidP="00692954">
    <w:pPr>
      <w:pStyle w:val="Header"/>
    </w:pPr>
  </w:p>
  <w:p w14:paraId="7A44DB8E" w14:textId="77777777" w:rsidR="00234090" w:rsidRPr="00976EAB" w:rsidRDefault="00234090" w:rsidP="006929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477CA"/>
    <w:multiLevelType w:val="hybridMultilevel"/>
    <w:tmpl w:val="6018D7A6"/>
    <w:lvl w:ilvl="0" w:tplc="5FB61F20">
      <w:start w:val="1"/>
      <w:numFmt w:val="bullet"/>
      <w:pStyle w:val="ATGBoxBullet1"/>
      <w:lvlText w:val="●"/>
      <w:lvlJc w:val="left"/>
      <w:pPr>
        <w:ind w:left="360" w:hanging="360"/>
      </w:pPr>
      <w:rPr>
        <w:rFonts w:ascii="Arial" w:hAnsi="Arial" w:hint="default"/>
        <w:color w:val="43A7B7"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A42C7"/>
    <w:multiLevelType w:val="hybridMultilevel"/>
    <w:tmpl w:val="87D8D3F2"/>
    <w:lvl w:ilvl="0" w:tplc="BCF823B6">
      <w:start w:val="1"/>
      <w:numFmt w:val="bullet"/>
      <w:pStyle w:val="ATGBodyBullet1"/>
      <w:lvlText w:val="●"/>
      <w:lvlJc w:val="left"/>
      <w:pPr>
        <w:ind w:left="1440" w:hanging="360"/>
      </w:pPr>
      <w:rPr>
        <w:rFonts w:ascii="Arial" w:hAnsi="Arial" w:hint="default"/>
        <w:color w:val="43A7B7" w:themeColor="text2"/>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243F86"/>
    <w:multiLevelType w:val="hybridMultilevel"/>
    <w:tmpl w:val="54629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D74B42"/>
    <w:multiLevelType w:val="hybridMultilevel"/>
    <w:tmpl w:val="DCB6A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106417"/>
    <w:multiLevelType w:val="hybridMultilevel"/>
    <w:tmpl w:val="ED58E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92116E"/>
    <w:multiLevelType w:val="hybridMultilevel"/>
    <w:tmpl w:val="AE3A8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BA5F8D"/>
    <w:multiLevelType w:val="hybridMultilevel"/>
    <w:tmpl w:val="557A9D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5C2A28"/>
    <w:multiLevelType w:val="hybridMultilevel"/>
    <w:tmpl w:val="B226FD0A"/>
    <w:lvl w:ilvl="0" w:tplc="005E8B40">
      <w:start w:val="1"/>
      <w:numFmt w:val="bullet"/>
      <w:pStyle w:val="ATGBodyBullet2"/>
      <w:lvlText w:val="–"/>
      <w:lvlJc w:val="left"/>
      <w:pPr>
        <w:ind w:left="1080" w:hanging="360"/>
      </w:pPr>
      <w:rPr>
        <w:rFonts w:ascii="Arial" w:hAnsi="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4D6A6E"/>
    <w:multiLevelType w:val="hybridMultilevel"/>
    <w:tmpl w:val="A7A87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050339"/>
    <w:multiLevelType w:val="hybridMultilevel"/>
    <w:tmpl w:val="B9962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F25E53"/>
    <w:multiLevelType w:val="hybridMultilevel"/>
    <w:tmpl w:val="D1425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A75A08"/>
    <w:multiLevelType w:val="hybridMultilevel"/>
    <w:tmpl w:val="711E25E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3CE5063"/>
    <w:multiLevelType w:val="hybridMultilevel"/>
    <w:tmpl w:val="4888D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55713D"/>
    <w:multiLevelType w:val="hybridMultilevel"/>
    <w:tmpl w:val="1B6C7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D212B6"/>
    <w:multiLevelType w:val="hybridMultilevel"/>
    <w:tmpl w:val="28D02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AB81843"/>
    <w:multiLevelType w:val="hybridMultilevel"/>
    <w:tmpl w:val="D7C88AD0"/>
    <w:lvl w:ilvl="0" w:tplc="539887AE">
      <w:start w:val="1"/>
      <w:numFmt w:val="bullet"/>
      <w:pStyle w:val="ATGBoxBullet2"/>
      <w:lvlText w:val="–"/>
      <w:lvlJc w:val="left"/>
      <w:pPr>
        <w:ind w:left="720" w:hanging="360"/>
      </w:pPr>
      <w:rPr>
        <w:rFonts w:ascii="Arial" w:hAnsi="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73384E"/>
    <w:multiLevelType w:val="hybridMultilevel"/>
    <w:tmpl w:val="A6E64DCC"/>
    <w:lvl w:ilvl="0" w:tplc="F8FA11E4">
      <w:start w:val="1"/>
      <w:numFmt w:val="bullet"/>
      <w:pStyle w:val="ATGBoxCheck"/>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21099F"/>
    <w:multiLevelType w:val="hybridMultilevel"/>
    <w:tmpl w:val="0A8CFCFA"/>
    <w:lvl w:ilvl="0" w:tplc="C0F028C4">
      <w:start w:val="1"/>
      <w:numFmt w:val="bullet"/>
      <w:pStyle w:val="ATGTableBullet"/>
      <w:lvlText w:val="►"/>
      <w:lvlJc w:val="left"/>
      <w:pPr>
        <w:ind w:left="720" w:hanging="360"/>
      </w:pPr>
      <w:rPr>
        <w:rFonts w:ascii="Arial" w:hAnsi="Arial" w:hint="default"/>
        <w:color w:val="3D3D3D" w:themeColor="background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1B30AD"/>
    <w:multiLevelType w:val="hybridMultilevel"/>
    <w:tmpl w:val="8FA07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15"/>
  </w:num>
  <w:num w:numId="5">
    <w:abstractNumId w:val="16"/>
  </w:num>
  <w:num w:numId="6">
    <w:abstractNumId w:val="17"/>
  </w:num>
  <w:num w:numId="7">
    <w:abstractNumId w:val="1"/>
  </w:num>
  <w:num w:numId="8">
    <w:abstractNumId w:val="14"/>
  </w:num>
  <w:num w:numId="9">
    <w:abstractNumId w:val="5"/>
  </w:num>
  <w:num w:numId="10">
    <w:abstractNumId w:val="6"/>
  </w:num>
  <w:num w:numId="11">
    <w:abstractNumId w:val="1"/>
  </w:num>
  <w:num w:numId="12">
    <w:abstractNumId w:val="1"/>
  </w:num>
  <w:num w:numId="13">
    <w:abstractNumId w:val="13"/>
  </w:num>
  <w:num w:numId="14">
    <w:abstractNumId w:val="1"/>
  </w:num>
  <w:num w:numId="15">
    <w:abstractNumId w:val="2"/>
  </w:num>
  <w:num w:numId="16">
    <w:abstractNumId w:val="9"/>
  </w:num>
  <w:num w:numId="17">
    <w:abstractNumId w:val="18"/>
  </w:num>
  <w:num w:numId="18">
    <w:abstractNumId w:val="10"/>
  </w:num>
  <w:num w:numId="19">
    <w:abstractNumId w:val="11"/>
  </w:num>
  <w:num w:numId="20">
    <w:abstractNumId w:val="4"/>
  </w:num>
  <w:num w:numId="21">
    <w:abstractNumId w:val="12"/>
  </w:num>
  <w:num w:numId="22">
    <w:abstractNumId w:val="3"/>
  </w:num>
  <w:num w:numId="2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eena Tolentino">
    <w15:presenceInfo w15:providerId="AD" w15:userId="S::stolentino@emailatg.com::3a12965a-816e-4015-90a6-eb73f04159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trackRevisions/>
  <w:documentProtection w:edit="trackedChanges" w:enforcement="0"/>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426"/>
    <w:rsid w:val="00021062"/>
    <w:rsid w:val="000342F8"/>
    <w:rsid w:val="00040B5B"/>
    <w:rsid w:val="00051BD4"/>
    <w:rsid w:val="00051EAC"/>
    <w:rsid w:val="0005458D"/>
    <w:rsid w:val="000B1753"/>
    <w:rsid w:val="000D149B"/>
    <w:rsid w:val="000E58C0"/>
    <w:rsid w:val="000F2082"/>
    <w:rsid w:val="00104494"/>
    <w:rsid w:val="00124352"/>
    <w:rsid w:val="00131D19"/>
    <w:rsid w:val="00147B5E"/>
    <w:rsid w:val="001A581E"/>
    <w:rsid w:val="001A6A2F"/>
    <w:rsid w:val="001B16BA"/>
    <w:rsid w:val="001C1847"/>
    <w:rsid w:val="001C75DE"/>
    <w:rsid w:val="001F2DC6"/>
    <w:rsid w:val="001F563E"/>
    <w:rsid w:val="00200259"/>
    <w:rsid w:val="00234090"/>
    <w:rsid w:val="0023517B"/>
    <w:rsid w:val="00266426"/>
    <w:rsid w:val="002B34F4"/>
    <w:rsid w:val="002C23F2"/>
    <w:rsid w:val="002C38AA"/>
    <w:rsid w:val="002D55FD"/>
    <w:rsid w:val="002E2B95"/>
    <w:rsid w:val="002E3047"/>
    <w:rsid w:val="002F0C4A"/>
    <w:rsid w:val="002F2EBD"/>
    <w:rsid w:val="00302CCC"/>
    <w:rsid w:val="00324BDB"/>
    <w:rsid w:val="00374B70"/>
    <w:rsid w:val="0038202B"/>
    <w:rsid w:val="0039333C"/>
    <w:rsid w:val="003D110D"/>
    <w:rsid w:val="00400E1E"/>
    <w:rsid w:val="004117C0"/>
    <w:rsid w:val="00414C64"/>
    <w:rsid w:val="00435311"/>
    <w:rsid w:val="00452F58"/>
    <w:rsid w:val="00457236"/>
    <w:rsid w:val="00460490"/>
    <w:rsid w:val="00471728"/>
    <w:rsid w:val="00475C0E"/>
    <w:rsid w:val="00486D6E"/>
    <w:rsid w:val="00491045"/>
    <w:rsid w:val="004E1FE0"/>
    <w:rsid w:val="00512FA3"/>
    <w:rsid w:val="005178F5"/>
    <w:rsid w:val="00527261"/>
    <w:rsid w:val="00551652"/>
    <w:rsid w:val="00564A3C"/>
    <w:rsid w:val="005661F4"/>
    <w:rsid w:val="00575A88"/>
    <w:rsid w:val="005832B5"/>
    <w:rsid w:val="005B68E0"/>
    <w:rsid w:val="005C37A6"/>
    <w:rsid w:val="0061041E"/>
    <w:rsid w:val="00656672"/>
    <w:rsid w:val="006620C7"/>
    <w:rsid w:val="00684B26"/>
    <w:rsid w:val="00692954"/>
    <w:rsid w:val="006B259E"/>
    <w:rsid w:val="006E4469"/>
    <w:rsid w:val="0073731B"/>
    <w:rsid w:val="00741186"/>
    <w:rsid w:val="00786E76"/>
    <w:rsid w:val="007B495D"/>
    <w:rsid w:val="007C3F8B"/>
    <w:rsid w:val="007C534D"/>
    <w:rsid w:val="007D463E"/>
    <w:rsid w:val="007E02C3"/>
    <w:rsid w:val="007E34ED"/>
    <w:rsid w:val="007E46FD"/>
    <w:rsid w:val="008323E4"/>
    <w:rsid w:val="00833A2E"/>
    <w:rsid w:val="00834907"/>
    <w:rsid w:val="00864819"/>
    <w:rsid w:val="00865A7A"/>
    <w:rsid w:val="008969B8"/>
    <w:rsid w:val="008A2F77"/>
    <w:rsid w:val="008C5C40"/>
    <w:rsid w:val="008D17F5"/>
    <w:rsid w:val="008D3121"/>
    <w:rsid w:val="008D7EBA"/>
    <w:rsid w:val="008F5FAE"/>
    <w:rsid w:val="008F7176"/>
    <w:rsid w:val="008F78F5"/>
    <w:rsid w:val="00901A59"/>
    <w:rsid w:val="00910B23"/>
    <w:rsid w:val="0092229C"/>
    <w:rsid w:val="00936D3F"/>
    <w:rsid w:val="009439FC"/>
    <w:rsid w:val="009671C5"/>
    <w:rsid w:val="0097292C"/>
    <w:rsid w:val="009740B2"/>
    <w:rsid w:val="00976EAB"/>
    <w:rsid w:val="009A36A1"/>
    <w:rsid w:val="009D31EE"/>
    <w:rsid w:val="00A02757"/>
    <w:rsid w:val="00A148CA"/>
    <w:rsid w:val="00A16F2B"/>
    <w:rsid w:val="00A55001"/>
    <w:rsid w:val="00A766FE"/>
    <w:rsid w:val="00A871BA"/>
    <w:rsid w:val="00AC75C9"/>
    <w:rsid w:val="00B239BD"/>
    <w:rsid w:val="00B60190"/>
    <w:rsid w:val="00B653ED"/>
    <w:rsid w:val="00B707F8"/>
    <w:rsid w:val="00B72CA2"/>
    <w:rsid w:val="00B8492A"/>
    <w:rsid w:val="00B93A54"/>
    <w:rsid w:val="00BF48BF"/>
    <w:rsid w:val="00BF5FFC"/>
    <w:rsid w:val="00C04AB1"/>
    <w:rsid w:val="00C11A4E"/>
    <w:rsid w:val="00C51B8C"/>
    <w:rsid w:val="00C57F94"/>
    <w:rsid w:val="00C6252C"/>
    <w:rsid w:val="00C6583C"/>
    <w:rsid w:val="00C85444"/>
    <w:rsid w:val="00CA6323"/>
    <w:rsid w:val="00CF4992"/>
    <w:rsid w:val="00D00340"/>
    <w:rsid w:val="00D403BE"/>
    <w:rsid w:val="00D50A27"/>
    <w:rsid w:val="00D808B5"/>
    <w:rsid w:val="00D921DE"/>
    <w:rsid w:val="00DC050E"/>
    <w:rsid w:val="00DC7159"/>
    <w:rsid w:val="00DD151C"/>
    <w:rsid w:val="00DE58BE"/>
    <w:rsid w:val="00E25502"/>
    <w:rsid w:val="00E3398D"/>
    <w:rsid w:val="00E353DE"/>
    <w:rsid w:val="00E65683"/>
    <w:rsid w:val="00E97041"/>
    <w:rsid w:val="00EA4F42"/>
    <w:rsid w:val="00EA5E03"/>
    <w:rsid w:val="00EA7998"/>
    <w:rsid w:val="00EB062C"/>
    <w:rsid w:val="00EC4275"/>
    <w:rsid w:val="00EC6FF7"/>
    <w:rsid w:val="00EE081E"/>
    <w:rsid w:val="00EF2B6F"/>
    <w:rsid w:val="00EF6E22"/>
    <w:rsid w:val="00F05573"/>
    <w:rsid w:val="00F105A9"/>
    <w:rsid w:val="00F24C23"/>
    <w:rsid w:val="00F31C6B"/>
    <w:rsid w:val="00F5334A"/>
    <w:rsid w:val="00F571CC"/>
    <w:rsid w:val="00F66F80"/>
    <w:rsid w:val="00F737C8"/>
    <w:rsid w:val="00F81975"/>
    <w:rsid w:val="00F8678E"/>
    <w:rsid w:val="00F8743D"/>
    <w:rsid w:val="00F874AD"/>
    <w:rsid w:val="00FB1EA1"/>
    <w:rsid w:val="00FB2E58"/>
    <w:rsid w:val="00FB48DF"/>
    <w:rsid w:val="00FC09D8"/>
    <w:rsid w:val="00FD5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0EC250C5"/>
  <w15:chartTrackingRefBased/>
  <w15:docId w15:val="{107E9846-C82E-4F13-BA6A-7ECCBB782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A88"/>
  </w:style>
  <w:style w:type="paragraph" w:styleId="Heading2">
    <w:name w:val="heading 2"/>
    <w:basedOn w:val="Normal"/>
    <w:next w:val="Normal"/>
    <w:link w:val="Heading2Char"/>
    <w:uiPriority w:val="9"/>
    <w:unhideWhenUsed/>
    <w:qFormat/>
    <w:rsid w:val="001B16BA"/>
    <w:pPr>
      <w:keepNext/>
      <w:keepLines/>
      <w:spacing w:before="40" w:after="0"/>
      <w:outlineLvl w:val="1"/>
    </w:pPr>
    <w:rPr>
      <w:rFonts w:asciiTheme="majorHAnsi" w:eastAsiaTheme="majorEastAsia" w:hAnsiTheme="majorHAnsi" w:cstheme="majorBidi"/>
      <w:color w:val="84767A"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GBodyText">
    <w:name w:val="ATG Body Text"/>
    <w:basedOn w:val="Normal"/>
    <w:qFormat/>
    <w:rsid w:val="00EC6FF7"/>
    <w:pPr>
      <w:spacing w:after="120" w:line="240" w:lineRule="auto"/>
    </w:pPr>
  </w:style>
  <w:style w:type="paragraph" w:customStyle="1" w:styleId="ATGBodyBullet1">
    <w:name w:val="ATG Body Bullet 1"/>
    <w:basedOn w:val="ATGBodyText"/>
    <w:qFormat/>
    <w:rsid w:val="002F2EBD"/>
    <w:pPr>
      <w:numPr>
        <w:numId w:val="1"/>
      </w:numPr>
    </w:pPr>
  </w:style>
  <w:style w:type="paragraph" w:customStyle="1" w:styleId="ATGBodyBullet2">
    <w:name w:val="ATG Body Bullet 2"/>
    <w:basedOn w:val="ATGBodyText"/>
    <w:qFormat/>
    <w:rsid w:val="008F7176"/>
    <w:pPr>
      <w:numPr>
        <w:numId w:val="2"/>
      </w:numPr>
    </w:pPr>
  </w:style>
  <w:style w:type="paragraph" w:styleId="Header">
    <w:name w:val="header"/>
    <w:basedOn w:val="Normal"/>
    <w:link w:val="HeaderChar"/>
    <w:uiPriority w:val="99"/>
    <w:unhideWhenUsed/>
    <w:rsid w:val="00575A88"/>
    <w:pPr>
      <w:tabs>
        <w:tab w:val="center" w:pos="4680"/>
        <w:tab w:val="right" w:pos="9360"/>
      </w:tabs>
      <w:spacing w:after="0" w:line="240" w:lineRule="auto"/>
    </w:pPr>
    <w:rPr>
      <w:sz w:val="20"/>
    </w:rPr>
  </w:style>
  <w:style w:type="character" w:customStyle="1" w:styleId="HeaderChar">
    <w:name w:val="Header Char"/>
    <w:basedOn w:val="DefaultParagraphFont"/>
    <w:link w:val="Header"/>
    <w:uiPriority w:val="99"/>
    <w:rsid w:val="00575A88"/>
    <w:rPr>
      <w:sz w:val="20"/>
    </w:rPr>
  </w:style>
  <w:style w:type="paragraph" w:styleId="Footer">
    <w:name w:val="footer"/>
    <w:basedOn w:val="Normal"/>
    <w:link w:val="FooterChar"/>
    <w:uiPriority w:val="99"/>
    <w:unhideWhenUsed/>
    <w:rsid w:val="00575A88"/>
    <w:pPr>
      <w:pBdr>
        <w:top w:val="single" w:sz="4" w:space="1" w:color="43A7B7" w:themeColor="accent2"/>
      </w:pBdr>
      <w:tabs>
        <w:tab w:val="center" w:pos="4680"/>
        <w:tab w:val="right" w:pos="9360"/>
      </w:tabs>
      <w:spacing w:after="0" w:line="240" w:lineRule="auto"/>
      <w:jc w:val="right"/>
    </w:pPr>
    <w:rPr>
      <w:sz w:val="20"/>
    </w:rPr>
  </w:style>
  <w:style w:type="character" w:customStyle="1" w:styleId="FooterChar">
    <w:name w:val="Footer Char"/>
    <w:basedOn w:val="DefaultParagraphFont"/>
    <w:link w:val="Footer"/>
    <w:uiPriority w:val="99"/>
    <w:rsid w:val="00575A88"/>
    <w:rPr>
      <w:sz w:val="20"/>
    </w:rPr>
  </w:style>
  <w:style w:type="paragraph" w:customStyle="1" w:styleId="ATGCaption">
    <w:name w:val="ATG Caption"/>
    <w:qFormat/>
    <w:rsid w:val="00976EAB"/>
    <w:pPr>
      <w:spacing w:after="0" w:line="240" w:lineRule="auto"/>
    </w:pPr>
    <w:rPr>
      <w:i/>
      <w:color w:val="000000" w:themeColor="accent3"/>
      <w:sz w:val="20"/>
    </w:rPr>
  </w:style>
  <w:style w:type="paragraph" w:customStyle="1" w:styleId="ATGHeading1">
    <w:name w:val="ATG Heading 1"/>
    <w:basedOn w:val="Normal"/>
    <w:qFormat/>
    <w:rsid w:val="00EC4275"/>
    <w:pPr>
      <w:keepNext/>
      <w:shd w:val="clear" w:color="auto" w:fill="1BA6B7"/>
      <w:spacing w:after="120" w:line="240" w:lineRule="auto"/>
    </w:pPr>
    <w:rPr>
      <w:rFonts w:asciiTheme="majorHAnsi" w:hAnsiTheme="majorHAnsi"/>
      <w:b/>
      <w:color w:val="FFFFFF" w:themeColor="background1"/>
      <w:sz w:val="32"/>
    </w:rPr>
  </w:style>
  <w:style w:type="paragraph" w:customStyle="1" w:styleId="ATGHeading2">
    <w:name w:val="ATG Heading 2"/>
    <w:basedOn w:val="Normal"/>
    <w:qFormat/>
    <w:rsid w:val="00EC4275"/>
    <w:pPr>
      <w:keepNext/>
      <w:pBdr>
        <w:bottom w:val="single" w:sz="4" w:space="1" w:color="000000" w:themeColor="accent3"/>
      </w:pBdr>
      <w:spacing w:before="240" w:after="120" w:line="240" w:lineRule="auto"/>
    </w:pPr>
    <w:rPr>
      <w:rFonts w:asciiTheme="majorHAnsi" w:hAnsiTheme="majorHAnsi"/>
      <w:b/>
      <w:color w:val="1BA6B7"/>
      <w:sz w:val="28"/>
    </w:rPr>
  </w:style>
  <w:style w:type="paragraph" w:customStyle="1" w:styleId="ATGHeading3">
    <w:name w:val="ATG Heading 3"/>
    <w:basedOn w:val="Normal"/>
    <w:qFormat/>
    <w:rsid w:val="00EC4275"/>
    <w:pPr>
      <w:keepNext/>
      <w:spacing w:before="180" w:after="60" w:line="240" w:lineRule="auto"/>
    </w:pPr>
    <w:rPr>
      <w:rFonts w:asciiTheme="majorHAnsi" w:hAnsiTheme="majorHAnsi"/>
      <w:b/>
      <w:color w:val="3D3D3D"/>
      <w:sz w:val="26"/>
    </w:rPr>
  </w:style>
  <w:style w:type="paragraph" w:customStyle="1" w:styleId="ATGHeading4">
    <w:name w:val="ATG Heading 4"/>
    <w:basedOn w:val="Normal"/>
    <w:qFormat/>
    <w:rsid w:val="008D17F5"/>
    <w:pPr>
      <w:keepNext/>
      <w:spacing w:before="120" w:after="60" w:line="240" w:lineRule="auto"/>
    </w:pPr>
    <w:rPr>
      <w:rFonts w:asciiTheme="majorHAnsi" w:hAnsiTheme="majorHAnsi"/>
      <w:b/>
      <w:i/>
      <w:color w:val="3D3D3D" w:themeColor="background2"/>
      <w:sz w:val="24"/>
    </w:rPr>
  </w:style>
  <w:style w:type="paragraph" w:customStyle="1" w:styleId="ATGHeading5">
    <w:name w:val="ATG Heading 5"/>
    <w:basedOn w:val="Normal"/>
    <w:qFormat/>
    <w:rsid w:val="002E3047"/>
    <w:pPr>
      <w:keepNext/>
      <w:pBdr>
        <w:bottom w:val="single" w:sz="4" w:space="1" w:color="43A7B7" w:themeColor="accent2"/>
      </w:pBdr>
      <w:spacing w:before="120" w:after="60" w:line="240" w:lineRule="auto"/>
    </w:pPr>
    <w:rPr>
      <w:rFonts w:asciiTheme="majorHAnsi" w:hAnsiTheme="majorHAnsi"/>
      <w:color w:val="43A7B7" w:themeColor="text2"/>
    </w:rPr>
  </w:style>
  <w:style w:type="table" w:styleId="TableGrid">
    <w:name w:val="Table Grid"/>
    <w:basedOn w:val="TableNormal"/>
    <w:uiPriority w:val="39"/>
    <w:rsid w:val="002E3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TGBoxText">
    <w:name w:val="ATG Box Text"/>
    <w:basedOn w:val="Normal"/>
    <w:qFormat/>
    <w:rsid w:val="002E3047"/>
    <w:pPr>
      <w:spacing w:after="60" w:line="240" w:lineRule="auto"/>
    </w:pPr>
    <w:rPr>
      <w:sz w:val="20"/>
    </w:rPr>
  </w:style>
  <w:style w:type="paragraph" w:customStyle="1" w:styleId="ATGBoxBullet1">
    <w:name w:val="ATG Box Bullet 1"/>
    <w:basedOn w:val="ATGBoxText"/>
    <w:qFormat/>
    <w:rsid w:val="002F2EBD"/>
    <w:pPr>
      <w:numPr>
        <w:numId w:val="3"/>
      </w:numPr>
    </w:pPr>
    <w:rPr>
      <w:color w:val="3D3D3D"/>
    </w:rPr>
  </w:style>
  <w:style w:type="paragraph" w:customStyle="1" w:styleId="ATGBoxBullet2">
    <w:name w:val="ATG Box Bullet 2"/>
    <w:basedOn w:val="ATGBoxText"/>
    <w:qFormat/>
    <w:rsid w:val="002E3047"/>
    <w:pPr>
      <w:numPr>
        <w:numId w:val="4"/>
      </w:numPr>
      <w:ind w:left="576" w:hanging="288"/>
    </w:pPr>
  </w:style>
  <w:style w:type="paragraph" w:customStyle="1" w:styleId="ATGBoxCheck">
    <w:name w:val="ATG Box Check"/>
    <w:basedOn w:val="ATGBoxText"/>
    <w:qFormat/>
    <w:rsid w:val="002E3047"/>
    <w:pPr>
      <w:numPr>
        <w:numId w:val="5"/>
      </w:numPr>
      <w:ind w:left="288" w:hanging="288"/>
    </w:pPr>
  </w:style>
  <w:style w:type="paragraph" w:customStyle="1" w:styleId="ATGBoxTitle">
    <w:name w:val="ATG Box Title"/>
    <w:basedOn w:val="Normal"/>
    <w:qFormat/>
    <w:rsid w:val="00EC4275"/>
    <w:pPr>
      <w:shd w:val="clear" w:color="auto" w:fill="3D3D3D"/>
      <w:spacing w:after="60" w:line="240" w:lineRule="auto"/>
      <w:jc w:val="center"/>
    </w:pPr>
    <w:rPr>
      <w:rFonts w:asciiTheme="majorHAnsi" w:hAnsiTheme="majorHAnsi"/>
      <w:b/>
      <w:color w:val="FFFFFF" w:themeColor="background1"/>
    </w:rPr>
  </w:style>
  <w:style w:type="paragraph" w:customStyle="1" w:styleId="ATGBoxHeading">
    <w:name w:val="ATG Box Heading"/>
    <w:basedOn w:val="Normal"/>
    <w:qFormat/>
    <w:rsid w:val="00575A88"/>
    <w:pPr>
      <w:pBdr>
        <w:bottom w:val="single" w:sz="4" w:space="1" w:color="3D3D3D" w:themeColor="background2"/>
      </w:pBdr>
      <w:spacing w:after="0" w:line="240" w:lineRule="auto"/>
    </w:pPr>
    <w:rPr>
      <w:rFonts w:asciiTheme="majorHAnsi" w:hAnsiTheme="majorHAnsi"/>
      <w:b/>
      <w:color w:val="43A7B7" w:themeColor="text2"/>
      <w:sz w:val="20"/>
    </w:rPr>
  </w:style>
  <w:style w:type="paragraph" w:customStyle="1" w:styleId="ATGTableText">
    <w:name w:val="ATG Table Text"/>
    <w:basedOn w:val="ATGBodyText"/>
    <w:qFormat/>
    <w:rsid w:val="00575A88"/>
    <w:pPr>
      <w:spacing w:after="0"/>
    </w:pPr>
    <w:rPr>
      <w:sz w:val="20"/>
    </w:rPr>
  </w:style>
  <w:style w:type="paragraph" w:customStyle="1" w:styleId="ATGTableHeading">
    <w:name w:val="ATG Table Heading"/>
    <w:basedOn w:val="ATGBodyText"/>
    <w:qFormat/>
    <w:rsid w:val="00575A88"/>
    <w:pPr>
      <w:spacing w:after="0"/>
      <w:jc w:val="center"/>
    </w:pPr>
    <w:rPr>
      <w:rFonts w:asciiTheme="majorHAnsi" w:hAnsiTheme="majorHAnsi"/>
      <w:b/>
      <w:color w:val="FFFFFF" w:themeColor="background1"/>
      <w:sz w:val="20"/>
    </w:rPr>
  </w:style>
  <w:style w:type="paragraph" w:customStyle="1" w:styleId="ATGTableBullet">
    <w:name w:val="ATG Table Bullet"/>
    <w:basedOn w:val="ATGTableText"/>
    <w:qFormat/>
    <w:rsid w:val="00575A88"/>
    <w:pPr>
      <w:numPr>
        <w:numId w:val="6"/>
      </w:numPr>
      <w:ind w:left="288" w:hanging="288"/>
    </w:pPr>
  </w:style>
  <w:style w:type="character" w:styleId="Hyperlink">
    <w:name w:val="Hyperlink"/>
    <w:basedOn w:val="DefaultParagraphFont"/>
    <w:uiPriority w:val="99"/>
    <w:unhideWhenUsed/>
    <w:rsid w:val="00A55001"/>
    <w:rPr>
      <w:color w:val="43A7B7" w:themeColor="hyperlink"/>
      <w:u w:val="single"/>
    </w:rPr>
  </w:style>
  <w:style w:type="paragraph" w:styleId="BalloonText">
    <w:name w:val="Balloon Text"/>
    <w:basedOn w:val="Normal"/>
    <w:link w:val="BalloonTextChar"/>
    <w:uiPriority w:val="99"/>
    <w:semiHidden/>
    <w:unhideWhenUsed/>
    <w:rsid w:val="004E1F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1FE0"/>
    <w:rPr>
      <w:rFonts w:ascii="Segoe UI" w:hAnsi="Segoe UI" w:cs="Segoe UI"/>
      <w:sz w:val="18"/>
      <w:szCs w:val="18"/>
    </w:rPr>
  </w:style>
  <w:style w:type="paragraph" w:styleId="NoSpacing">
    <w:name w:val="No Spacing"/>
    <w:link w:val="NoSpacingChar"/>
    <w:uiPriority w:val="1"/>
    <w:qFormat/>
    <w:rsid w:val="00E3398D"/>
    <w:pPr>
      <w:spacing w:after="0" w:line="240" w:lineRule="auto"/>
    </w:pPr>
    <w:rPr>
      <w:rFonts w:eastAsiaTheme="minorEastAsia"/>
    </w:rPr>
  </w:style>
  <w:style w:type="character" w:customStyle="1" w:styleId="NoSpacingChar">
    <w:name w:val="No Spacing Char"/>
    <w:basedOn w:val="DefaultParagraphFont"/>
    <w:link w:val="NoSpacing"/>
    <w:uiPriority w:val="1"/>
    <w:rsid w:val="00E3398D"/>
    <w:rPr>
      <w:rFonts w:eastAsiaTheme="minorEastAsia"/>
    </w:rPr>
  </w:style>
  <w:style w:type="paragraph" w:styleId="ListParagraph">
    <w:name w:val="List Paragraph"/>
    <w:aliases w:val="Bulleted"/>
    <w:basedOn w:val="Normal"/>
    <w:uiPriority w:val="34"/>
    <w:qFormat/>
    <w:rsid w:val="0023517B"/>
    <w:pPr>
      <w:spacing w:after="200" w:line="276" w:lineRule="auto"/>
      <w:ind w:left="720"/>
      <w:contextualSpacing/>
    </w:pPr>
  </w:style>
  <w:style w:type="character" w:styleId="CommentReference">
    <w:name w:val="annotation reference"/>
    <w:basedOn w:val="DefaultParagraphFont"/>
    <w:uiPriority w:val="99"/>
    <w:semiHidden/>
    <w:unhideWhenUsed/>
    <w:rsid w:val="00B707F8"/>
    <w:rPr>
      <w:sz w:val="16"/>
      <w:szCs w:val="16"/>
    </w:rPr>
  </w:style>
  <w:style w:type="paragraph" w:styleId="CommentText">
    <w:name w:val="annotation text"/>
    <w:basedOn w:val="Normal"/>
    <w:link w:val="CommentTextChar"/>
    <w:uiPriority w:val="99"/>
    <w:semiHidden/>
    <w:unhideWhenUsed/>
    <w:rsid w:val="00B707F8"/>
    <w:pPr>
      <w:spacing w:line="240" w:lineRule="auto"/>
    </w:pPr>
    <w:rPr>
      <w:sz w:val="20"/>
      <w:szCs w:val="20"/>
    </w:rPr>
  </w:style>
  <w:style w:type="character" w:customStyle="1" w:styleId="CommentTextChar">
    <w:name w:val="Comment Text Char"/>
    <w:basedOn w:val="DefaultParagraphFont"/>
    <w:link w:val="CommentText"/>
    <w:uiPriority w:val="99"/>
    <w:semiHidden/>
    <w:rsid w:val="00B707F8"/>
    <w:rPr>
      <w:sz w:val="20"/>
      <w:szCs w:val="20"/>
    </w:rPr>
  </w:style>
  <w:style w:type="paragraph" w:styleId="CommentSubject">
    <w:name w:val="annotation subject"/>
    <w:basedOn w:val="CommentText"/>
    <w:next w:val="CommentText"/>
    <w:link w:val="CommentSubjectChar"/>
    <w:uiPriority w:val="99"/>
    <w:semiHidden/>
    <w:unhideWhenUsed/>
    <w:rsid w:val="00B707F8"/>
    <w:rPr>
      <w:b/>
      <w:bCs/>
    </w:rPr>
  </w:style>
  <w:style w:type="character" w:customStyle="1" w:styleId="CommentSubjectChar">
    <w:name w:val="Comment Subject Char"/>
    <w:basedOn w:val="CommentTextChar"/>
    <w:link w:val="CommentSubject"/>
    <w:uiPriority w:val="99"/>
    <w:semiHidden/>
    <w:rsid w:val="00B707F8"/>
    <w:rPr>
      <w:b/>
      <w:bCs/>
      <w:sz w:val="20"/>
      <w:szCs w:val="20"/>
    </w:rPr>
  </w:style>
  <w:style w:type="character" w:styleId="UnresolvedMention">
    <w:name w:val="Unresolved Mention"/>
    <w:basedOn w:val="DefaultParagraphFont"/>
    <w:uiPriority w:val="99"/>
    <w:semiHidden/>
    <w:unhideWhenUsed/>
    <w:rsid w:val="008A2F77"/>
    <w:rPr>
      <w:color w:val="605E5C"/>
      <w:shd w:val="clear" w:color="auto" w:fill="E1DFDD"/>
    </w:rPr>
  </w:style>
  <w:style w:type="character" w:styleId="Strong">
    <w:name w:val="Strong"/>
    <w:basedOn w:val="DefaultParagraphFont"/>
    <w:uiPriority w:val="22"/>
    <w:qFormat/>
    <w:rsid w:val="001B16BA"/>
    <w:rPr>
      <w:b/>
      <w:bCs/>
    </w:rPr>
  </w:style>
  <w:style w:type="character" w:styleId="IntenseEmphasis">
    <w:name w:val="Intense Emphasis"/>
    <w:basedOn w:val="DefaultParagraphFont"/>
    <w:uiPriority w:val="21"/>
    <w:qFormat/>
    <w:rsid w:val="001B16BA"/>
    <w:rPr>
      <w:i/>
      <w:iCs/>
      <w:color w:val="ACA2A5" w:themeColor="accent1"/>
    </w:rPr>
  </w:style>
  <w:style w:type="character" w:customStyle="1" w:styleId="Heading2Char">
    <w:name w:val="Heading 2 Char"/>
    <w:basedOn w:val="DefaultParagraphFont"/>
    <w:link w:val="Heading2"/>
    <w:uiPriority w:val="9"/>
    <w:rsid w:val="001B16BA"/>
    <w:rPr>
      <w:rFonts w:asciiTheme="majorHAnsi" w:eastAsiaTheme="majorEastAsia" w:hAnsiTheme="majorHAnsi" w:cstheme="majorBidi"/>
      <w:color w:val="84767A"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27487">
      <w:bodyDiv w:val="1"/>
      <w:marLeft w:val="0"/>
      <w:marRight w:val="0"/>
      <w:marTop w:val="0"/>
      <w:marBottom w:val="0"/>
      <w:divBdr>
        <w:top w:val="none" w:sz="0" w:space="0" w:color="auto"/>
        <w:left w:val="none" w:sz="0" w:space="0" w:color="auto"/>
        <w:bottom w:val="none" w:sz="0" w:space="0" w:color="auto"/>
        <w:right w:val="none" w:sz="0" w:space="0" w:color="auto"/>
      </w:divBdr>
    </w:div>
    <w:div w:id="721947710">
      <w:bodyDiv w:val="1"/>
      <w:marLeft w:val="0"/>
      <w:marRight w:val="0"/>
      <w:marTop w:val="0"/>
      <w:marBottom w:val="0"/>
      <w:divBdr>
        <w:top w:val="none" w:sz="0" w:space="0" w:color="auto"/>
        <w:left w:val="none" w:sz="0" w:space="0" w:color="auto"/>
        <w:bottom w:val="none" w:sz="0" w:space="0" w:color="auto"/>
        <w:right w:val="none" w:sz="0" w:space="0" w:color="auto"/>
      </w:divBdr>
    </w:div>
    <w:div w:id="163763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
      <a:dk1>
        <a:srgbClr val="3D3D3D"/>
      </a:dk1>
      <a:lt1>
        <a:sysClr val="window" lastClr="FFFFFF"/>
      </a:lt1>
      <a:dk2>
        <a:srgbClr val="43A7B7"/>
      </a:dk2>
      <a:lt2>
        <a:srgbClr val="3D3D3D"/>
      </a:lt2>
      <a:accent1>
        <a:srgbClr val="ACA2A5"/>
      </a:accent1>
      <a:accent2>
        <a:srgbClr val="43A7B7"/>
      </a:accent2>
      <a:accent3>
        <a:srgbClr val="000000"/>
      </a:accent3>
      <a:accent4>
        <a:srgbClr val="F9A663"/>
      </a:accent4>
      <a:accent5>
        <a:srgbClr val="E2D9DC"/>
      </a:accent5>
      <a:accent6>
        <a:srgbClr val="75CAE4"/>
      </a:accent6>
      <a:hlink>
        <a:srgbClr val="43A7B7"/>
      </a:hlink>
      <a:folHlink>
        <a:srgbClr val="ACA2A5"/>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7</Pages>
  <Words>1305</Words>
  <Characters>7443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 Dougherty</dc:creator>
  <cp:keywords/>
  <dc:description/>
  <cp:lastModifiedBy>Sheena Tolentino</cp:lastModifiedBy>
  <cp:revision>19</cp:revision>
  <cp:lastPrinted>2019-03-19T22:47:00Z</cp:lastPrinted>
  <dcterms:created xsi:type="dcterms:W3CDTF">2021-06-29T14:20:00Z</dcterms:created>
  <dcterms:modified xsi:type="dcterms:W3CDTF">2021-10-21T19:51:00Z</dcterms:modified>
</cp:coreProperties>
</file>