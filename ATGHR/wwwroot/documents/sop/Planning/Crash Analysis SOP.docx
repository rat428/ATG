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0BAD" w14:textId="7E6A6894" w:rsidR="00834907" w:rsidRPr="00EC4275" w:rsidRDefault="00F426EA" w:rsidP="00A572C3">
      <w:pPr>
        <w:pStyle w:val="Title"/>
      </w:pPr>
      <w:r>
        <w:t>Planning</w:t>
      </w:r>
      <w:r w:rsidR="00FB2E58">
        <w:t xml:space="preserve">: </w:t>
      </w:r>
      <w:r w:rsidR="004E32C5">
        <w:t xml:space="preserve">Crash Analysis </w:t>
      </w:r>
      <w:r w:rsidR="00FB2E58">
        <w:t>SOP</w:t>
      </w:r>
    </w:p>
    <w:p w14:paraId="10A5C7FF" w14:textId="76136978" w:rsidR="0023517B" w:rsidRPr="00EC6318" w:rsidRDefault="005832B5" w:rsidP="0023517B">
      <w:pPr>
        <w:rPr>
          <w:szCs w:val="24"/>
        </w:rPr>
      </w:pPr>
      <w:r w:rsidRPr="00EC6318">
        <w:rPr>
          <w:b/>
          <w:bCs/>
          <w:szCs w:val="24"/>
        </w:rPr>
        <w:t>Objective/Purpose/ Why:</w:t>
      </w:r>
      <w:r w:rsidR="00C66A19" w:rsidRPr="00EC6318">
        <w:rPr>
          <w:b/>
          <w:bCs/>
          <w:szCs w:val="24"/>
        </w:rPr>
        <w:t xml:space="preserve"> </w:t>
      </w:r>
      <w:r w:rsidR="00C66A19" w:rsidRPr="00EC6318">
        <w:rPr>
          <w:szCs w:val="24"/>
        </w:rPr>
        <w:t>To analyze</w:t>
      </w:r>
      <w:r w:rsidR="0041720F" w:rsidRPr="00EC6318">
        <w:rPr>
          <w:szCs w:val="24"/>
        </w:rPr>
        <w:t xml:space="preserve"> crash data and</w:t>
      </w:r>
      <w:r w:rsidR="00C66A19" w:rsidRPr="00EC6318">
        <w:rPr>
          <w:szCs w:val="24"/>
        </w:rPr>
        <w:t xml:space="preserve"> </w:t>
      </w:r>
      <w:r w:rsidR="0041720F" w:rsidRPr="00EC6318">
        <w:rPr>
          <w:szCs w:val="24"/>
        </w:rPr>
        <w:t>generate a</w:t>
      </w:r>
      <w:r w:rsidR="00C66A19" w:rsidRPr="00EC6318">
        <w:rPr>
          <w:szCs w:val="24"/>
        </w:rPr>
        <w:t xml:space="preserve"> report</w:t>
      </w:r>
      <w:r w:rsidR="0041720F" w:rsidRPr="00EC6318">
        <w:rPr>
          <w:szCs w:val="24"/>
        </w:rPr>
        <w:t xml:space="preserve"> of findings at an appropriate level of detail to support the scale/scope of the project in which the crash analysis is to be incorporated. </w:t>
      </w:r>
    </w:p>
    <w:p w14:paraId="65A3DE89" w14:textId="518CF598" w:rsidR="00C66A19" w:rsidRPr="00EC6318" w:rsidRDefault="00C66A19" w:rsidP="00C66A19">
      <w:pPr>
        <w:rPr>
          <w:szCs w:val="24"/>
        </w:rPr>
      </w:pPr>
      <w:r w:rsidRPr="00EC6318">
        <w:rPr>
          <w:szCs w:val="24"/>
        </w:rPr>
        <w:t xml:space="preserve">Outputs from a well performed crash analysis inform decision making for capital investments and in most cases, support a state, or regional client’s ability to support a federally compliant multimodal planning process. </w:t>
      </w:r>
    </w:p>
    <w:p w14:paraId="069B9756" w14:textId="664ACDDA" w:rsidR="005832B5" w:rsidRPr="00EC6318" w:rsidRDefault="005832B5" w:rsidP="0023517B">
      <w:pPr>
        <w:rPr>
          <w:i/>
          <w:iCs/>
          <w:szCs w:val="24"/>
        </w:rPr>
      </w:pPr>
      <w:r w:rsidRPr="00EC6318">
        <w:rPr>
          <w:b/>
          <w:bCs/>
          <w:szCs w:val="24"/>
        </w:rPr>
        <w:t>Subject Matter Exper</w:t>
      </w:r>
      <w:r w:rsidR="00C66A19" w:rsidRPr="00EC6318">
        <w:rPr>
          <w:b/>
          <w:bCs/>
          <w:szCs w:val="24"/>
        </w:rPr>
        <w:t>ts</w:t>
      </w:r>
      <w:r w:rsidRPr="00EC6318">
        <w:rPr>
          <w:b/>
          <w:bCs/>
          <w:szCs w:val="24"/>
        </w:rPr>
        <w:t xml:space="preserve">: </w:t>
      </w:r>
      <w:r w:rsidR="00C66A19" w:rsidRPr="00EC6318">
        <w:rPr>
          <w:i/>
          <w:iCs/>
          <w:szCs w:val="24"/>
        </w:rPr>
        <w:t>Lauren Osborne, Ga</w:t>
      </w:r>
      <w:del w:id="0" w:author="Clint Jumper" w:date="2021-08-16T12:10:00Z">
        <w:r w:rsidR="00C66A19" w:rsidRPr="00EC6318" w:rsidDel="0011499A">
          <w:rPr>
            <w:i/>
            <w:iCs/>
            <w:szCs w:val="24"/>
          </w:rPr>
          <w:delText>b</w:delText>
        </w:r>
      </w:del>
      <w:r w:rsidR="00C66A19" w:rsidRPr="00EC6318">
        <w:rPr>
          <w:i/>
          <w:iCs/>
          <w:szCs w:val="24"/>
        </w:rPr>
        <w:t>by Tassin, Ben Magall</w:t>
      </w:r>
      <w:r w:rsidR="003D0F36" w:rsidRPr="00EC6318">
        <w:rPr>
          <w:rFonts w:cstheme="minorHAnsi"/>
          <w:i/>
          <w:iCs/>
          <w:szCs w:val="24"/>
        </w:rPr>
        <w:t>ó</w:t>
      </w:r>
      <w:r w:rsidR="00C66A19" w:rsidRPr="00EC6318">
        <w:rPr>
          <w:i/>
          <w:iCs/>
          <w:szCs w:val="24"/>
        </w:rPr>
        <w:t>n</w:t>
      </w:r>
    </w:p>
    <w:p w14:paraId="6F098882" w14:textId="6892FF15" w:rsidR="0041720F" w:rsidRDefault="005832B5" w:rsidP="0023517B">
      <w:pPr>
        <w:rPr>
          <w:b/>
          <w:bCs/>
          <w:szCs w:val="24"/>
        </w:rPr>
      </w:pPr>
      <w:r w:rsidRPr="00EC6318">
        <w:rPr>
          <w:b/>
          <w:bCs/>
          <w:szCs w:val="24"/>
        </w:rPr>
        <w:t>Process</w:t>
      </w:r>
      <w:r w:rsidR="00475D20">
        <w:rPr>
          <w:b/>
          <w:bCs/>
          <w:szCs w:val="24"/>
        </w:rPr>
        <w:t xml:space="preserve"> Outline</w:t>
      </w:r>
      <w:r w:rsidRPr="00EC6318">
        <w:rPr>
          <w:b/>
          <w:bCs/>
          <w:szCs w:val="24"/>
        </w:rPr>
        <w:t xml:space="preserve">: </w:t>
      </w:r>
    </w:p>
    <w:p w14:paraId="66FFEAEE" w14:textId="156C5751" w:rsidR="009A3F42" w:rsidRDefault="00475D20">
      <w:pPr>
        <w:pStyle w:val="TOC1"/>
        <w:tabs>
          <w:tab w:val="right" w:leader="dot" w:pos="9350"/>
        </w:tabs>
        <w:rPr>
          <w:ins w:id="1" w:author="Ben Magallon" w:date="2021-06-28T10:32:00Z"/>
          <w:rFonts w:eastAsiaTheme="minorEastAsia"/>
          <w:noProof/>
          <w:sz w:val="22"/>
        </w:rPr>
      </w:pPr>
      <w:r>
        <w:rPr>
          <w:b/>
          <w:bCs/>
          <w:szCs w:val="24"/>
        </w:rPr>
        <w:fldChar w:fldCharType="begin"/>
      </w:r>
      <w:r>
        <w:rPr>
          <w:b/>
          <w:bCs/>
          <w:szCs w:val="24"/>
        </w:rPr>
        <w:instrText xml:space="preserve"> TOC \h \z \t "ATG Heading 1,1,ATG Heading 2,2,ATG Heading 3,3" </w:instrText>
      </w:r>
      <w:r>
        <w:rPr>
          <w:b/>
          <w:bCs/>
          <w:szCs w:val="24"/>
        </w:rPr>
        <w:fldChar w:fldCharType="separate"/>
      </w:r>
      <w:ins w:id="2" w:author="Ben Magallon" w:date="2021-06-28T10:32:00Z">
        <w:r w:rsidR="009A3F42" w:rsidRPr="00257B8C">
          <w:rPr>
            <w:rStyle w:val="Hyperlink"/>
            <w:noProof/>
          </w:rPr>
          <w:fldChar w:fldCharType="begin"/>
        </w:r>
        <w:r w:rsidR="009A3F42" w:rsidRPr="00257B8C">
          <w:rPr>
            <w:rStyle w:val="Hyperlink"/>
            <w:noProof/>
          </w:rPr>
          <w:instrText xml:space="preserve"> </w:instrText>
        </w:r>
        <w:r w:rsidR="009A3F42">
          <w:rPr>
            <w:noProof/>
          </w:rPr>
          <w:instrText>HYPERLINK \l "_Toc75768747"</w:instrText>
        </w:r>
        <w:r w:rsidR="009A3F42" w:rsidRPr="00257B8C">
          <w:rPr>
            <w:rStyle w:val="Hyperlink"/>
            <w:noProof/>
          </w:rPr>
          <w:instrText xml:space="preserve"> </w:instrText>
        </w:r>
        <w:r w:rsidR="009A3F42" w:rsidRPr="00257B8C">
          <w:rPr>
            <w:rStyle w:val="Hyperlink"/>
            <w:noProof/>
          </w:rPr>
          <w:fldChar w:fldCharType="separate"/>
        </w:r>
        <w:r w:rsidR="009A3F42" w:rsidRPr="00257B8C">
          <w:rPr>
            <w:rStyle w:val="Hyperlink"/>
            <w:noProof/>
          </w:rPr>
          <w:t>Step 1: Review Contract/RFP/PMP and Document Task Scope.</w:t>
        </w:r>
        <w:r w:rsidR="009A3F42">
          <w:rPr>
            <w:noProof/>
            <w:webHidden/>
          </w:rPr>
          <w:tab/>
        </w:r>
        <w:r w:rsidR="009A3F42">
          <w:rPr>
            <w:noProof/>
            <w:webHidden/>
          </w:rPr>
          <w:fldChar w:fldCharType="begin"/>
        </w:r>
        <w:r w:rsidR="009A3F42">
          <w:rPr>
            <w:noProof/>
            <w:webHidden/>
          </w:rPr>
          <w:instrText xml:space="preserve"> PAGEREF _Toc75768747 \h </w:instrText>
        </w:r>
      </w:ins>
      <w:r w:rsidR="009A3F42">
        <w:rPr>
          <w:noProof/>
          <w:webHidden/>
        </w:rPr>
      </w:r>
      <w:r w:rsidR="009A3F42">
        <w:rPr>
          <w:noProof/>
          <w:webHidden/>
        </w:rPr>
        <w:fldChar w:fldCharType="separate"/>
      </w:r>
      <w:ins w:id="3" w:author="Ben Magallon" w:date="2021-06-28T10:32:00Z">
        <w:r w:rsidR="009A3F42">
          <w:rPr>
            <w:noProof/>
            <w:webHidden/>
          </w:rPr>
          <w:t>1</w:t>
        </w:r>
        <w:r w:rsidR="009A3F42">
          <w:rPr>
            <w:noProof/>
            <w:webHidden/>
          </w:rPr>
          <w:fldChar w:fldCharType="end"/>
        </w:r>
        <w:r w:rsidR="009A3F42" w:rsidRPr="00257B8C">
          <w:rPr>
            <w:rStyle w:val="Hyperlink"/>
            <w:noProof/>
          </w:rPr>
          <w:fldChar w:fldCharType="end"/>
        </w:r>
      </w:ins>
    </w:p>
    <w:p w14:paraId="02E487BA" w14:textId="67206E18" w:rsidR="009A3F42" w:rsidRDefault="009A3F42">
      <w:pPr>
        <w:pStyle w:val="TOC1"/>
        <w:tabs>
          <w:tab w:val="right" w:leader="dot" w:pos="9350"/>
        </w:tabs>
        <w:rPr>
          <w:ins w:id="4" w:author="Ben Magallon" w:date="2021-06-28T10:32:00Z"/>
          <w:rFonts w:eastAsiaTheme="minorEastAsia"/>
          <w:noProof/>
          <w:sz w:val="22"/>
        </w:rPr>
      </w:pPr>
      <w:ins w:id="5" w:author="Ben Magallon" w:date="2021-06-28T10:32:00Z">
        <w:r w:rsidRPr="00257B8C">
          <w:rPr>
            <w:rStyle w:val="Hyperlink"/>
            <w:noProof/>
          </w:rPr>
          <w:fldChar w:fldCharType="begin"/>
        </w:r>
        <w:r w:rsidRPr="00257B8C">
          <w:rPr>
            <w:rStyle w:val="Hyperlink"/>
            <w:noProof/>
          </w:rPr>
          <w:instrText xml:space="preserve"> </w:instrText>
        </w:r>
        <w:r>
          <w:rPr>
            <w:noProof/>
          </w:rPr>
          <w:instrText>HYPERLINK \l "_Toc75768748"</w:instrText>
        </w:r>
        <w:r w:rsidRPr="00257B8C">
          <w:rPr>
            <w:rStyle w:val="Hyperlink"/>
            <w:noProof/>
          </w:rPr>
          <w:instrText xml:space="preserve"> </w:instrText>
        </w:r>
        <w:r w:rsidRPr="00257B8C">
          <w:rPr>
            <w:rStyle w:val="Hyperlink"/>
            <w:noProof/>
          </w:rPr>
          <w:fldChar w:fldCharType="separate"/>
        </w:r>
        <w:r w:rsidRPr="00257B8C">
          <w:rPr>
            <w:rStyle w:val="Hyperlink"/>
            <w:noProof/>
          </w:rPr>
          <w:t>Step 2: Identify and Document Data and Tools Needed</w:t>
        </w:r>
        <w:r>
          <w:rPr>
            <w:noProof/>
            <w:webHidden/>
          </w:rPr>
          <w:tab/>
        </w:r>
        <w:r>
          <w:rPr>
            <w:noProof/>
            <w:webHidden/>
          </w:rPr>
          <w:fldChar w:fldCharType="begin"/>
        </w:r>
        <w:r>
          <w:rPr>
            <w:noProof/>
            <w:webHidden/>
          </w:rPr>
          <w:instrText xml:space="preserve"> PAGEREF _Toc75768748 \h </w:instrText>
        </w:r>
      </w:ins>
      <w:r>
        <w:rPr>
          <w:noProof/>
          <w:webHidden/>
        </w:rPr>
      </w:r>
      <w:r>
        <w:rPr>
          <w:noProof/>
          <w:webHidden/>
        </w:rPr>
        <w:fldChar w:fldCharType="separate"/>
      </w:r>
      <w:ins w:id="6" w:author="Ben Magallon" w:date="2021-06-28T10:32:00Z">
        <w:r>
          <w:rPr>
            <w:noProof/>
            <w:webHidden/>
          </w:rPr>
          <w:t>2</w:t>
        </w:r>
        <w:r>
          <w:rPr>
            <w:noProof/>
            <w:webHidden/>
          </w:rPr>
          <w:fldChar w:fldCharType="end"/>
        </w:r>
        <w:r w:rsidRPr="00257B8C">
          <w:rPr>
            <w:rStyle w:val="Hyperlink"/>
            <w:noProof/>
          </w:rPr>
          <w:fldChar w:fldCharType="end"/>
        </w:r>
      </w:ins>
    </w:p>
    <w:p w14:paraId="1437A731" w14:textId="3707A419" w:rsidR="009A3F42" w:rsidRDefault="009A3F42">
      <w:pPr>
        <w:pStyle w:val="TOC1"/>
        <w:tabs>
          <w:tab w:val="right" w:leader="dot" w:pos="9350"/>
        </w:tabs>
        <w:rPr>
          <w:ins w:id="7" w:author="Ben Magallon" w:date="2021-06-28T10:32:00Z"/>
          <w:rFonts w:eastAsiaTheme="minorEastAsia"/>
          <w:noProof/>
          <w:sz w:val="22"/>
        </w:rPr>
      </w:pPr>
      <w:ins w:id="8" w:author="Ben Magallon" w:date="2021-06-28T10:32:00Z">
        <w:r w:rsidRPr="00257B8C">
          <w:rPr>
            <w:rStyle w:val="Hyperlink"/>
            <w:noProof/>
          </w:rPr>
          <w:fldChar w:fldCharType="begin"/>
        </w:r>
        <w:r w:rsidRPr="00257B8C">
          <w:rPr>
            <w:rStyle w:val="Hyperlink"/>
            <w:noProof/>
          </w:rPr>
          <w:instrText xml:space="preserve"> </w:instrText>
        </w:r>
        <w:r>
          <w:rPr>
            <w:noProof/>
          </w:rPr>
          <w:instrText>HYPERLINK \l "_Toc75768749"</w:instrText>
        </w:r>
        <w:r w:rsidRPr="00257B8C">
          <w:rPr>
            <w:rStyle w:val="Hyperlink"/>
            <w:noProof/>
          </w:rPr>
          <w:instrText xml:space="preserve"> </w:instrText>
        </w:r>
        <w:r w:rsidRPr="00257B8C">
          <w:rPr>
            <w:rStyle w:val="Hyperlink"/>
            <w:noProof/>
          </w:rPr>
          <w:fldChar w:fldCharType="separate"/>
        </w:r>
        <w:r w:rsidRPr="00257B8C">
          <w:rPr>
            <w:rStyle w:val="Hyperlink"/>
            <w:noProof/>
          </w:rPr>
          <w:t>Step 3: Prepare Data for Analysis</w:t>
        </w:r>
        <w:r>
          <w:rPr>
            <w:noProof/>
            <w:webHidden/>
          </w:rPr>
          <w:tab/>
        </w:r>
        <w:r>
          <w:rPr>
            <w:noProof/>
            <w:webHidden/>
          </w:rPr>
          <w:fldChar w:fldCharType="begin"/>
        </w:r>
        <w:r>
          <w:rPr>
            <w:noProof/>
            <w:webHidden/>
          </w:rPr>
          <w:instrText xml:space="preserve"> PAGEREF _Toc75768749 \h </w:instrText>
        </w:r>
      </w:ins>
      <w:r>
        <w:rPr>
          <w:noProof/>
          <w:webHidden/>
        </w:rPr>
      </w:r>
      <w:r>
        <w:rPr>
          <w:noProof/>
          <w:webHidden/>
        </w:rPr>
        <w:fldChar w:fldCharType="separate"/>
      </w:r>
      <w:ins w:id="9" w:author="Ben Magallon" w:date="2021-06-28T10:32:00Z">
        <w:r>
          <w:rPr>
            <w:noProof/>
            <w:webHidden/>
          </w:rPr>
          <w:t>4</w:t>
        </w:r>
        <w:r>
          <w:rPr>
            <w:noProof/>
            <w:webHidden/>
          </w:rPr>
          <w:fldChar w:fldCharType="end"/>
        </w:r>
        <w:r w:rsidRPr="00257B8C">
          <w:rPr>
            <w:rStyle w:val="Hyperlink"/>
            <w:noProof/>
          </w:rPr>
          <w:fldChar w:fldCharType="end"/>
        </w:r>
      </w:ins>
    </w:p>
    <w:p w14:paraId="3615B442" w14:textId="1247A9FB" w:rsidR="009A3F42" w:rsidRDefault="009A3F42">
      <w:pPr>
        <w:pStyle w:val="TOC1"/>
        <w:tabs>
          <w:tab w:val="right" w:leader="dot" w:pos="9350"/>
        </w:tabs>
        <w:rPr>
          <w:ins w:id="10" w:author="Ben Magallon" w:date="2021-06-28T10:32:00Z"/>
          <w:rFonts w:eastAsiaTheme="minorEastAsia"/>
          <w:noProof/>
          <w:sz w:val="22"/>
        </w:rPr>
      </w:pPr>
      <w:ins w:id="11" w:author="Ben Magallon" w:date="2021-06-28T10:32:00Z">
        <w:r w:rsidRPr="00257B8C">
          <w:rPr>
            <w:rStyle w:val="Hyperlink"/>
            <w:noProof/>
          </w:rPr>
          <w:fldChar w:fldCharType="begin"/>
        </w:r>
        <w:r w:rsidRPr="00257B8C">
          <w:rPr>
            <w:rStyle w:val="Hyperlink"/>
            <w:noProof/>
          </w:rPr>
          <w:instrText xml:space="preserve"> </w:instrText>
        </w:r>
        <w:r>
          <w:rPr>
            <w:noProof/>
          </w:rPr>
          <w:instrText>HYPERLINK \l "_Toc75768750"</w:instrText>
        </w:r>
        <w:r w:rsidRPr="00257B8C">
          <w:rPr>
            <w:rStyle w:val="Hyperlink"/>
            <w:noProof/>
          </w:rPr>
          <w:instrText xml:space="preserve"> </w:instrText>
        </w:r>
        <w:r w:rsidRPr="00257B8C">
          <w:rPr>
            <w:rStyle w:val="Hyperlink"/>
            <w:noProof/>
          </w:rPr>
          <w:fldChar w:fldCharType="separate"/>
        </w:r>
        <w:r w:rsidRPr="00257B8C">
          <w:rPr>
            <w:rStyle w:val="Hyperlink"/>
            <w:noProof/>
          </w:rPr>
          <w:t>Step 4: Analyze Data</w:t>
        </w:r>
        <w:r>
          <w:rPr>
            <w:noProof/>
            <w:webHidden/>
          </w:rPr>
          <w:tab/>
        </w:r>
        <w:r>
          <w:rPr>
            <w:noProof/>
            <w:webHidden/>
          </w:rPr>
          <w:fldChar w:fldCharType="begin"/>
        </w:r>
        <w:r>
          <w:rPr>
            <w:noProof/>
            <w:webHidden/>
          </w:rPr>
          <w:instrText xml:space="preserve"> PAGEREF _Toc75768750 \h </w:instrText>
        </w:r>
      </w:ins>
      <w:r>
        <w:rPr>
          <w:noProof/>
          <w:webHidden/>
        </w:rPr>
      </w:r>
      <w:r>
        <w:rPr>
          <w:noProof/>
          <w:webHidden/>
        </w:rPr>
        <w:fldChar w:fldCharType="separate"/>
      </w:r>
      <w:ins w:id="12" w:author="Ben Magallon" w:date="2021-06-28T10:32:00Z">
        <w:r>
          <w:rPr>
            <w:noProof/>
            <w:webHidden/>
          </w:rPr>
          <w:t>4</w:t>
        </w:r>
        <w:r>
          <w:rPr>
            <w:noProof/>
            <w:webHidden/>
          </w:rPr>
          <w:fldChar w:fldCharType="end"/>
        </w:r>
        <w:r w:rsidRPr="00257B8C">
          <w:rPr>
            <w:rStyle w:val="Hyperlink"/>
            <w:noProof/>
          </w:rPr>
          <w:fldChar w:fldCharType="end"/>
        </w:r>
      </w:ins>
    </w:p>
    <w:p w14:paraId="79B10DF5" w14:textId="4B73A9B3" w:rsidR="009A3F42" w:rsidRDefault="009A3F42">
      <w:pPr>
        <w:pStyle w:val="TOC1"/>
        <w:tabs>
          <w:tab w:val="right" w:leader="dot" w:pos="9350"/>
        </w:tabs>
        <w:rPr>
          <w:ins w:id="13" w:author="Ben Magallon" w:date="2021-06-28T10:32:00Z"/>
          <w:rFonts w:eastAsiaTheme="minorEastAsia"/>
          <w:noProof/>
          <w:sz w:val="22"/>
        </w:rPr>
      </w:pPr>
      <w:ins w:id="14" w:author="Ben Magallon" w:date="2021-06-28T10:32:00Z">
        <w:r w:rsidRPr="00257B8C">
          <w:rPr>
            <w:rStyle w:val="Hyperlink"/>
            <w:noProof/>
          </w:rPr>
          <w:fldChar w:fldCharType="begin"/>
        </w:r>
        <w:r w:rsidRPr="00257B8C">
          <w:rPr>
            <w:rStyle w:val="Hyperlink"/>
            <w:noProof/>
          </w:rPr>
          <w:instrText xml:space="preserve"> </w:instrText>
        </w:r>
        <w:r>
          <w:rPr>
            <w:noProof/>
          </w:rPr>
          <w:instrText>HYPERLINK \l "_Toc75768751"</w:instrText>
        </w:r>
        <w:r w:rsidRPr="00257B8C">
          <w:rPr>
            <w:rStyle w:val="Hyperlink"/>
            <w:noProof/>
          </w:rPr>
          <w:instrText xml:space="preserve"> </w:instrText>
        </w:r>
        <w:r w:rsidRPr="00257B8C">
          <w:rPr>
            <w:rStyle w:val="Hyperlink"/>
            <w:noProof/>
          </w:rPr>
          <w:fldChar w:fldCharType="separate"/>
        </w:r>
        <w:r w:rsidRPr="00257B8C">
          <w:rPr>
            <w:rStyle w:val="Hyperlink"/>
            <w:noProof/>
          </w:rPr>
          <w:t>Step 5: Compile Analysis and Draft Deliverables</w:t>
        </w:r>
        <w:r>
          <w:rPr>
            <w:noProof/>
            <w:webHidden/>
          </w:rPr>
          <w:tab/>
        </w:r>
        <w:r>
          <w:rPr>
            <w:noProof/>
            <w:webHidden/>
          </w:rPr>
          <w:fldChar w:fldCharType="begin"/>
        </w:r>
        <w:r>
          <w:rPr>
            <w:noProof/>
            <w:webHidden/>
          </w:rPr>
          <w:instrText xml:space="preserve"> PAGEREF _Toc75768751 \h </w:instrText>
        </w:r>
      </w:ins>
      <w:r>
        <w:rPr>
          <w:noProof/>
          <w:webHidden/>
        </w:rPr>
      </w:r>
      <w:r>
        <w:rPr>
          <w:noProof/>
          <w:webHidden/>
        </w:rPr>
        <w:fldChar w:fldCharType="separate"/>
      </w:r>
      <w:ins w:id="15" w:author="Ben Magallon" w:date="2021-06-28T10:32:00Z">
        <w:r>
          <w:rPr>
            <w:noProof/>
            <w:webHidden/>
          </w:rPr>
          <w:t>6</w:t>
        </w:r>
        <w:r>
          <w:rPr>
            <w:noProof/>
            <w:webHidden/>
          </w:rPr>
          <w:fldChar w:fldCharType="end"/>
        </w:r>
        <w:r w:rsidRPr="00257B8C">
          <w:rPr>
            <w:rStyle w:val="Hyperlink"/>
            <w:noProof/>
          </w:rPr>
          <w:fldChar w:fldCharType="end"/>
        </w:r>
      </w:ins>
    </w:p>
    <w:p w14:paraId="187162DF" w14:textId="68DA3B2C" w:rsidR="009A3F42" w:rsidRDefault="009A3F42">
      <w:pPr>
        <w:pStyle w:val="TOC1"/>
        <w:tabs>
          <w:tab w:val="right" w:leader="dot" w:pos="9350"/>
        </w:tabs>
        <w:rPr>
          <w:ins w:id="16" w:author="Ben Magallon" w:date="2021-06-28T10:32:00Z"/>
          <w:rFonts w:eastAsiaTheme="minorEastAsia"/>
          <w:noProof/>
          <w:sz w:val="22"/>
        </w:rPr>
      </w:pPr>
      <w:ins w:id="17" w:author="Ben Magallon" w:date="2021-06-28T10:32:00Z">
        <w:r w:rsidRPr="00257B8C">
          <w:rPr>
            <w:rStyle w:val="Hyperlink"/>
            <w:noProof/>
          </w:rPr>
          <w:fldChar w:fldCharType="begin"/>
        </w:r>
        <w:r w:rsidRPr="00257B8C">
          <w:rPr>
            <w:rStyle w:val="Hyperlink"/>
            <w:noProof/>
          </w:rPr>
          <w:instrText xml:space="preserve"> </w:instrText>
        </w:r>
        <w:r>
          <w:rPr>
            <w:noProof/>
          </w:rPr>
          <w:instrText>HYPERLINK \l "_Toc75768752"</w:instrText>
        </w:r>
        <w:r w:rsidRPr="00257B8C">
          <w:rPr>
            <w:rStyle w:val="Hyperlink"/>
            <w:noProof/>
          </w:rPr>
          <w:instrText xml:space="preserve"> </w:instrText>
        </w:r>
        <w:r w:rsidRPr="00257B8C">
          <w:rPr>
            <w:rStyle w:val="Hyperlink"/>
            <w:noProof/>
          </w:rPr>
          <w:fldChar w:fldCharType="separate"/>
        </w:r>
        <w:r w:rsidRPr="00257B8C">
          <w:rPr>
            <w:rStyle w:val="Hyperlink"/>
            <w:bCs/>
            <w:noProof/>
          </w:rPr>
          <w:t>Resources</w:t>
        </w:r>
        <w:r>
          <w:rPr>
            <w:noProof/>
            <w:webHidden/>
          </w:rPr>
          <w:tab/>
        </w:r>
        <w:r>
          <w:rPr>
            <w:noProof/>
            <w:webHidden/>
          </w:rPr>
          <w:fldChar w:fldCharType="begin"/>
        </w:r>
        <w:r>
          <w:rPr>
            <w:noProof/>
            <w:webHidden/>
          </w:rPr>
          <w:instrText xml:space="preserve"> PAGEREF _Toc75768752 \h </w:instrText>
        </w:r>
      </w:ins>
      <w:r>
        <w:rPr>
          <w:noProof/>
          <w:webHidden/>
        </w:rPr>
      </w:r>
      <w:r>
        <w:rPr>
          <w:noProof/>
          <w:webHidden/>
        </w:rPr>
        <w:fldChar w:fldCharType="separate"/>
      </w:r>
      <w:ins w:id="18" w:author="Ben Magallon" w:date="2021-06-28T10:32:00Z">
        <w:r>
          <w:rPr>
            <w:noProof/>
            <w:webHidden/>
          </w:rPr>
          <w:t>7</w:t>
        </w:r>
        <w:r>
          <w:rPr>
            <w:noProof/>
            <w:webHidden/>
          </w:rPr>
          <w:fldChar w:fldCharType="end"/>
        </w:r>
        <w:r w:rsidRPr="00257B8C">
          <w:rPr>
            <w:rStyle w:val="Hyperlink"/>
            <w:noProof/>
          </w:rPr>
          <w:fldChar w:fldCharType="end"/>
        </w:r>
      </w:ins>
    </w:p>
    <w:p w14:paraId="50EACA05" w14:textId="3ECE02FE" w:rsidR="009A3F42" w:rsidRDefault="009A3F42">
      <w:pPr>
        <w:pStyle w:val="TOC2"/>
        <w:tabs>
          <w:tab w:val="right" w:leader="dot" w:pos="9350"/>
        </w:tabs>
        <w:rPr>
          <w:ins w:id="19" w:author="Ben Magallon" w:date="2021-06-28T10:32:00Z"/>
          <w:rFonts w:eastAsiaTheme="minorEastAsia"/>
          <w:noProof/>
          <w:sz w:val="22"/>
        </w:rPr>
      </w:pPr>
      <w:ins w:id="20" w:author="Ben Magallon" w:date="2021-06-28T10:32:00Z">
        <w:r w:rsidRPr="00257B8C">
          <w:rPr>
            <w:rStyle w:val="Hyperlink"/>
            <w:noProof/>
          </w:rPr>
          <w:fldChar w:fldCharType="begin"/>
        </w:r>
        <w:r w:rsidRPr="00257B8C">
          <w:rPr>
            <w:rStyle w:val="Hyperlink"/>
            <w:noProof/>
          </w:rPr>
          <w:instrText xml:space="preserve"> </w:instrText>
        </w:r>
        <w:r>
          <w:rPr>
            <w:noProof/>
          </w:rPr>
          <w:instrText>HYPERLINK \l "_Toc75768753"</w:instrText>
        </w:r>
        <w:r w:rsidRPr="00257B8C">
          <w:rPr>
            <w:rStyle w:val="Hyperlink"/>
            <w:noProof/>
          </w:rPr>
          <w:instrText xml:space="preserve"> </w:instrText>
        </w:r>
        <w:r w:rsidRPr="00257B8C">
          <w:rPr>
            <w:rStyle w:val="Hyperlink"/>
            <w:noProof/>
          </w:rPr>
          <w:fldChar w:fldCharType="separate"/>
        </w:r>
        <w:r w:rsidRPr="00257B8C">
          <w:rPr>
            <w:rStyle w:val="Hyperlink"/>
            <w:noProof/>
          </w:rPr>
          <w:t>Data Set Examples</w:t>
        </w:r>
        <w:r>
          <w:rPr>
            <w:noProof/>
            <w:webHidden/>
          </w:rPr>
          <w:tab/>
        </w:r>
        <w:r>
          <w:rPr>
            <w:noProof/>
            <w:webHidden/>
          </w:rPr>
          <w:fldChar w:fldCharType="begin"/>
        </w:r>
        <w:r>
          <w:rPr>
            <w:noProof/>
            <w:webHidden/>
          </w:rPr>
          <w:instrText xml:space="preserve"> PAGEREF _Toc75768753 \h </w:instrText>
        </w:r>
      </w:ins>
      <w:r>
        <w:rPr>
          <w:noProof/>
          <w:webHidden/>
        </w:rPr>
      </w:r>
      <w:r>
        <w:rPr>
          <w:noProof/>
          <w:webHidden/>
        </w:rPr>
        <w:fldChar w:fldCharType="separate"/>
      </w:r>
      <w:ins w:id="21" w:author="Ben Magallon" w:date="2021-06-28T10:32:00Z">
        <w:r>
          <w:rPr>
            <w:noProof/>
            <w:webHidden/>
          </w:rPr>
          <w:t>7</w:t>
        </w:r>
        <w:r>
          <w:rPr>
            <w:noProof/>
            <w:webHidden/>
          </w:rPr>
          <w:fldChar w:fldCharType="end"/>
        </w:r>
        <w:r w:rsidRPr="00257B8C">
          <w:rPr>
            <w:rStyle w:val="Hyperlink"/>
            <w:noProof/>
          </w:rPr>
          <w:fldChar w:fldCharType="end"/>
        </w:r>
      </w:ins>
    </w:p>
    <w:p w14:paraId="5A5506D2" w14:textId="3F74CEE6" w:rsidR="009A3F42" w:rsidRDefault="009A3F42">
      <w:pPr>
        <w:pStyle w:val="TOC3"/>
        <w:tabs>
          <w:tab w:val="right" w:leader="dot" w:pos="9350"/>
        </w:tabs>
        <w:rPr>
          <w:ins w:id="22" w:author="Ben Magallon" w:date="2021-06-28T10:32:00Z"/>
          <w:rFonts w:eastAsiaTheme="minorEastAsia"/>
          <w:noProof/>
          <w:sz w:val="22"/>
        </w:rPr>
      </w:pPr>
      <w:ins w:id="23" w:author="Ben Magallon" w:date="2021-06-28T10:32:00Z">
        <w:r w:rsidRPr="00257B8C">
          <w:rPr>
            <w:rStyle w:val="Hyperlink"/>
            <w:noProof/>
          </w:rPr>
          <w:fldChar w:fldCharType="begin"/>
        </w:r>
        <w:r w:rsidRPr="00257B8C">
          <w:rPr>
            <w:rStyle w:val="Hyperlink"/>
            <w:noProof/>
          </w:rPr>
          <w:instrText xml:space="preserve"> </w:instrText>
        </w:r>
        <w:r>
          <w:rPr>
            <w:noProof/>
          </w:rPr>
          <w:instrText>HYPERLINK \l "_Toc75768754"</w:instrText>
        </w:r>
        <w:r w:rsidRPr="00257B8C">
          <w:rPr>
            <w:rStyle w:val="Hyperlink"/>
            <w:noProof/>
          </w:rPr>
          <w:instrText xml:space="preserve"> </w:instrText>
        </w:r>
        <w:r w:rsidRPr="00257B8C">
          <w:rPr>
            <w:rStyle w:val="Hyperlink"/>
            <w:noProof/>
          </w:rPr>
          <w:fldChar w:fldCharType="separate"/>
        </w:r>
        <w:r w:rsidRPr="00257B8C">
          <w:rPr>
            <w:rStyle w:val="Hyperlink"/>
            <w:noProof/>
          </w:rPr>
          <w:t>LADOTD</w:t>
        </w:r>
        <w:r>
          <w:rPr>
            <w:noProof/>
            <w:webHidden/>
          </w:rPr>
          <w:tab/>
        </w:r>
        <w:r>
          <w:rPr>
            <w:noProof/>
            <w:webHidden/>
          </w:rPr>
          <w:fldChar w:fldCharType="begin"/>
        </w:r>
        <w:r>
          <w:rPr>
            <w:noProof/>
            <w:webHidden/>
          </w:rPr>
          <w:instrText xml:space="preserve"> PAGEREF _Toc75768754 \h </w:instrText>
        </w:r>
      </w:ins>
      <w:r>
        <w:rPr>
          <w:noProof/>
          <w:webHidden/>
        </w:rPr>
      </w:r>
      <w:r>
        <w:rPr>
          <w:noProof/>
          <w:webHidden/>
        </w:rPr>
        <w:fldChar w:fldCharType="separate"/>
      </w:r>
      <w:ins w:id="24" w:author="Ben Magallon" w:date="2021-06-28T10:32:00Z">
        <w:r>
          <w:rPr>
            <w:noProof/>
            <w:webHidden/>
          </w:rPr>
          <w:t>7</w:t>
        </w:r>
        <w:r>
          <w:rPr>
            <w:noProof/>
            <w:webHidden/>
          </w:rPr>
          <w:fldChar w:fldCharType="end"/>
        </w:r>
        <w:r w:rsidRPr="00257B8C">
          <w:rPr>
            <w:rStyle w:val="Hyperlink"/>
            <w:noProof/>
          </w:rPr>
          <w:fldChar w:fldCharType="end"/>
        </w:r>
      </w:ins>
    </w:p>
    <w:p w14:paraId="0AF37A70" w14:textId="0217373D" w:rsidR="009A3F42" w:rsidRDefault="009A3F42">
      <w:pPr>
        <w:pStyle w:val="TOC3"/>
        <w:tabs>
          <w:tab w:val="right" w:leader="dot" w:pos="9350"/>
        </w:tabs>
        <w:rPr>
          <w:ins w:id="25" w:author="Ben Magallon" w:date="2021-06-28T10:32:00Z"/>
          <w:rFonts w:eastAsiaTheme="minorEastAsia"/>
          <w:noProof/>
          <w:sz w:val="22"/>
        </w:rPr>
      </w:pPr>
      <w:ins w:id="26" w:author="Ben Magallon" w:date="2021-06-28T10:32:00Z">
        <w:r w:rsidRPr="00257B8C">
          <w:rPr>
            <w:rStyle w:val="Hyperlink"/>
            <w:noProof/>
          </w:rPr>
          <w:fldChar w:fldCharType="begin"/>
        </w:r>
        <w:r w:rsidRPr="00257B8C">
          <w:rPr>
            <w:rStyle w:val="Hyperlink"/>
            <w:noProof/>
          </w:rPr>
          <w:instrText xml:space="preserve"> </w:instrText>
        </w:r>
        <w:r>
          <w:rPr>
            <w:noProof/>
          </w:rPr>
          <w:instrText>HYPERLINK \l "_Toc75768755"</w:instrText>
        </w:r>
        <w:r w:rsidRPr="00257B8C">
          <w:rPr>
            <w:rStyle w:val="Hyperlink"/>
            <w:noProof/>
          </w:rPr>
          <w:instrText xml:space="preserve"> </w:instrText>
        </w:r>
        <w:r w:rsidRPr="00257B8C">
          <w:rPr>
            <w:rStyle w:val="Hyperlink"/>
            <w:noProof/>
          </w:rPr>
          <w:fldChar w:fldCharType="separate"/>
        </w:r>
        <w:r w:rsidRPr="00257B8C">
          <w:rPr>
            <w:rStyle w:val="Hyperlink"/>
            <w:noProof/>
          </w:rPr>
          <w:t>TxDOT</w:t>
        </w:r>
        <w:r>
          <w:rPr>
            <w:noProof/>
            <w:webHidden/>
          </w:rPr>
          <w:tab/>
        </w:r>
        <w:r>
          <w:rPr>
            <w:noProof/>
            <w:webHidden/>
          </w:rPr>
          <w:fldChar w:fldCharType="begin"/>
        </w:r>
        <w:r>
          <w:rPr>
            <w:noProof/>
            <w:webHidden/>
          </w:rPr>
          <w:instrText xml:space="preserve"> PAGEREF _Toc75768755 \h </w:instrText>
        </w:r>
      </w:ins>
      <w:r>
        <w:rPr>
          <w:noProof/>
          <w:webHidden/>
        </w:rPr>
      </w:r>
      <w:r>
        <w:rPr>
          <w:noProof/>
          <w:webHidden/>
        </w:rPr>
        <w:fldChar w:fldCharType="separate"/>
      </w:r>
      <w:ins w:id="27" w:author="Ben Magallon" w:date="2021-06-28T10:32:00Z">
        <w:r>
          <w:rPr>
            <w:noProof/>
            <w:webHidden/>
          </w:rPr>
          <w:t>8</w:t>
        </w:r>
        <w:r>
          <w:rPr>
            <w:noProof/>
            <w:webHidden/>
          </w:rPr>
          <w:fldChar w:fldCharType="end"/>
        </w:r>
        <w:r w:rsidRPr="00257B8C">
          <w:rPr>
            <w:rStyle w:val="Hyperlink"/>
            <w:noProof/>
          </w:rPr>
          <w:fldChar w:fldCharType="end"/>
        </w:r>
      </w:ins>
    </w:p>
    <w:p w14:paraId="39ACCD7D" w14:textId="64D8EFB1" w:rsidR="009A3F42" w:rsidRDefault="009A3F42">
      <w:pPr>
        <w:pStyle w:val="TOC2"/>
        <w:tabs>
          <w:tab w:val="right" w:leader="dot" w:pos="9350"/>
        </w:tabs>
        <w:rPr>
          <w:ins w:id="28" w:author="Ben Magallon" w:date="2021-06-28T10:32:00Z"/>
          <w:rFonts w:eastAsiaTheme="minorEastAsia"/>
          <w:noProof/>
          <w:sz w:val="22"/>
        </w:rPr>
      </w:pPr>
      <w:ins w:id="29" w:author="Ben Magallon" w:date="2021-06-28T10:32:00Z">
        <w:r w:rsidRPr="00257B8C">
          <w:rPr>
            <w:rStyle w:val="Hyperlink"/>
            <w:noProof/>
          </w:rPr>
          <w:fldChar w:fldCharType="begin"/>
        </w:r>
        <w:r w:rsidRPr="00257B8C">
          <w:rPr>
            <w:rStyle w:val="Hyperlink"/>
            <w:noProof/>
          </w:rPr>
          <w:instrText xml:space="preserve"> </w:instrText>
        </w:r>
        <w:r>
          <w:rPr>
            <w:noProof/>
          </w:rPr>
          <w:instrText>HYPERLINK \l "_Toc75768756"</w:instrText>
        </w:r>
        <w:r w:rsidRPr="00257B8C">
          <w:rPr>
            <w:rStyle w:val="Hyperlink"/>
            <w:noProof/>
          </w:rPr>
          <w:instrText xml:space="preserve"> </w:instrText>
        </w:r>
        <w:r w:rsidRPr="00257B8C">
          <w:rPr>
            <w:rStyle w:val="Hyperlink"/>
            <w:noProof/>
          </w:rPr>
          <w:fldChar w:fldCharType="separate"/>
        </w:r>
        <w:r w:rsidRPr="00257B8C">
          <w:rPr>
            <w:rStyle w:val="Hyperlink"/>
            <w:noProof/>
          </w:rPr>
          <w:t>TDM Method for Identifying Top Segments/Intersections</w:t>
        </w:r>
        <w:r>
          <w:rPr>
            <w:noProof/>
            <w:webHidden/>
          </w:rPr>
          <w:tab/>
        </w:r>
        <w:r>
          <w:rPr>
            <w:noProof/>
            <w:webHidden/>
          </w:rPr>
          <w:fldChar w:fldCharType="begin"/>
        </w:r>
        <w:r>
          <w:rPr>
            <w:noProof/>
            <w:webHidden/>
          </w:rPr>
          <w:instrText xml:space="preserve"> PAGEREF _Toc75768756 \h </w:instrText>
        </w:r>
      </w:ins>
      <w:r>
        <w:rPr>
          <w:noProof/>
          <w:webHidden/>
        </w:rPr>
      </w:r>
      <w:r>
        <w:rPr>
          <w:noProof/>
          <w:webHidden/>
        </w:rPr>
        <w:fldChar w:fldCharType="separate"/>
      </w:r>
      <w:ins w:id="30" w:author="Ben Magallon" w:date="2021-06-28T10:32:00Z">
        <w:r>
          <w:rPr>
            <w:noProof/>
            <w:webHidden/>
          </w:rPr>
          <w:t>8</w:t>
        </w:r>
        <w:r>
          <w:rPr>
            <w:noProof/>
            <w:webHidden/>
          </w:rPr>
          <w:fldChar w:fldCharType="end"/>
        </w:r>
        <w:r w:rsidRPr="00257B8C">
          <w:rPr>
            <w:rStyle w:val="Hyperlink"/>
            <w:noProof/>
          </w:rPr>
          <w:fldChar w:fldCharType="end"/>
        </w:r>
      </w:ins>
    </w:p>
    <w:p w14:paraId="35541418" w14:textId="6F3F1EFE" w:rsidR="009A3F42" w:rsidRDefault="009A3F42">
      <w:pPr>
        <w:pStyle w:val="TOC2"/>
        <w:tabs>
          <w:tab w:val="right" w:leader="dot" w:pos="9350"/>
        </w:tabs>
        <w:rPr>
          <w:ins w:id="31" w:author="Ben Magallon" w:date="2021-06-28T10:32:00Z"/>
          <w:rFonts w:eastAsiaTheme="minorEastAsia"/>
          <w:noProof/>
          <w:sz w:val="22"/>
        </w:rPr>
      </w:pPr>
      <w:ins w:id="32" w:author="Ben Magallon" w:date="2021-06-28T10:32:00Z">
        <w:r w:rsidRPr="00257B8C">
          <w:rPr>
            <w:rStyle w:val="Hyperlink"/>
            <w:noProof/>
          </w:rPr>
          <w:fldChar w:fldCharType="begin"/>
        </w:r>
        <w:r w:rsidRPr="00257B8C">
          <w:rPr>
            <w:rStyle w:val="Hyperlink"/>
            <w:noProof/>
          </w:rPr>
          <w:instrText xml:space="preserve"> </w:instrText>
        </w:r>
        <w:r>
          <w:rPr>
            <w:noProof/>
          </w:rPr>
          <w:instrText>HYPERLINK \l "_Toc75768757"</w:instrText>
        </w:r>
        <w:r w:rsidRPr="00257B8C">
          <w:rPr>
            <w:rStyle w:val="Hyperlink"/>
            <w:noProof/>
          </w:rPr>
          <w:instrText xml:space="preserve"> </w:instrText>
        </w:r>
        <w:r w:rsidRPr="00257B8C">
          <w:rPr>
            <w:rStyle w:val="Hyperlink"/>
            <w:noProof/>
          </w:rPr>
          <w:fldChar w:fldCharType="separate"/>
        </w:r>
        <w:r w:rsidRPr="00257B8C">
          <w:rPr>
            <w:rStyle w:val="Hyperlink"/>
            <w:noProof/>
          </w:rPr>
          <w:t>Example Crash Analysis Memos</w:t>
        </w:r>
        <w:r>
          <w:rPr>
            <w:noProof/>
            <w:webHidden/>
          </w:rPr>
          <w:tab/>
        </w:r>
        <w:r>
          <w:rPr>
            <w:noProof/>
            <w:webHidden/>
          </w:rPr>
          <w:fldChar w:fldCharType="begin"/>
        </w:r>
        <w:r>
          <w:rPr>
            <w:noProof/>
            <w:webHidden/>
          </w:rPr>
          <w:instrText xml:space="preserve"> PAGEREF _Toc75768757 \h </w:instrText>
        </w:r>
      </w:ins>
      <w:r>
        <w:rPr>
          <w:noProof/>
          <w:webHidden/>
        </w:rPr>
      </w:r>
      <w:r>
        <w:rPr>
          <w:noProof/>
          <w:webHidden/>
        </w:rPr>
        <w:fldChar w:fldCharType="separate"/>
      </w:r>
      <w:ins w:id="33" w:author="Ben Magallon" w:date="2021-06-28T10:32:00Z">
        <w:r>
          <w:rPr>
            <w:noProof/>
            <w:webHidden/>
          </w:rPr>
          <w:t>9</w:t>
        </w:r>
        <w:r>
          <w:rPr>
            <w:noProof/>
            <w:webHidden/>
          </w:rPr>
          <w:fldChar w:fldCharType="end"/>
        </w:r>
        <w:r w:rsidRPr="00257B8C">
          <w:rPr>
            <w:rStyle w:val="Hyperlink"/>
            <w:noProof/>
          </w:rPr>
          <w:fldChar w:fldCharType="end"/>
        </w:r>
      </w:ins>
    </w:p>
    <w:p w14:paraId="7593B4D5" w14:textId="49C05664" w:rsidR="009A3F42" w:rsidRDefault="009A3F42">
      <w:pPr>
        <w:pStyle w:val="TOC3"/>
        <w:tabs>
          <w:tab w:val="right" w:leader="dot" w:pos="9350"/>
        </w:tabs>
        <w:rPr>
          <w:ins w:id="34" w:author="Ben Magallon" w:date="2021-06-28T10:32:00Z"/>
          <w:rFonts w:eastAsiaTheme="minorEastAsia"/>
          <w:noProof/>
          <w:sz w:val="22"/>
        </w:rPr>
      </w:pPr>
      <w:ins w:id="35" w:author="Ben Magallon" w:date="2021-06-28T10:32:00Z">
        <w:r w:rsidRPr="00257B8C">
          <w:rPr>
            <w:rStyle w:val="Hyperlink"/>
            <w:noProof/>
          </w:rPr>
          <w:fldChar w:fldCharType="begin"/>
        </w:r>
        <w:r w:rsidRPr="00257B8C">
          <w:rPr>
            <w:rStyle w:val="Hyperlink"/>
            <w:noProof/>
          </w:rPr>
          <w:instrText xml:space="preserve"> </w:instrText>
        </w:r>
        <w:r>
          <w:rPr>
            <w:noProof/>
          </w:rPr>
          <w:instrText>HYPERLINK \l "_Toc75768758"</w:instrText>
        </w:r>
        <w:r w:rsidRPr="00257B8C">
          <w:rPr>
            <w:rStyle w:val="Hyperlink"/>
            <w:noProof/>
          </w:rPr>
          <w:instrText xml:space="preserve"> </w:instrText>
        </w:r>
        <w:r w:rsidRPr="00257B8C">
          <w:rPr>
            <w:rStyle w:val="Hyperlink"/>
            <w:noProof/>
          </w:rPr>
          <w:fldChar w:fldCharType="separate"/>
        </w:r>
        <w:r w:rsidRPr="00257B8C">
          <w:rPr>
            <w:rStyle w:val="Hyperlink"/>
            <w:noProof/>
          </w:rPr>
          <w:t>RGVMPO MTP Safety Analysis</w:t>
        </w:r>
        <w:r>
          <w:rPr>
            <w:noProof/>
            <w:webHidden/>
          </w:rPr>
          <w:tab/>
        </w:r>
        <w:r>
          <w:rPr>
            <w:noProof/>
            <w:webHidden/>
          </w:rPr>
          <w:fldChar w:fldCharType="begin"/>
        </w:r>
        <w:r>
          <w:rPr>
            <w:noProof/>
            <w:webHidden/>
          </w:rPr>
          <w:instrText xml:space="preserve"> PAGEREF _Toc75768758 \h </w:instrText>
        </w:r>
      </w:ins>
      <w:r>
        <w:rPr>
          <w:noProof/>
          <w:webHidden/>
        </w:rPr>
      </w:r>
      <w:r>
        <w:rPr>
          <w:noProof/>
          <w:webHidden/>
        </w:rPr>
        <w:fldChar w:fldCharType="separate"/>
      </w:r>
      <w:ins w:id="36" w:author="Ben Magallon" w:date="2021-06-28T10:32:00Z">
        <w:r>
          <w:rPr>
            <w:noProof/>
            <w:webHidden/>
          </w:rPr>
          <w:t>9</w:t>
        </w:r>
        <w:r>
          <w:rPr>
            <w:noProof/>
            <w:webHidden/>
          </w:rPr>
          <w:fldChar w:fldCharType="end"/>
        </w:r>
        <w:r w:rsidRPr="00257B8C">
          <w:rPr>
            <w:rStyle w:val="Hyperlink"/>
            <w:noProof/>
          </w:rPr>
          <w:fldChar w:fldCharType="end"/>
        </w:r>
      </w:ins>
    </w:p>
    <w:p w14:paraId="3E8D4099" w14:textId="1F3F5D7A" w:rsidR="009A3F42" w:rsidRDefault="009A3F42">
      <w:pPr>
        <w:pStyle w:val="TOC3"/>
        <w:tabs>
          <w:tab w:val="right" w:leader="dot" w:pos="9350"/>
        </w:tabs>
        <w:rPr>
          <w:ins w:id="37" w:author="Ben Magallon" w:date="2021-06-28T10:32:00Z"/>
          <w:rFonts w:eastAsiaTheme="minorEastAsia"/>
          <w:noProof/>
          <w:sz w:val="22"/>
        </w:rPr>
      </w:pPr>
      <w:ins w:id="38" w:author="Ben Magallon" w:date="2021-06-28T10:32:00Z">
        <w:r w:rsidRPr="00257B8C">
          <w:rPr>
            <w:rStyle w:val="Hyperlink"/>
            <w:noProof/>
          </w:rPr>
          <w:fldChar w:fldCharType="begin"/>
        </w:r>
        <w:r w:rsidRPr="00257B8C">
          <w:rPr>
            <w:rStyle w:val="Hyperlink"/>
            <w:noProof/>
          </w:rPr>
          <w:instrText xml:space="preserve"> </w:instrText>
        </w:r>
        <w:r>
          <w:rPr>
            <w:noProof/>
          </w:rPr>
          <w:instrText>HYPERLINK \l "_Toc75768759"</w:instrText>
        </w:r>
        <w:r w:rsidRPr="00257B8C">
          <w:rPr>
            <w:rStyle w:val="Hyperlink"/>
            <w:noProof/>
          </w:rPr>
          <w:instrText xml:space="preserve"> </w:instrText>
        </w:r>
        <w:r w:rsidRPr="00257B8C">
          <w:rPr>
            <w:rStyle w:val="Hyperlink"/>
            <w:noProof/>
          </w:rPr>
          <w:fldChar w:fldCharType="separate"/>
        </w:r>
        <w:r w:rsidRPr="00257B8C">
          <w:rPr>
            <w:rStyle w:val="Hyperlink"/>
            <w:noProof/>
          </w:rPr>
          <w:t>NLCOG 2045 MTP Safety Analysis</w:t>
        </w:r>
        <w:r>
          <w:rPr>
            <w:noProof/>
            <w:webHidden/>
          </w:rPr>
          <w:tab/>
        </w:r>
        <w:r>
          <w:rPr>
            <w:noProof/>
            <w:webHidden/>
          </w:rPr>
          <w:fldChar w:fldCharType="begin"/>
        </w:r>
        <w:r>
          <w:rPr>
            <w:noProof/>
            <w:webHidden/>
          </w:rPr>
          <w:instrText xml:space="preserve"> PAGEREF _Toc75768759 \h </w:instrText>
        </w:r>
      </w:ins>
      <w:r>
        <w:rPr>
          <w:noProof/>
          <w:webHidden/>
        </w:rPr>
      </w:r>
      <w:r>
        <w:rPr>
          <w:noProof/>
          <w:webHidden/>
        </w:rPr>
        <w:fldChar w:fldCharType="separate"/>
      </w:r>
      <w:ins w:id="39" w:author="Ben Magallon" w:date="2021-06-28T10:32:00Z">
        <w:r>
          <w:rPr>
            <w:noProof/>
            <w:webHidden/>
          </w:rPr>
          <w:t>9</w:t>
        </w:r>
        <w:r>
          <w:rPr>
            <w:noProof/>
            <w:webHidden/>
          </w:rPr>
          <w:fldChar w:fldCharType="end"/>
        </w:r>
        <w:r w:rsidRPr="00257B8C">
          <w:rPr>
            <w:rStyle w:val="Hyperlink"/>
            <w:noProof/>
          </w:rPr>
          <w:fldChar w:fldCharType="end"/>
        </w:r>
      </w:ins>
    </w:p>
    <w:p w14:paraId="4BF3F2BE" w14:textId="6157F64C" w:rsidR="009A3F42" w:rsidRDefault="009A3F42">
      <w:pPr>
        <w:pStyle w:val="TOC1"/>
        <w:tabs>
          <w:tab w:val="right" w:leader="dot" w:pos="9350"/>
        </w:tabs>
        <w:rPr>
          <w:ins w:id="40" w:author="Ben Magallon" w:date="2021-06-28T10:32:00Z"/>
          <w:rFonts w:eastAsiaTheme="minorEastAsia"/>
          <w:noProof/>
          <w:sz w:val="22"/>
        </w:rPr>
      </w:pPr>
      <w:ins w:id="41" w:author="Ben Magallon" w:date="2021-06-28T10:32:00Z">
        <w:r w:rsidRPr="00257B8C">
          <w:rPr>
            <w:rStyle w:val="Hyperlink"/>
            <w:noProof/>
          </w:rPr>
          <w:fldChar w:fldCharType="begin"/>
        </w:r>
        <w:r w:rsidRPr="00257B8C">
          <w:rPr>
            <w:rStyle w:val="Hyperlink"/>
            <w:noProof/>
          </w:rPr>
          <w:instrText xml:space="preserve"> </w:instrText>
        </w:r>
        <w:r>
          <w:rPr>
            <w:noProof/>
          </w:rPr>
          <w:instrText>HYPERLINK \l "_Toc75768760"</w:instrText>
        </w:r>
        <w:r w:rsidRPr="00257B8C">
          <w:rPr>
            <w:rStyle w:val="Hyperlink"/>
            <w:noProof/>
          </w:rPr>
          <w:instrText xml:space="preserve"> </w:instrText>
        </w:r>
        <w:r w:rsidRPr="00257B8C">
          <w:rPr>
            <w:rStyle w:val="Hyperlink"/>
            <w:noProof/>
          </w:rPr>
          <w:fldChar w:fldCharType="separate"/>
        </w:r>
        <w:r w:rsidRPr="00257B8C">
          <w:rPr>
            <w:rStyle w:val="Hyperlink"/>
            <w:noProof/>
          </w:rPr>
          <w:t>Definitions: Key Terminology</w:t>
        </w:r>
        <w:r>
          <w:rPr>
            <w:noProof/>
            <w:webHidden/>
          </w:rPr>
          <w:tab/>
        </w:r>
        <w:r>
          <w:rPr>
            <w:noProof/>
            <w:webHidden/>
          </w:rPr>
          <w:fldChar w:fldCharType="begin"/>
        </w:r>
        <w:r>
          <w:rPr>
            <w:noProof/>
            <w:webHidden/>
          </w:rPr>
          <w:instrText xml:space="preserve"> PAGEREF _Toc75768760 \h </w:instrText>
        </w:r>
      </w:ins>
      <w:r>
        <w:rPr>
          <w:noProof/>
          <w:webHidden/>
        </w:rPr>
      </w:r>
      <w:r>
        <w:rPr>
          <w:noProof/>
          <w:webHidden/>
        </w:rPr>
        <w:fldChar w:fldCharType="separate"/>
      </w:r>
      <w:ins w:id="42" w:author="Ben Magallon" w:date="2021-06-28T10:32:00Z">
        <w:r>
          <w:rPr>
            <w:noProof/>
            <w:webHidden/>
          </w:rPr>
          <w:t>9</w:t>
        </w:r>
        <w:r>
          <w:rPr>
            <w:noProof/>
            <w:webHidden/>
          </w:rPr>
          <w:fldChar w:fldCharType="end"/>
        </w:r>
        <w:r w:rsidRPr="00257B8C">
          <w:rPr>
            <w:rStyle w:val="Hyperlink"/>
            <w:noProof/>
          </w:rPr>
          <w:fldChar w:fldCharType="end"/>
        </w:r>
      </w:ins>
    </w:p>
    <w:p w14:paraId="6636B72D" w14:textId="74FBB8B2" w:rsidR="00880FD5" w:rsidDel="007E63B5" w:rsidRDefault="00E34E6E">
      <w:pPr>
        <w:pStyle w:val="TOC1"/>
        <w:tabs>
          <w:tab w:val="right" w:leader="dot" w:pos="9350"/>
        </w:tabs>
        <w:rPr>
          <w:del w:id="43" w:author="Ben Magallon" w:date="2021-06-28T10:04:00Z"/>
          <w:rFonts w:eastAsiaTheme="minorEastAsia"/>
          <w:noProof/>
          <w:sz w:val="22"/>
        </w:rPr>
      </w:pPr>
      <w:del w:id="44" w:author="Ben Magallon" w:date="2021-06-28T10:04:00Z">
        <w:r w:rsidDel="007E63B5">
          <w:rPr>
            <w:noProof/>
          </w:rPr>
          <w:fldChar w:fldCharType="begin"/>
        </w:r>
        <w:r w:rsidDel="007E63B5">
          <w:rPr>
            <w:noProof/>
          </w:rPr>
          <w:delInstrText xml:space="preserve"> HYPERLINK \l "_Toc72851303" </w:delInstrText>
        </w:r>
        <w:r w:rsidDel="007E63B5">
          <w:rPr>
            <w:noProof/>
          </w:rPr>
          <w:fldChar w:fldCharType="separate"/>
        </w:r>
      </w:del>
      <w:ins w:id="45" w:author="Ben Magallon" w:date="2021-06-28T10:32:00Z">
        <w:r w:rsidR="009A3F42">
          <w:rPr>
            <w:b/>
            <w:bCs/>
            <w:noProof/>
          </w:rPr>
          <w:t>Error! Hyperlink reference not valid.</w:t>
        </w:r>
      </w:ins>
      <w:del w:id="46" w:author="Ben Magallon" w:date="2021-06-28T10:04:00Z">
        <w:r w:rsidR="00880FD5" w:rsidRPr="006977B4" w:rsidDel="007E63B5">
          <w:rPr>
            <w:rStyle w:val="Hyperlink"/>
            <w:noProof/>
          </w:rPr>
          <w:delText>Step 1: Review Contract/RFP/PMP and Document Task Scope.</w:delText>
        </w:r>
        <w:r w:rsidR="00880FD5" w:rsidDel="007E63B5">
          <w:rPr>
            <w:noProof/>
            <w:webHidden/>
          </w:rPr>
          <w:tab/>
        </w:r>
        <w:r w:rsidR="00880FD5" w:rsidDel="007E63B5">
          <w:rPr>
            <w:noProof/>
            <w:webHidden/>
          </w:rPr>
          <w:fldChar w:fldCharType="begin"/>
        </w:r>
        <w:r w:rsidR="00880FD5" w:rsidDel="007E63B5">
          <w:rPr>
            <w:noProof/>
            <w:webHidden/>
          </w:rPr>
          <w:delInstrText xml:space="preserve"> PAGEREF _Toc72851303 \h </w:delInstrText>
        </w:r>
        <w:r w:rsidR="00880FD5" w:rsidDel="007E63B5">
          <w:rPr>
            <w:noProof/>
            <w:webHidden/>
          </w:rPr>
        </w:r>
        <w:r w:rsidR="00880FD5" w:rsidDel="007E63B5">
          <w:rPr>
            <w:noProof/>
            <w:webHidden/>
          </w:rPr>
          <w:fldChar w:fldCharType="separate"/>
        </w:r>
        <w:r w:rsidR="00880FD5" w:rsidDel="007E63B5">
          <w:rPr>
            <w:noProof/>
            <w:webHidden/>
          </w:rPr>
          <w:delText>1</w:delText>
        </w:r>
        <w:r w:rsidR="00880FD5" w:rsidDel="007E63B5">
          <w:rPr>
            <w:noProof/>
            <w:webHidden/>
          </w:rPr>
          <w:fldChar w:fldCharType="end"/>
        </w:r>
        <w:r w:rsidDel="007E63B5">
          <w:rPr>
            <w:noProof/>
          </w:rPr>
          <w:fldChar w:fldCharType="end"/>
        </w:r>
      </w:del>
    </w:p>
    <w:p w14:paraId="5C1E21B9" w14:textId="53E032E0" w:rsidR="00880FD5" w:rsidDel="007E63B5" w:rsidRDefault="00E34E6E">
      <w:pPr>
        <w:pStyle w:val="TOC1"/>
        <w:tabs>
          <w:tab w:val="right" w:leader="dot" w:pos="9350"/>
        </w:tabs>
        <w:rPr>
          <w:del w:id="47" w:author="Ben Magallon" w:date="2021-06-28T10:04:00Z"/>
          <w:rFonts w:eastAsiaTheme="minorEastAsia"/>
          <w:noProof/>
          <w:sz w:val="22"/>
        </w:rPr>
      </w:pPr>
      <w:del w:id="48" w:author="Ben Magallon" w:date="2021-06-28T10:04:00Z">
        <w:r w:rsidDel="007E63B5">
          <w:rPr>
            <w:noProof/>
          </w:rPr>
          <w:fldChar w:fldCharType="begin"/>
        </w:r>
        <w:r w:rsidDel="007E63B5">
          <w:rPr>
            <w:noProof/>
          </w:rPr>
          <w:delInstrText xml:space="preserve"> HYPERLINK \l "_Toc72851304" </w:delInstrText>
        </w:r>
        <w:r w:rsidDel="007E63B5">
          <w:rPr>
            <w:noProof/>
          </w:rPr>
          <w:fldChar w:fldCharType="separate"/>
        </w:r>
      </w:del>
      <w:ins w:id="49" w:author="Ben Magallon" w:date="2021-06-28T10:32:00Z">
        <w:r w:rsidR="009A3F42">
          <w:rPr>
            <w:b/>
            <w:bCs/>
            <w:noProof/>
          </w:rPr>
          <w:t>Error! Hyperlink reference not valid.</w:t>
        </w:r>
      </w:ins>
      <w:del w:id="50" w:author="Ben Magallon" w:date="2021-06-28T10:04:00Z">
        <w:r w:rsidR="00880FD5" w:rsidRPr="006977B4" w:rsidDel="007E63B5">
          <w:rPr>
            <w:rStyle w:val="Hyperlink"/>
            <w:noProof/>
          </w:rPr>
          <w:delText>Step 2: Identify and Document Data and Tools Needed</w:delText>
        </w:r>
        <w:r w:rsidR="00880FD5" w:rsidDel="007E63B5">
          <w:rPr>
            <w:noProof/>
            <w:webHidden/>
          </w:rPr>
          <w:tab/>
        </w:r>
        <w:r w:rsidR="00880FD5" w:rsidDel="007E63B5">
          <w:rPr>
            <w:noProof/>
            <w:webHidden/>
          </w:rPr>
          <w:fldChar w:fldCharType="begin"/>
        </w:r>
        <w:r w:rsidR="00880FD5" w:rsidDel="007E63B5">
          <w:rPr>
            <w:noProof/>
            <w:webHidden/>
          </w:rPr>
          <w:delInstrText xml:space="preserve"> PAGEREF _Toc72851304 \h </w:delInstrText>
        </w:r>
        <w:r w:rsidR="00880FD5" w:rsidDel="007E63B5">
          <w:rPr>
            <w:noProof/>
            <w:webHidden/>
          </w:rPr>
        </w:r>
        <w:r w:rsidR="00880FD5" w:rsidDel="007E63B5">
          <w:rPr>
            <w:noProof/>
            <w:webHidden/>
          </w:rPr>
          <w:fldChar w:fldCharType="separate"/>
        </w:r>
        <w:r w:rsidR="00880FD5" w:rsidDel="007E63B5">
          <w:rPr>
            <w:noProof/>
            <w:webHidden/>
          </w:rPr>
          <w:delText>2</w:delText>
        </w:r>
        <w:r w:rsidR="00880FD5" w:rsidDel="007E63B5">
          <w:rPr>
            <w:noProof/>
            <w:webHidden/>
          </w:rPr>
          <w:fldChar w:fldCharType="end"/>
        </w:r>
        <w:r w:rsidDel="007E63B5">
          <w:rPr>
            <w:noProof/>
          </w:rPr>
          <w:fldChar w:fldCharType="end"/>
        </w:r>
      </w:del>
    </w:p>
    <w:p w14:paraId="0B009106" w14:textId="0EB39A69" w:rsidR="00880FD5" w:rsidDel="007E63B5" w:rsidRDefault="00E34E6E">
      <w:pPr>
        <w:pStyle w:val="TOC1"/>
        <w:tabs>
          <w:tab w:val="right" w:leader="dot" w:pos="9350"/>
        </w:tabs>
        <w:rPr>
          <w:del w:id="51" w:author="Ben Magallon" w:date="2021-06-28T10:04:00Z"/>
          <w:rFonts w:eastAsiaTheme="minorEastAsia"/>
          <w:noProof/>
          <w:sz w:val="22"/>
        </w:rPr>
      </w:pPr>
      <w:del w:id="52" w:author="Ben Magallon" w:date="2021-06-28T10:04:00Z">
        <w:r w:rsidDel="007E63B5">
          <w:rPr>
            <w:noProof/>
          </w:rPr>
          <w:fldChar w:fldCharType="begin"/>
        </w:r>
        <w:r w:rsidDel="007E63B5">
          <w:rPr>
            <w:noProof/>
          </w:rPr>
          <w:delInstrText xml:space="preserve"> HYPERLINK \l "_Toc72851305" </w:delInstrText>
        </w:r>
        <w:r w:rsidDel="007E63B5">
          <w:rPr>
            <w:noProof/>
          </w:rPr>
          <w:fldChar w:fldCharType="separate"/>
        </w:r>
      </w:del>
      <w:ins w:id="53" w:author="Ben Magallon" w:date="2021-06-28T10:32:00Z">
        <w:r w:rsidR="009A3F42">
          <w:rPr>
            <w:b/>
            <w:bCs/>
            <w:noProof/>
          </w:rPr>
          <w:t>Error! Hyperlink reference not valid.</w:t>
        </w:r>
      </w:ins>
      <w:del w:id="54" w:author="Ben Magallon" w:date="2021-06-28T10:04:00Z">
        <w:r w:rsidR="00880FD5" w:rsidRPr="006977B4" w:rsidDel="007E63B5">
          <w:rPr>
            <w:rStyle w:val="Hyperlink"/>
            <w:noProof/>
          </w:rPr>
          <w:delText>Step 3: Prepare Data for Analysis</w:delText>
        </w:r>
        <w:r w:rsidR="00880FD5" w:rsidDel="007E63B5">
          <w:rPr>
            <w:noProof/>
            <w:webHidden/>
          </w:rPr>
          <w:tab/>
        </w:r>
        <w:r w:rsidR="00880FD5" w:rsidDel="007E63B5">
          <w:rPr>
            <w:noProof/>
            <w:webHidden/>
          </w:rPr>
          <w:fldChar w:fldCharType="begin"/>
        </w:r>
        <w:r w:rsidR="00880FD5" w:rsidDel="007E63B5">
          <w:rPr>
            <w:noProof/>
            <w:webHidden/>
          </w:rPr>
          <w:delInstrText xml:space="preserve"> PAGEREF _Toc72851305 \h </w:delInstrText>
        </w:r>
        <w:r w:rsidR="00880FD5" w:rsidDel="007E63B5">
          <w:rPr>
            <w:noProof/>
            <w:webHidden/>
          </w:rPr>
        </w:r>
        <w:r w:rsidR="00880FD5" w:rsidDel="007E63B5">
          <w:rPr>
            <w:noProof/>
            <w:webHidden/>
          </w:rPr>
          <w:fldChar w:fldCharType="separate"/>
        </w:r>
        <w:r w:rsidR="00880FD5" w:rsidDel="007E63B5">
          <w:rPr>
            <w:noProof/>
            <w:webHidden/>
          </w:rPr>
          <w:delText>4</w:delText>
        </w:r>
        <w:r w:rsidR="00880FD5" w:rsidDel="007E63B5">
          <w:rPr>
            <w:noProof/>
            <w:webHidden/>
          </w:rPr>
          <w:fldChar w:fldCharType="end"/>
        </w:r>
        <w:r w:rsidDel="007E63B5">
          <w:rPr>
            <w:noProof/>
          </w:rPr>
          <w:fldChar w:fldCharType="end"/>
        </w:r>
      </w:del>
    </w:p>
    <w:p w14:paraId="2FC84C5A" w14:textId="399A008D" w:rsidR="00880FD5" w:rsidDel="007E63B5" w:rsidRDefault="00E34E6E">
      <w:pPr>
        <w:pStyle w:val="TOC1"/>
        <w:tabs>
          <w:tab w:val="right" w:leader="dot" w:pos="9350"/>
        </w:tabs>
        <w:rPr>
          <w:del w:id="55" w:author="Ben Magallon" w:date="2021-06-28T10:04:00Z"/>
          <w:rFonts w:eastAsiaTheme="minorEastAsia"/>
          <w:noProof/>
          <w:sz w:val="22"/>
        </w:rPr>
      </w:pPr>
      <w:del w:id="56" w:author="Ben Magallon" w:date="2021-06-28T10:04:00Z">
        <w:r w:rsidDel="007E63B5">
          <w:rPr>
            <w:noProof/>
          </w:rPr>
          <w:fldChar w:fldCharType="begin"/>
        </w:r>
        <w:r w:rsidDel="007E63B5">
          <w:rPr>
            <w:noProof/>
          </w:rPr>
          <w:delInstrText xml:space="preserve"> HYPERLINK \l "_Toc72851306" </w:delInstrText>
        </w:r>
        <w:r w:rsidDel="007E63B5">
          <w:rPr>
            <w:noProof/>
          </w:rPr>
          <w:fldChar w:fldCharType="separate"/>
        </w:r>
      </w:del>
      <w:ins w:id="57" w:author="Ben Magallon" w:date="2021-06-28T10:32:00Z">
        <w:r w:rsidR="009A3F42">
          <w:rPr>
            <w:b/>
            <w:bCs/>
            <w:noProof/>
          </w:rPr>
          <w:t>Error! Hyperlink reference not valid.</w:t>
        </w:r>
      </w:ins>
      <w:del w:id="58" w:author="Ben Magallon" w:date="2021-06-28T10:04:00Z">
        <w:r w:rsidR="00880FD5" w:rsidRPr="006977B4" w:rsidDel="007E63B5">
          <w:rPr>
            <w:rStyle w:val="Hyperlink"/>
            <w:noProof/>
          </w:rPr>
          <w:delText>Step 4: Analyze Data</w:delText>
        </w:r>
        <w:r w:rsidR="00880FD5" w:rsidDel="007E63B5">
          <w:rPr>
            <w:noProof/>
            <w:webHidden/>
          </w:rPr>
          <w:tab/>
        </w:r>
        <w:r w:rsidR="00880FD5" w:rsidDel="007E63B5">
          <w:rPr>
            <w:noProof/>
            <w:webHidden/>
          </w:rPr>
          <w:fldChar w:fldCharType="begin"/>
        </w:r>
        <w:r w:rsidR="00880FD5" w:rsidDel="007E63B5">
          <w:rPr>
            <w:noProof/>
            <w:webHidden/>
          </w:rPr>
          <w:delInstrText xml:space="preserve"> PAGEREF _Toc72851306 \h </w:delInstrText>
        </w:r>
        <w:r w:rsidR="00880FD5" w:rsidDel="007E63B5">
          <w:rPr>
            <w:noProof/>
            <w:webHidden/>
          </w:rPr>
        </w:r>
        <w:r w:rsidR="00880FD5" w:rsidDel="007E63B5">
          <w:rPr>
            <w:noProof/>
            <w:webHidden/>
          </w:rPr>
          <w:fldChar w:fldCharType="separate"/>
        </w:r>
        <w:r w:rsidR="00880FD5" w:rsidDel="007E63B5">
          <w:rPr>
            <w:noProof/>
            <w:webHidden/>
          </w:rPr>
          <w:delText>4</w:delText>
        </w:r>
        <w:r w:rsidR="00880FD5" w:rsidDel="007E63B5">
          <w:rPr>
            <w:noProof/>
            <w:webHidden/>
          </w:rPr>
          <w:fldChar w:fldCharType="end"/>
        </w:r>
        <w:r w:rsidDel="007E63B5">
          <w:rPr>
            <w:noProof/>
          </w:rPr>
          <w:fldChar w:fldCharType="end"/>
        </w:r>
      </w:del>
    </w:p>
    <w:p w14:paraId="3225E2E0" w14:textId="6CAD70D4" w:rsidR="00880FD5" w:rsidDel="007E63B5" w:rsidRDefault="00E34E6E">
      <w:pPr>
        <w:pStyle w:val="TOC1"/>
        <w:tabs>
          <w:tab w:val="right" w:leader="dot" w:pos="9350"/>
        </w:tabs>
        <w:rPr>
          <w:del w:id="59" w:author="Ben Magallon" w:date="2021-06-28T10:04:00Z"/>
          <w:rFonts w:eastAsiaTheme="minorEastAsia"/>
          <w:noProof/>
          <w:sz w:val="22"/>
        </w:rPr>
      </w:pPr>
      <w:del w:id="60" w:author="Ben Magallon" w:date="2021-06-28T10:04:00Z">
        <w:r w:rsidDel="007E63B5">
          <w:rPr>
            <w:noProof/>
          </w:rPr>
          <w:fldChar w:fldCharType="begin"/>
        </w:r>
        <w:r w:rsidDel="007E63B5">
          <w:rPr>
            <w:noProof/>
          </w:rPr>
          <w:delInstrText xml:space="preserve"> HYPERLINK \l "_Toc72851307" </w:delInstrText>
        </w:r>
        <w:r w:rsidDel="007E63B5">
          <w:rPr>
            <w:noProof/>
          </w:rPr>
          <w:fldChar w:fldCharType="separate"/>
        </w:r>
      </w:del>
      <w:ins w:id="61" w:author="Ben Magallon" w:date="2021-06-28T10:32:00Z">
        <w:r w:rsidR="009A3F42">
          <w:rPr>
            <w:b/>
            <w:bCs/>
            <w:noProof/>
          </w:rPr>
          <w:t>Error! Hyperlink reference not valid.</w:t>
        </w:r>
      </w:ins>
      <w:del w:id="62" w:author="Ben Magallon" w:date="2021-06-28T10:04:00Z">
        <w:r w:rsidR="00880FD5" w:rsidRPr="006977B4" w:rsidDel="007E63B5">
          <w:rPr>
            <w:rStyle w:val="Hyperlink"/>
            <w:noProof/>
          </w:rPr>
          <w:delText>Step 5: Compile Analysis and Draft Deliverables</w:delText>
        </w:r>
        <w:r w:rsidR="00880FD5" w:rsidDel="007E63B5">
          <w:rPr>
            <w:noProof/>
            <w:webHidden/>
          </w:rPr>
          <w:tab/>
        </w:r>
        <w:r w:rsidR="00880FD5" w:rsidDel="007E63B5">
          <w:rPr>
            <w:noProof/>
            <w:webHidden/>
          </w:rPr>
          <w:fldChar w:fldCharType="begin"/>
        </w:r>
        <w:r w:rsidR="00880FD5" w:rsidDel="007E63B5">
          <w:rPr>
            <w:noProof/>
            <w:webHidden/>
          </w:rPr>
          <w:delInstrText xml:space="preserve"> PAGEREF _Toc72851307 \h </w:delInstrText>
        </w:r>
        <w:r w:rsidR="00880FD5" w:rsidDel="007E63B5">
          <w:rPr>
            <w:noProof/>
            <w:webHidden/>
          </w:rPr>
        </w:r>
        <w:r w:rsidR="00880FD5" w:rsidDel="007E63B5">
          <w:rPr>
            <w:noProof/>
            <w:webHidden/>
          </w:rPr>
          <w:fldChar w:fldCharType="separate"/>
        </w:r>
        <w:r w:rsidR="00880FD5" w:rsidDel="007E63B5">
          <w:rPr>
            <w:noProof/>
            <w:webHidden/>
          </w:rPr>
          <w:delText>6</w:delText>
        </w:r>
        <w:r w:rsidR="00880FD5" w:rsidDel="007E63B5">
          <w:rPr>
            <w:noProof/>
            <w:webHidden/>
          </w:rPr>
          <w:fldChar w:fldCharType="end"/>
        </w:r>
        <w:r w:rsidDel="007E63B5">
          <w:rPr>
            <w:noProof/>
          </w:rPr>
          <w:fldChar w:fldCharType="end"/>
        </w:r>
      </w:del>
    </w:p>
    <w:p w14:paraId="727D7E78" w14:textId="0D0C92C5" w:rsidR="00880FD5" w:rsidDel="007E63B5" w:rsidRDefault="00E34E6E">
      <w:pPr>
        <w:pStyle w:val="TOC1"/>
        <w:tabs>
          <w:tab w:val="right" w:leader="dot" w:pos="9350"/>
        </w:tabs>
        <w:rPr>
          <w:del w:id="63" w:author="Ben Magallon" w:date="2021-06-28T10:04:00Z"/>
          <w:rFonts w:eastAsiaTheme="minorEastAsia"/>
          <w:noProof/>
          <w:sz w:val="22"/>
        </w:rPr>
      </w:pPr>
      <w:del w:id="64" w:author="Ben Magallon" w:date="2021-06-28T10:04:00Z">
        <w:r w:rsidDel="007E63B5">
          <w:rPr>
            <w:noProof/>
          </w:rPr>
          <w:lastRenderedPageBreak/>
          <w:fldChar w:fldCharType="begin"/>
        </w:r>
        <w:r w:rsidDel="007E63B5">
          <w:rPr>
            <w:noProof/>
          </w:rPr>
          <w:delInstrText xml:space="preserve"> HYPERLINK \l "_Toc72851308" </w:delInstrText>
        </w:r>
        <w:r w:rsidDel="007E63B5">
          <w:rPr>
            <w:noProof/>
          </w:rPr>
          <w:fldChar w:fldCharType="separate"/>
        </w:r>
      </w:del>
      <w:ins w:id="65" w:author="Ben Magallon" w:date="2021-06-28T10:32:00Z">
        <w:r w:rsidR="009A3F42">
          <w:rPr>
            <w:b/>
            <w:bCs/>
            <w:noProof/>
          </w:rPr>
          <w:t>Error! Hyperlink reference not valid.</w:t>
        </w:r>
      </w:ins>
      <w:del w:id="66" w:author="Ben Magallon" w:date="2021-06-28T10:04:00Z">
        <w:r w:rsidR="00880FD5" w:rsidRPr="006977B4" w:rsidDel="007E63B5">
          <w:rPr>
            <w:rStyle w:val="Hyperlink"/>
            <w:noProof/>
          </w:rPr>
          <w:delText>Appendix</w:delText>
        </w:r>
        <w:r w:rsidR="00880FD5" w:rsidDel="007E63B5">
          <w:rPr>
            <w:noProof/>
            <w:webHidden/>
          </w:rPr>
          <w:tab/>
        </w:r>
        <w:r w:rsidR="00880FD5" w:rsidDel="007E63B5">
          <w:rPr>
            <w:noProof/>
            <w:webHidden/>
          </w:rPr>
          <w:fldChar w:fldCharType="begin"/>
        </w:r>
        <w:r w:rsidR="00880FD5" w:rsidDel="007E63B5">
          <w:rPr>
            <w:noProof/>
            <w:webHidden/>
          </w:rPr>
          <w:delInstrText xml:space="preserve"> PAGEREF _Toc72851308 \h </w:delInstrText>
        </w:r>
        <w:r w:rsidR="00880FD5" w:rsidDel="007E63B5">
          <w:rPr>
            <w:noProof/>
            <w:webHidden/>
          </w:rPr>
        </w:r>
        <w:r w:rsidR="00880FD5" w:rsidDel="007E63B5">
          <w:rPr>
            <w:noProof/>
            <w:webHidden/>
          </w:rPr>
          <w:fldChar w:fldCharType="separate"/>
        </w:r>
        <w:r w:rsidR="00880FD5" w:rsidDel="007E63B5">
          <w:rPr>
            <w:noProof/>
            <w:webHidden/>
          </w:rPr>
          <w:delText>6</w:delText>
        </w:r>
        <w:r w:rsidR="00880FD5" w:rsidDel="007E63B5">
          <w:rPr>
            <w:noProof/>
            <w:webHidden/>
          </w:rPr>
          <w:fldChar w:fldCharType="end"/>
        </w:r>
        <w:r w:rsidDel="007E63B5">
          <w:rPr>
            <w:noProof/>
          </w:rPr>
          <w:fldChar w:fldCharType="end"/>
        </w:r>
      </w:del>
    </w:p>
    <w:p w14:paraId="5369AC4A" w14:textId="336CA432" w:rsidR="00880FD5" w:rsidDel="007E63B5" w:rsidRDefault="00E34E6E">
      <w:pPr>
        <w:pStyle w:val="TOC2"/>
        <w:tabs>
          <w:tab w:val="right" w:leader="dot" w:pos="9350"/>
        </w:tabs>
        <w:rPr>
          <w:del w:id="67" w:author="Ben Magallon" w:date="2021-06-28T10:04:00Z"/>
          <w:rFonts w:eastAsiaTheme="minorEastAsia"/>
          <w:noProof/>
          <w:sz w:val="22"/>
        </w:rPr>
      </w:pPr>
      <w:del w:id="68" w:author="Ben Magallon" w:date="2021-06-28T10:04:00Z">
        <w:r w:rsidDel="007E63B5">
          <w:rPr>
            <w:noProof/>
          </w:rPr>
          <w:fldChar w:fldCharType="begin"/>
        </w:r>
        <w:r w:rsidDel="007E63B5">
          <w:rPr>
            <w:noProof/>
          </w:rPr>
          <w:delInstrText xml:space="preserve"> HYPERLINK \l "_Toc72851309" </w:delInstrText>
        </w:r>
        <w:r w:rsidDel="007E63B5">
          <w:rPr>
            <w:noProof/>
          </w:rPr>
          <w:fldChar w:fldCharType="separate"/>
        </w:r>
      </w:del>
      <w:ins w:id="69" w:author="Ben Magallon" w:date="2021-06-28T10:32:00Z">
        <w:r w:rsidR="009A3F42">
          <w:rPr>
            <w:b/>
            <w:bCs/>
            <w:noProof/>
          </w:rPr>
          <w:t>Error! Hyperlink reference not valid.</w:t>
        </w:r>
      </w:ins>
      <w:del w:id="70" w:author="Ben Magallon" w:date="2021-06-28T10:04:00Z">
        <w:r w:rsidR="00880FD5" w:rsidRPr="006977B4" w:rsidDel="007E63B5">
          <w:rPr>
            <w:rStyle w:val="Hyperlink"/>
            <w:noProof/>
          </w:rPr>
          <w:delText>Data Set Examples</w:delText>
        </w:r>
        <w:r w:rsidR="00880FD5" w:rsidDel="007E63B5">
          <w:rPr>
            <w:noProof/>
            <w:webHidden/>
          </w:rPr>
          <w:tab/>
        </w:r>
        <w:r w:rsidR="00880FD5" w:rsidDel="007E63B5">
          <w:rPr>
            <w:noProof/>
            <w:webHidden/>
          </w:rPr>
          <w:fldChar w:fldCharType="begin"/>
        </w:r>
        <w:r w:rsidR="00880FD5" w:rsidDel="007E63B5">
          <w:rPr>
            <w:noProof/>
            <w:webHidden/>
          </w:rPr>
          <w:delInstrText xml:space="preserve"> PAGEREF _Toc72851309 \h </w:delInstrText>
        </w:r>
        <w:r w:rsidR="00880FD5" w:rsidDel="007E63B5">
          <w:rPr>
            <w:noProof/>
            <w:webHidden/>
          </w:rPr>
        </w:r>
        <w:r w:rsidR="00880FD5" w:rsidDel="007E63B5">
          <w:rPr>
            <w:noProof/>
            <w:webHidden/>
          </w:rPr>
          <w:fldChar w:fldCharType="separate"/>
        </w:r>
        <w:r w:rsidR="00880FD5" w:rsidDel="007E63B5">
          <w:rPr>
            <w:noProof/>
            <w:webHidden/>
          </w:rPr>
          <w:delText>6</w:delText>
        </w:r>
        <w:r w:rsidR="00880FD5" w:rsidDel="007E63B5">
          <w:rPr>
            <w:noProof/>
            <w:webHidden/>
          </w:rPr>
          <w:fldChar w:fldCharType="end"/>
        </w:r>
        <w:r w:rsidDel="007E63B5">
          <w:rPr>
            <w:noProof/>
          </w:rPr>
          <w:fldChar w:fldCharType="end"/>
        </w:r>
      </w:del>
    </w:p>
    <w:p w14:paraId="180385E7" w14:textId="63C8833D" w:rsidR="00880FD5" w:rsidDel="007E63B5" w:rsidRDefault="00E34E6E">
      <w:pPr>
        <w:pStyle w:val="TOC3"/>
        <w:tabs>
          <w:tab w:val="right" w:leader="dot" w:pos="9350"/>
        </w:tabs>
        <w:rPr>
          <w:del w:id="71" w:author="Ben Magallon" w:date="2021-06-28T10:04:00Z"/>
          <w:rFonts w:eastAsiaTheme="minorEastAsia"/>
          <w:noProof/>
          <w:sz w:val="22"/>
        </w:rPr>
      </w:pPr>
      <w:del w:id="72" w:author="Ben Magallon" w:date="2021-06-28T10:04:00Z">
        <w:r w:rsidDel="007E63B5">
          <w:rPr>
            <w:noProof/>
          </w:rPr>
          <w:fldChar w:fldCharType="begin"/>
        </w:r>
        <w:r w:rsidDel="007E63B5">
          <w:rPr>
            <w:noProof/>
          </w:rPr>
          <w:delInstrText xml:space="preserve"> HYPERLINK \l "_Toc72851310" </w:delInstrText>
        </w:r>
        <w:r w:rsidDel="007E63B5">
          <w:rPr>
            <w:noProof/>
          </w:rPr>
          <w:fldChar w:fldCharType="separate"/>
        </w:r>
      </w:del>
      <w:ins w:id="73" w:author="Ben Magallon" w:date="2021-06-28T10:32:00Z">
        <w:r w:rsidR="009A3F42">
          <w:rPr>
            <w:b/>
            <w:bCs/>
            <w:noProof/>
          </w:rPr>
          <w:t>Error! Hyperlink reference not valid.</w:t>
        </w:r>
      </w:ins>
      <w:del w:id="74" w:author="Ben Magallon" w:date="2021-06-28T10:04:00Z">
        <w:r w:rsidR="00880FD5" w:rsidRPr="006977B4" w:rsidDel="007E63B5">
          <w:rPr>
            <w:rStyle w:val="Hyperlink"/>
            <w:noProof/>
          </w:rPr>
          <w:delText>LADOTD</w:delText>
        </w:r>
        <w:r w:rsidR="00880FD5" w:rsidDel="007E63B5">
          <w:rPr>
            <w:noProof/>
            <w:webHidden/>
          </w:rPr>
          <w:tab/>
        </w:r>
        <w:r w:rsidR="00880FD5" w:rsidDel="007E63B5">
          <w:rPr>
            <w:noProof/>
            <w:webHidden/>
          </w:rPr>
          <w:fldChar w:fldCharType="begin"/>
        </w:r>
        <w:r w:rsidR="00880FD5" w:rsidDel="007E63B5">
          <w:rPr>
            <w:noProof/>
            <w:webHidden/>
          </w:rPr>
          <w:delInstrText xml:space="preserve"> PAGEREF _Toc72851310 \h </w:delInstrText>
        </w:r>
        <w:r w:rsidR="00880FD5" w:rsidDel="007E63B5">
          <w:rPr>
            <w:noProof/>
            <w:webHidden/>
          </w:rPr>
        </w:r>
        <w:r w:rsidR="00880FD5" w:rsidDel="007E63B5">
          <w:rPr>
            <w:noProof/>
            <w:webHidden/>
          </w:rPr>
          <w:fldChar w:fldCharType="separate"/>
        </w:r>
        <w:r w:rsidR="00880FD5" w:rsidDel="007E63B5">
          <w:rPr>
            <w:noProof/>
            <w:webHidden/>
          </w:rPr>
          <w:delText>6</w:delText>
        </w:r>
        <w:r w:rsidR="00880FD5" w:rsidDel="007E63B5">
          <w:rPr>
            <w:noProof/>
            <w:webHidden/>
          </w:rPr>
          <w:fldChar w:fldCharType="end"/>
        </w:r>
        <w:r w:rsidDel="007E63B5">
          <w:rPr>
            <w:noProof/>
          </w:rPr>
          <w:fldChar w:fldCharType="end"/>
        </w:r>
      </w:del>
    </w:p>
    <w:p w14:paraId="5A349B6D" w14:textId="5506459C" w:rsidR="00880FD5" w:rsidDel="007E63B5" w:rsidRDefault="00E34E6E">
      <w:pPr>
        <w:pStyle w:val="TOC3"/>
        <w:tabs>
          <w:tab w:val="right" w:leader="dot" w:pos="9350"/>
        </w:tabs>
        <w:rPr>
          <w:del w:id="75" w:author="Ben Magallon" w:date="2021-06-28T10:04:00Z"/>
          <w:rFonts w:eastAsiaTheme="minorEastAsia"/>
          <w:noProof/>
          <w:sz w:val="22"/>
        </w:rPr>
      </w:pPr>
      <w:del w:id="76" w:author="Ben Magallon" w:date="2021-06-28T10:04:00Z">
        <w:r w:rsidDel="007E63B5">
          <w:rPr>
            <w:noProof/>
          </w:rPr>
          <w:fldChar w:fldCharType="begin"/>
        </w:r>
        <w:r w:rsidDel="007E63B5">
          <w:rPr>
            <w:noProof/>
          </w:rPr>
          <w:delInstrText xml:space="preserve"> HYPERLINK \l "_Toc72851311" </w:delInstrText>
        </w:r>
        <w:r w:rsidDel="007E63B5">
          <w:rPr>
            <w:noProof/>
          </w:rPr>
          <w:fldChar w:fldCharType="separate"/>
        </w:r>
      </w:del>
      <w:ins w:id="77" w:author="Ben Magallon" w:date="2021-06-28T10:32:00Z">
        <w:r w:rsidR="009A3F42">
          <w:rPr>
            <w:b/>
            <w:bCs/>
            <w:noProof/>
          </w:rPr>
          <w:t>Error! Hyperlink reference not valid.</w:t>
        </w:r>
      </w:ins>
      <w:del w:id="78" w:author="Ben Magallon" w:date="2021-06-28T10:04:00Z">
        <w:r w:rsidR="00880FD5" w:rsidRPr="006977B4" w:rsidDel="007E63B5">
          <w:rPr>
            <w:rStyle w:val="Hyperlink"/>
            <w:noProof/>
          </w:rPr>
          <w:delText>TxDOT</w:delText>
        </w:r>
        <w:r w:rsidR="00880FD5" w:rsidDel="007E63B5">
          <w:rPr>
            <w:noProof/>
            <w:webHidden/>
          </w:rPr>
          <w:tab/>
        </w:r>
        <w:r w:rsidR="00880FD5" w:rsidDel="007E63B5">
          <w:rPr>
            <w:noProof/>
            <w:webHidden/>
          </w:rPr>
          <w:fldChar w:fldCharType="begin"/>
        </w:r>
        <w:r w:rsidR="00880FD5" w:rsidDel="007E63B5">
          <w:rPr>
            <w:noProof/>
            <w:webHidden/>
          </w:rPr>
          <w:delInstrText xml:space="preserve"> PAGEREF _Toc72851311 \h </w:delInstrText>
        </w:r>
        <w:r w:rsidR="00880FD5" w:rsidDel="007E63B5">
          <w:rPr>
            <w:noProof/>
            <w:webHidden/>
          </w:rPr>
        </w:r>
        <w:r w:rsidR="00880FD5" w:rsidDel="007E63B5">
          <w:rPr>
            <w:noProof/>
            <w:webHidden/>
          </w:rPr>
          <w:fldChar w:fldCharType="separate"/>
        </w:r>
        <w:r w:rsidR="00880FD5" w:rsidDel="007E63B5">
          <w:rPr>
            <w:noProof/>
            <w:webHidden/>
          </w:rPr>
          <w:delText>7</w:delText>
        </w:r>
        <w:r w:rsidR="00880FD5" w:rsidDel="007E63B5">
          <w:rPr>
            <w:noProof/>
            <w:webHidden/>
          </w:rPr>
          <w:fldChar w:fldCharType="end"/>
        </w:r>
        <w:r w:rsidDel="007E63B5">
          <w:rPr>
            <w:noProof/>
          </w:rPr>
          <w:fldChar w:fldCharType="end"/>
        </w:r>
      </w:del>
    </w:p>
    <w:p w14:paraId="2F3B7A64" w14:textId="368EC915" w:rsidR="00880FD5" w:rsidDel="007E63B5" w:rsidRDefault="00E34E6E">
      <w:pPr>
        <w:pStyle w:val="TOC2"/>
        <w:tabs>
          <w:tab w:val="right" w:leader="dot" w:pos="9350"/>
        </w:tabs>
        <w:rPr>
          <w:del w:id="79" w:author="Ben Magallon" w:date="2021-06-28T10:04:00Z"/>
          <w:rFonts w:eastAsiaTheme="minorEastAsia"/>
          <w:noProof/>
          <w:sz w:val="22"/>
        </w:rPr>
      </w:pPr>
      <w:del w:id="80" w:author="Ben Magallon" w:date="2021-06-28T10:04:00Z">
        <w:r w:rsidDel="007E63B5">
          <w:rPr>
            <w:noProof/>
          </w:rPr>
          <w:fldChar w:fldCharType="begin"/>
        </w:r>
        <w:r w:rsidDel="007E63B5">
          <w:rPr>
            <w:noProof/>
          </w:rPr>
          <w:delInstrText xml:space="preserve"> HYPERLINK \l "_Toc72851312" </w:delInstrText>
        </w:r>
        <w:r w:rsidDel="007E63B5">
          <w:rPr>
            <w:noProof/>
          </w:rPr>
          <w:fldChar w:fldCharType="separate"/>
        </w:r>
      </w:del>
      <w:ins w:id="81" w:author="Ben Magallon" w:date="2021-06-28T10:32:00Z">
        <w:r w:rsidR="009A3F42">
          <w:rPr>
            <w:b/>
            <w:bCs/>
            <w:noProof/>
          </w:rPr>
          <w:t>Error! Hyperlink reference not valid.</w:t>
        </w:r>
      </w:ins>
      <w:del w:id="82" w:author="Ben Magallon" w:date="2021-06-28T10:04:00Z">
        <w:r w:rsidR="00880FD5" w:rsidRPr="006977B4" w:rsidDel="007E63B5">
          <w:rPr>
            <w:rStyle w:val="Hyperlink"/>
            <w:noProof/>
          </w:rPr>
          <w:delText>TDM Method for Identifying Top Segments/Intersections</w:delText>
        </w:r>
        <w:r w:rsidR="00880FD5" w:rsidDel="007E63B5">
          <w:rPr>
            <w:noProof/>
            <w:webHidden/>
          </w:rPr>
          <w:tab/>
        </w:r>
        <w:r w:rsidR="00880FD5" w:rsidDel="007E63B5">
          <w:rPr>
            <w:noProof/>
            <w:webHidden/>
          </w:rPr>
          <w:fldChar w:fldCharType="begin"/>
        </w:r>
        <w:r w:rsidR="00880FD5" w:rsidDel="007E63B5">
          <w:rPr>
            <w:noProof/>
            <w:webHidden/>
          </w:rPr>
          <w:delInstrText xml:space="preserve"> PAGEREF _Toc72851312 \h </w:delInstrText>
        </w:r>
        <w:r w:rsidR="00880FD5" w:rsidDel="007E63B5">
          <w:rPr>
            <w:noProof/>
            <w:webHidden/>
          </w:rPr>
        </w:r>
        <w:r w:rsidR="00880FD5" w:rsidDel="007E63B5">
          <w:rPr>
            <w:noProof/>
            <w:webHidden/>
          </w:rPr>
          <w:fldChar w:fldCharType="separate"/>
        </w:r>
        <w:r w:rsidR="00880FD5" w:rsidDel="007E63B5">
          <w:rPr>
            <w:noProof/>
            <w:webHidden/>
          </w:rPr>
          <w:delText>7</w:delText>
        </w:r>
        <w:r w:rsidR="00880FD5" w:rsidDel="007E63B5">
          <w:rPr>
            <w:noProof/>
            <w:webHidden/>
          </w:rPr>
          <w:fldChar w:fldCharType="end"/>
        </w:r>
        <w:r w:rsidDel="007E63B5">
          <w:rPr>
            <w:noProof/>
          </w:rPr>
          <w:fldChar w:fldCharType="end"/>
        </w:r>
      </w:del>
    </w:p>
    <w:p w14:paraId="17D32759" w14:textId="03A02B6E" w:rsidR="00880FD5" w:rsidDel="007E63B5" w:rsidRDefault="00E34E6E">
      <w:pPr>
        <w:pStyle w:val="TOC2"/>
        <w:tabs>
          <w:tab w:val="right" w:leader="dot" w:pos="9350"/>
        </w:tabs>
        <w:rPr>
          <w:del w:id="83" w:author="Ben Magallon" w:date="2021-06-28T10:04:00Z"/>
          <w:rFonts w:eastAsiaTheme="minorEastAsia"/>
          <w:noProof/>
          <w:sz w:val="22"/>
        </w:rPr>
      </w:pPr>
      <w:del w:id="84" w:author="Ben Magallon" w:date="2021-06-28T10:04:00Z">
        <w:r w:rsidDel="007E63B5">
          <w:rPr>
            <w:noProof/>
          </w:rPr>
          <w:fldChar w:fldCharType="begin"/>
        </w:r>
        <w:r w:rsidDel="007E63B5">
          <w:rPr>
            <w:noProof/>
          </w:rPr>
          <w:delInstrText xml:space="preserve"> HYPERLINK \l "_Toc72851313" </w:delInstrText>
        </w:r>
        <w:r w:rsidDel="007E63B5">
          <w:rPr>
            <w:noProof/>
          </w:rPr>
          <w:fldChar w:fldCharType="separate"/>
        </w:r>
      </w:del>
      <w:ins w:id="85" w:author="Ben Magallon" w:date="2021-06-28T10:32:00Z">
        <w:r w:rsidR="009A3F42">
          <w:rPr>
            <w:b/>
            <w:bCs/>
            <w:noProof/>
          </w:rPr>
          <w:t>Error! Hyperlink reference not valid.</w:t>
        </w:r>
      </w:ins>
      <w:del w:id="86" w:author="Ben Magallon" w:date="2021-06-28T10:04:00Z">
        <w:r w:rsidR="00880FD5" w:rsidRPr="006977B4" w:rsidDel="007E63B5">
          <w:rPr>
            <w:rStyle w:val="Hyperlink"/>
            <w:noProof/>
          </w:rPr>
          <w:delText>Example Crash Analysis Memos</w:delText>
        </w:r>
        <w:r w:rsidR="00880FD5" w:rsidDel="007E63B5">
          <w:rPr>
            <w:noProof/>
            <w:webHidden/>
          </w:rPr>
          <w:tab/>
        </w:r>
        <w:r w:rsidR="00880FD5" w:rsidDel="007E63B5">
          <w:rPr>
            <w:noProof/>
            <w:webHidden/>
          </w:rPr>
          <w:fldChar w:fldCharType="begin"/>
        </w:r>
        <w:r w:rsidR="00880FD5" w:rsidDel="007E63B5">
          <w:rPr>
            <w:noProof/>
            <w:webHidden/>
          </w:rPr>
          <w:delInstrText xml:space="preserve"> PAGEREF _Toc72851313 \h </w:delInstrText>
        </w:r>
        <w:r w:rsidR="00880FD5" w:rsidDel="007E63B5">
          <w:rPr>
            <w:noProof/>
            <w:webHidden/>
          </w:rPr>
        </w:r>
        <w:r w:rsidR="00880FD5" w:rsidDel="007E63B5">
          <w:rPr>
            <w:noProof/>
            <w:webHidden/>
          </w:rPr>
          <w:fldChar w:fldCharType="separate"/>
        </w:r>
        <w:r w:rsidR="00880FD5" w:rsidDel="007E63B5">
          <w:rPr>
            <w:noProof/>
            <w:webHidden/>
          </w:rPr>
          <w:delText>8</w:delText>
        </w:r>
        <w:r w:rsidR="00880FD5" w:rsidDel="007E63B5">
          <w:rPr>
            <w:noProof/>
            <w:webHidden/>
          </w:rPr>
          <w:fldChar w:fldCharType="end"/>
        </w:r>
        <w:r w:rsidDel="007E63B5">
          <w:rPr>
            <w:noProof/>
          </w:rPr>
          <w:fldChar w:fldCharType="end"/>
        </w:r>
      </w:del>
    </w:p>
    <w:p w14:paraId="1A992CB8" w14:textId="773DEFD7" w:rsidR="00880FD5" w:rsidDel="007E63B5" w:rsidRDefault="00E34E6E">
      <w:pPr>
        <w:pStyle w:val="TOC3"/>
        <w:tabs>
          <w:tab w:val="right" w:leader="dot" w:pos="9350"/>
        </w:tabs>
        <w:rPr>
          <w:del w:id="87" w:author="Ben Magallon" w:date="2021-06-28T10:04:00Z"/>
          <w:rFonts w:eastAsiaTheme="minorEastAsia"/>
          <w:noProof/>
          <w:sz w:val="22"/>
        </w:rPr>
      </w:pPr>
      <w:del w:id="88" w:author="Ben Magallon" w:date="2021-06-28T10:04:00Z">
        <w:r w:rsidDel="007E63B5">
          <w:rPr>
            <w:noProof/>
          </w:rPr>
          <w:fldChar w:fldCharType="begin"/>
        </w:r>
        <w:r w:rsidDel="007E63B5">
          <w:rPr>
            <w:noProof/>
          </w:rPr>
          <w:delInstrText xml:space="preserve"> HYPERLINK \l "_Toc72851314" </w:delInstrText>
        </w:r>
        <w:r w:rsidDel="007E63B5">
          <w:rPr>
            <w:noProof/>
          </w:rPr>
          <w:fldChar w:fldCharType="separate"/>
        </w:r>
      </w:del>
      <w:ins w:id="89" w:author="Ben Magallon" w:date="2021-06-28T10:32:00Z">
        <w:r w:rsidR="009A3F42">
          <w:rPr>
            <w:b/>
            <w:bCs/>
            <w:noProof/>
          </w:rPr>
          <w:t>Error! Hyperlink reference not valid.</w:t>
        </w:r>
      </w:ins>
      <w:del w:id="90" w:author="Ben Magallon" w:date="2021-06-28T10:04:00Z">
        <w:r w:rsidR="00880FD5" w:rsidRPr="006977B4" w:rsidDel="007E63B5">
          <w:rPr>
            <w:rStyle w:val="Hyperlink"/>
            <w:noProof/>
          </w:rPr>
          <w:delText>RGVMPO MTP Safety Analysis</w:delText>
        </w:r>
        <w:r w:rsidR="00880FD5" w:rsidDel="007E63B5">
          <w:rPr>
            <w:noProof/>
            <w:webHidden/>
          </w:rPr>
          <w:tab/>
        </w:r>
        <w:r w:rsidR="00880FD5" w:rsidDel="007E63B5">
          <w:rPr>
            <w:noProof/>
            <w:webHidden/>
          </w:rPr>
          <w:fldChar w:fldCharType="begin"/>
        </w:r>
        <w:r w:rsidR="00880FD5" w:rsidDel="007E63B5">
          <w:rPr>
            <w:noProof/>
            <w:webHidden/>
          </w:rPr>
          <w:delInstrText xml:space="preserve"> PAGEREF _Toc72851314 \h </w:delInstrText>
        </w:r>
        <w:r w:rsidR="00880FD5" w:rsidDel="007E63B5">
          <w:rPr>
            <w:noProof/>
            <w:webHidden/>
          </w:rPr>
        </w:r>
        <w:r w:rsidR="00880FD5" w:rsidDel="007E63B5">
          <w:rPr>
            <w:noProof/>
            <w:webHidden/>
          </w:rPr>
          <w:fldChar w:fldCharType="separate"/>
        </w:r>
        <w:r w:rsidR="00880FD5" w:rsidDel="007E63B5">
          <w:rPr>
            <w:noProof/>
            <w:webHidden/>
          </w:rPr>
          <w:delText>8</w:delText>
        </w:r>
        <w:r w:rsidR="00880FD5" w:rsidDel="007E63B5">
          <w:rPr>
            <w:noProof/>
            <w:webHidden/>
          </w:rPr>
          <w:fldChar w:fldCharType="end"/>
        </w:r>
        <w:r w:rsidDel="007E63B5">
          <w:rPr>
            <w:noProof/>
          </w:rPr>
          <w:fldChar w:fldCharType="end"/>
        </w:r>
      </w:del>
    </w:p>
    <w:p w14:paraId="015548D8" w14:textId="586004AC" w:rsidR="00880FD5" w:rsidDel="007E63B5" w:rsidRDefault="00E34E6E">
      <w:pPr>
        <w:pStyle w:val="TOC3"/>
        <w:tabs>
          <w:tab w:val="right" w:leader="dot" w:pos="9350"/>
        </w:tabs>
        <w:rPr>
          <w:del w:id="91" w:author="Ben Magallon" w:date="2021-06-28T10:04:00Z"/>
          <w:rFonts w:eastAsiaTheme="minorEastAsia"/>
          <w:noProof/>
          <w:sz w:val="22"/>
        </w:rPr>
      </w:pPr>
      <w:del w:id="92" w:author="Ben Magallon" w:date="2021-06-28T10:04:00Z">
        <w:r w:rsidDel="007E63B5">
          <w:rPr>
            <w:noProof/>
          </w:rPr>
          <w:fldChar w:fldCharType="begin"/>
        </w:r>
        <w:r w:rsidDel="007E63B5">
          <w:rPr>
            <w:noProof/>
          </w:rPr>
          <w:delInstrText xml:space="preserve"> HYPERLINK \l "_Toc72851315" </w:delInstrText>
        </w:r>
        <w:r w:rsidDel="007E63B5">
          <w:rPr>
            <w:noProof/>
          </w:rPr>
          <w:fldChar w:fldCharType="separate"/>
        </w:r>
      </w:del>
      <w:ins w:id="93" w:author="Ben Magallon" w:date="2021-06-28T10:32:00Z">
        <w:r w:rsidR="009A3F42">
          <w:rPr>
            <w:b/>
            <w:bCs/>
            <w:noProof/>
          </w:rPr>
          <w:t>Error! Hyperlink reference not valid.</w:t>
        </w:r>
      </w:ins>
      <w:del w:id="94" w:author="Ben Magallon" w:date="2021-06-28T10:04:00Z">
        <w:r w:rsidR="00880FD5" w:rsidRPr="006977B4" w:rsidDel="007E63B5">
          <w:rPr>
            <w:rStyle w:val="Hyperlink"/>
            <w:noProof/>
          </w:rPr>
          <w:delText>NLCOG 2045 MTP Safety Analysis</w:delText>
        </w:r>
        <w:r w:rsidR="00880FD5" w:rsidDel="007E63B5">
          <w:rPr>
            <w:noProof/>
            <w:webHidden/>
          </w:rPr>
          <w:tab/>
        </w:r>
        <w:r w:rsidR="00880FD5" w:rsidDel="007E63B5">
          <w:rPr>
            <w:noProof/>
            <w:webHidden/>
          </w:rPr>
          <w:fldChar w:fldCharType="begin"/>
        </w:r>
        <w:r w:rsidR="00880FD5" w:rsidDel="007E63B5">
          <w:rPr>
            <w:noProof/>
            <w:webHidden/>
          </w:rPr>
          <w:delInstrText xml:space="preserve"> PAGEREF _Toc72851315 \h </w:delInstrText>
        </w:r>
        <w:r w:rsidR="00880FD5" w:rsidDel="007E63B5">
          <w:rPr>
            <w:noProof/>
            <w:webHidden/>
          </w:rPr>
        </w:r>
        <w:r w:rsidR="00880FD5" w:rsidDel="007E63B5">
          <w:rPr>
            <w:noProof/>
            <w:webHidden/>
          </w:rPr>
          <w:fldChar w:fldCharType="separate"/>
        </w:r>
        <w:r w:rsidR="00880FD5" w:rsidDel="007E63B5">
          <w:rPr>
            <w:noProof/>
            <w:webHidden/>
          </w:rPr>
          <w:delText>8</w:delText>
        </w:r>
        <w:r w:rsidR="00880FD5" w:rsidDel="007E63B5">
          <w:rPr>
            <w:noProof/>
            <w:webHidden/>
          </w:rPr>
          <w:fldChar w:fldCharType="end"/>
        </w:r>
        <w:r w:rsidDel="007E63B5">
          <w:rPr>
            <w:noProof/>
          </w:rPr>
          <w:fldChar w:fldCharType="end"/>
        </w:r>
      </w:del>
    </w:p>
    <w:p w14:paraId="6EB6DAFD" w14:textId="53DB5C60" w:rsidR="00475D20" w:rsidRPr="00EC6318" w:rsidRDefault="00475D20" w:rsidP="0023517B">
      <w:pPr>
        <w:rPr>
          <w:b/>
          <w:bCs/>
          <w:szCs w:val="24"/>
        </w:rPr>
      </w:pPr>
      <w:r>
        <w:rPr>
          <w:b/>
          <w:bCs/>
          <w:szCs w:val="24"/>
        </w:rPr>
        <w:fldChar w:fldCharType="end"/>
      </w:r>
    </w:p>
    <w:p w14:paraId="27A2F43F" w14:textId="15D7F5A1" w:rsidR="00F84E62" w:rsidRDefault="00F84E62" w:rsidP="00475D20">
      <w:pPr>
        <w:pStyle w:val="ATGHeading1"/>
      </w:pPr>
      <w:bookmarkStart w:id="95" w:name="_Toc75768747"/>
      <w:r>
        <w:t>Step 1</w:t>
      </w:r>
      <w:r w:rsidR="00F67553">
        <w:t xml:space="preserve">: </w:t>
      </w:r>
      <w:r w:rsidR="00F67553" w:rsidRPr="00F67553">
        <w:t xml:space="preserve">Review </w:t>
      </w:r>
      <w:r w:rsidR="00F67553">
        <w:t>C</w:t>
      </w:r>
      <w:r w:rsidR="00F67553" w:rsidRPr="00F67553">
        <w:t>ontract</w:t>
      </w:r>
      <w:r w:rsidR="00F67553">
        <w:t>/</w:t>
      </w:r>
      <w:r w:rsidR="00F67553" w:rsidRPr="00F67553">
        <w:t>RFP</w:t>
      </w:r>
      <w:r w:rsidR="00F67553">
        <w:t>/PMP</w:t>
      </w:r>
      <w:r w:rsidR="00F67553" w:rsidRPr="00F67553">
        <w:t xml:space="preserve"> and Document Task Scope.</w:t>
      </w:r>
      <w:bookmarkEnd w:id="95"/>
    </w:p>
    <w:p w14:paraId="1CA39FC1" w14:textId="77777777" w:rsidR="009844E7" w:rsidRDefault="00F84E62" w:rsidP="000738D1">
      <w:pPr>
        <w:rPr>
          <w:ins w:id="96" w:author="Ben Magallon" w:date="2021-06-28T10:05:00Z"/>
        </w:rPr>
      </w:pPr>
      <w:commentRangeStart w:id="97"/>
      <w:r>
        <w:t xml:space="preserve">Document </w:t>
      </w:r>
      <w:ins w:id="98" w:author="Jim Harvey" w:date="2021-06-24T18:34:00Z">
        <w:r w:rsidR="6F2B9E5C">
          <w:t xml:space="preserve">the </w:t>
        </w:r>
      </w:ins>
      <w:r>
        <w:t xml:space="preserve">expected deliverables and/or scope requirements as relate to safety analysis. </w:t>
      </w:r>
      <w:r w:rsidR="00D24EBB">
        <w:t>It is recommended to use a workbook or similar organizational method to document and detail scope requirements, data requirements, public involvement needs, expected outcomes</w:t>
      </w:r>
      <w:r w:rsidR="00EC6318">
        <w:t>,</w:t>
      </w:r>
      <w:r w:rsidR="00D24EBB">
        <w:t xml:space="preserve"> work products</w:t>
      </w:r>
      <w:r w:rsidR="00EC6318">
        <w:t xml:space="preserve">, deliverables, etc. </w:t>
      </w:r>
    </w:p>
    <w:p w14:paraId="45103976" w14:textId="1569F333" w:rsidR="001B5308" w:rsidRDefault="00F84E62" w:rsidP="000738D1">
      <w:pPr>
        <w:rPr>
          <w:ins w:id="99" w:author="Ben Magallon" w:date="2021-06-28T09:23:00Z"/>
        </w:rPr>
      </w:pPr>
      <w:r>
        <w:t xml:space="preserve">For most </w:t>
      </w:r>
      <w:r w:rsidR="000738D1">
        <w:t>Metropolitan Transportation Plans</w:t>
      </w:r>
      <w:r>
        <w:t xml:space="preserve">, </w:t>
      </w:r>
      <w:r w:rsidR="000738D1">
        <w:t>crash</w:t>
      </w:r>
      <w:r>
        <w:t xml:space="preserve"> analysis </w:t>
      </w:r>
      <w:r w:rsidR="000738D1">
        <w:t xml:space="preserve">covers at the very least the Federal Highway Administration (FHWA) Performance Measure (PM) 1 requirements (detailed in step 5). </w:t>
      </w:r>
      <w:ins w:id="100" w:author="Jim Harvey" w:date="2021-06-24T18:35:00Z">
        <w:r w:rsidR="1BDA1110">
          <w:t xml:space="preserve">For other </w:t>
        </w:r>
      </w:ins>
      <w:ins w:id="101" w:author="Jim Harvey" w:date="2021-06-24T18:36:00Z">
        <w:r w:rsidR="1BDA1110">
          <w:t>studies (e.g., corridor studies) alternate performance measures and levels of detail may be required</w:t>
        </w:r>
        <w:del w:id="102" w:author="Ben Magallon" w:date="2021-06-28T10:06:00Z">
          <w:r w:rsidR="1BDA1110" w:rsidDel="00BB11AE">
            <w:delText>)</w:delText>
          </w:r>
        </w:del>
        <w:r w:rsidR="1BDA1110">
          <w:t xml:space="preserve">. </w:t>
        </w:r>
      </w:ins>
      <w:r w:rsidR="000738D1">
        <w:t xml:space="preserve">This SOP is intended as an overview of a general approach to safety/crash analysis for MTPs and is not intended to be an exhaustive primer on safety analysis. </w:t>
      </w:r>
      <w:commentRangeEnd w:id="97"/>
      <w:r>
        <w:commentReference w:id="97"/>
      </w:r>
    </w:p>
    <w:p w14:paraId="0D32B1CE" w14:textId="51D2DEC6" w:rsidR="00B842AC" w:rsidRPr="00EC6318" w:rsidRDefault="00B842AC" w:rsidP="000738D1">
      <w:ins w:id="103" w:author="Ben Magallon" w:date="2021-06-28T09:23:00Z">
        <w:r>
          <w:t>I</w:t>
        </w:r>
        <w:r w:rsidRPr="00B842AC">
          <w:t>f the scope is under</w:t>
        </w:r>
        <w:r>
          <w:t xml:space="preserve"> </w:t>
        </w:r>
        <w:r w:rsidRPr="00B842AC">
          <w:t xml:space="preserve">development, then the person developing the crash analysis scope should review each step in this SOP and include elements in the scope to provide guidance </w:t>
        </w:r>
        <w:r w:rsidR="00852AC0">
          <w:t xml:space="preserve">to the client </w:t>
        </w:r>
        <w:r w:rsidRPr="00B842AC">
          <w:t xml:space="preserve">on the elements </w:t>
        </w:r>
        <w:r w:rsidR="00852AC0">
          <w:t>outlined in</w:t>
        </w:r>
        <w:r w:rsidRPr="00B842AC">
          <w:t xml:space="preserve"> this SOP. For example, the data and tools expected to be available, the years the analysis should cover (or how to select them during the study), the level of reporting, the metrics to be produced, etc.</w:t>
        </w:r>
      </w:ins>
    </w:p>
    <w:p w14:paraId="216A1428" w14:textId="3C7D6107" w:rsidR="00EC6318" w:rsidRPr="00A572C3" w:rsidRDefault="000738D1" w:rsidP="00A572C3">
      <w:pPr>
        <w:rPr>
          <w:b/>
          <w:bCs/>
        </w:rPr>
      </w:pPr>
      <w:r>
        <w:rPr>
          <w:b/>
          <w:bCs/>
        </w:rPr>
        <w:t xml:space="preserve">Step 1 </w:t>
      </w:r>
      <w:r w:rsidR="00EC6318" w:rsidRPr="00A572C3">
        <w:rPr>
          <w:b/>
          <w:bCs/>
        </w:rPr>
        <w:t>Expected Work Product</w:t>
      </w:r>
    </w:p>
    <w:p w14:paraId="65753EAD" w14:textId="6B51EE6E" w:rsidR="00EC6318" w:rsidRPr="00EC6318" w:rsidRDefault="00EC6318" w:rsidP="00EC6318">
      <w:r w:rsidRPr="00EC6318">
        <w:t>At the end of this step, you should have</w:t>
      </w:r>
      <w:r>
        <w:t xml:space="preserve"> a</w:t>
      </w:r>
      <w:r w:rsidR="0063650B">
        <w:t>n outline of the</w:t>
      </w:r>
      <w:r>
        <w:t xml:space="preserve"> task work product with a clearly stated scope description and a list of deliverables.</w:t>
      </w:r>
      <w:r w:rsidR="000738D1">
        <w:t xml:space="preserve"> This outline will provide the bones to develop the resulting safety needs analysis memo.</w:t>
      </w:r>
    </w:p>
    <w:p w14:paraId="3A96FF87" w14:textId="1BA386F3" w:rsidR="001B5308" w:rsidRDefault="00F67553" w:rsidP="00475D20">
      <w:pPr>
        <w:pStyle w:val="ATGHeading1"/>
      </w:pPr>
      <w:bookmarkStart w:id="104" w:name="_Toc75768748"/>
      <w:r>
        <w:lastRenderedPageBreak/>
        <w:t>Step 2</w:t>
      </w:r>
      <w:r w:rsidR="00EC6318">
        <w:t>: Identify</w:t>
      </w:r>
      <w:r w:rsidR="0063650B">
        <w:t xml:space="preserve"> </w:t>
      </w:r>
      <w:r w:rsidR="00EC6318">
        <w:t>and Document Data and Tools Needed</w:t>
      </w:r>
      <w:bookmarkEnd w:id="104"/>
    </w:p>
    <w:p w14:paraId="32AEDE52" w14:textId="77777777" w:rsidR="0058400F" w:rsidRDefault="0063650B" w:rsidP="00EC6318">
      <w:r>
        <w:t>Data and tools needed</w:t>
      </w:r>
      <w:r w:rsidR="00EC6318">
        <w:t xml:space="preserve"> will vary depending on level of scale</w:t>
      </w:r>
      <w:r>
        <w:t xml:space="preserve"> and scope requirements. </w:t>
      </w:r>
    </w:p>
    <w:p w14:paraId="44932977" w14:textId="48E92E6E" w:rsidR="00EC6318" w:rsidRDefault="007449B9" w:rsidP="0058400F">
      <w:pPr>
        <w:pStyle w:val="ListParagraph"/>
        <w:numPr>
          <w:ilvl w:val="0"/>
          <w:numId w:val="31"/>
        </w:numPr>
      </w:pPr>
      <w:r>
        <w:t>Based on scope requirements documented in step 1, develop a list of data and tools needed to accomplish the task as outlined.</w:t>
      </w:r>
      <w:r w:rsidR="00A375CF">
        <w:t xml:space="preserve"> </w:t>
      </w:r>
      <w:r w:rsidR="00A375CF" w:rsidRPr="0058400F">
        <w:rPr>
          <w:i/>
          <w:iCs/>
        </w:rPr>
        <w:t>This should include a request for a data dictionary and/or meta data</w:t>
      </w:r>
      <w:r w:rsidR="00A375CF">
        <w:t>.</w:t>
      </w:r>
      <w:r>
        <w:t xml:space="preserve"> </w:t>
      </w:r>
    </w:p>
    <w:p w14:paraId="34A702CF" w14:textId="0B374620" w:rsidR="0058400F" w:rsidRDefault="0058400F" w:rsidP="0058400F">
      <w:pPr>
        <w:pStyle w:val="ListParagraph"/>
        <w:numPr>
          <w:ilvl w:val="0"/>
          <w:numId w:val="31"/>
        </w:numPr>
      </w:pPr>
      <w:commentRangeStart w:id="105"/>
      <w:r>
        <w:t>Provide data request to project PM/DPM and or Task Lead</w:t>
      </w:r>
      <w:r w:rsidR="00751976">
        <w:t>er to include in data request to MPO</w:t>
      </w:r>
      <w:ins w:id="106" w:author="Ben Magallon" w:date="2021-06-28T09:24:00Z">
        <w:r w:rsidR="00CC506B">
          <w:t xml:space="preserve">, including clearly defined </w:t>
        </w:r>
      </w:ins>
      <w:ins w:id="107" w:author="Ben Magallon" w:date="2021-06-28T09:25:00Z">
        <w:r w:rsidR="0038636B">
          <w:t xml:space="preserve">span of data, </w:t>
        </w:r>
      </w:ins>
      <w:ins w:id="108" w:author="Ben Magallon" w:date="2021-06-28T09:50:00Z">
        <w:r w:rsidR="001C3BBA">
          <w:t>i.e.,</w:t>
        </w:r>
      </w:ins>
      <w:ins w:id="109" w:author="Ben Magallon" w:date="2021-06-28T09:25:00Z">
        <w:r w:rsidR="0038636B">
          <w:t xml:space="preserve"> range of time covered by data</w:t>
        </w:r>
      </w:ins>
      <w:r w:rsidR="00751976">
        <w:t>.</w:t>
      </w:r>
      <w:commentRangeEnd w:id="105"/>
      <w:ins w:id="110" w:author="Ben Magallon" w:date="2021-06-28T09:25:00Z">
        <w:r w:rsidR="005B31D7">
          <w:t xml:space="preserve"> For federal compliant performance measures, this must be at least </w:t>
        </w:r>
      </w:ins>
      <w:r>
        <w:commentReference w:id="105"/>
      </w:r>
      <w:ins w:id="111" w:author="Ben Magallon" w:date="2021-06-28T09:32:00Z">
        <w:r w:rsidR="003059D4">
          <w:t xml:space="preserve">5 years </w:t>
        </w:r>
        <w:r w:rsidR="0078391E">
          <w:t>of the most recent validated data.</w:t>
        </w:r>
        <w:r w:rsidR="00E00C4F">
          <w:t xml:space="preserve"> This is also noted under the following </w:t>
        </w:r>
      </w:ins>
      <w:ins w:id="112" w:author="Ben Magallon" w:date="2021-06-28T09:33:00Z">
        <w:r w:rsidR="00E00C4F">
          <w:t>section on data inputs.</w:t>
        </w:r>
      </w:ins>
    </w:p>
    <w:p w14:paraId="1E502A85" w14:textId="63CCF53E" w:rsidR="0058400F" w:rsidRDefault="0058400F" w:rsidP="0058400F">
      <w:pPr>
        <w:pStyle w:val="ListParagraph"/>
        <w:numPr>
          <w:ilvl w:val="0"/>
          <w:numId w:val="31"/>
        </w:numPr>
      </w:pPr>
      <w:r>
        <w:t>Once the data is provided, review provided data to ensure necessary fields have been provided and data is in a useable/accessible format.  Data should be documented in project data log as referenced in step 3.</w:t>
      </w:r>
    </w:p>
    <w:p w14:paraId="2C1C20BF" w14:textId="471A8221" w:rsidR="00182D35" w:rsidRDefault="007449B9" w:rsidP="00EC6318">
      <w:pPr>
        <w:rPr>
          <w:ins w:id="113" w:author="Ben Magallon" w:date="2021-06-28T09:32:00Z"/>
        </w:rPr>
      </w:pPr>
      <w:r w:rsidRPr="003F4F69">
        <w:rPr>
          <w:b/>
          <w:bCs/>
        </w:rPr>
        <w:t>Note:</w:t>
      </w:r>
      <w:r>
        <w:t xml:space="preserve"> </w:t>
      </w:r>
      <w:r w:rsidR="000738D1">
        <w:t>MTPs in different states may require different sources for crash data. Within the same state, depending on scope between MTPs</w:t>
      </w:r>
      <w:r>
        <w:t xml:space="preserve"> the attributes used in analysis may vary</w:t>
      </w:r>
      <w:r w:rsidR="000738D1">
        <w:t xml:space="preserve"> as well</w:t>
      </w:r>
      <w:r>
        <w:t xml:space="preserve">. </w:t>
      </w:r>
      <w:r w:rsidR="00E26756">
        <w:t xml:space="preserve">FHWA, LADOTD, TxDOT, etc. crash data sets do not necessarily follow the same format or contain the same attributes. Examples of fields typical fields in LADOTD and TxDOT data sets are provided in the </w:t>
      </w:r>
      <w:del w:id="114" w:author="Ben Magallon" w:date="2021-06-28T10:06:00Z">
        <w:r w:rsidR="00E26756" w:rsidDel="000B3E46">
          <w:delText xml:space="preserve">Appendix </w:delText>
        </w:r>
      </w:del>
      <w:ins w:id="115" w:author="Ben Magallon" w:date="2021-06-28T10:06:00Z">
        <w:r w:rsidR="000B3E46">
          <w:t xml:space="preserve">Resources section </w:t>
        </w:r>
      </w:ins>
      <w:r w:rsidR="00E26756">
        <w:t xml:space="preserve">of this SOP. </w:t>
      </w:r>
    </w:p>
    <w:p w14:paraId="21FF9BDD" w14:textId="77777777" w:rsidR="0078391E" w:rsidRDefault="0078391E" w:rsidP="00EC6318"/>
    <w:p w14:paraId="79A2BA47" w14:textId="75268E34" w:rsidR="000738D1" w:rsidRPr="003F4F69" w:rsidRDefault="000738D1" w:rsidP="00EC6318">
      <w:pPr>
        <w:rPr>
          <w:b/>
          <w:bCs/>
        </w:rPr>
      </w:pPr>
      <w:r w:rsidRPr="003F4F69">
        <w:rPr>
          <w:b/>
          <w:bCs/>
        </w:rPr>
        <w:t>Typical Data/Information Inputs</w:t>
      </w:r>
    </w:p>
    <w:p w14:paraId="260FD998" w14:textId="61820379" w:rsidR="00373070" w:rsidRDefault="000738D1" w:rsidP="000738D1">
      <w:pPr>
        <w:pStyle w:val="ListParagraph"/>
        <w:numPr>
          <w:ilvl w:val="0"/>
          <w:numId w:val="11"/>
        </w:numPr>
        <w:spacing w:after="0" w:line="240" w:lineRule="auto"/>
      </w:pPr>
      <w:r>
        <w:t xml:space="preserve">5 yrs. </w:t>
      </w:r>
      <w:r w:rsidR="003F4F69">
        <w:t>o</w:t>
      </w:r>
      <w:r>
        <w:t>f Crash Data – Typically provided by State DOT.</w:t>
      </w:r>
      <w:r w:rsidR="003F4F69">
        <w:t xml:space="preserve"> Request may need to come from MPO to access data.</w:t>
      </w:r>
      <w:r w:rsidR="00373070">
        <w:t xml:space="preserve"> </w:t>
      </w:r>
      <w:ins w:id="116" w:author="Jim Harvey" w:date="2021-06-24T18:48:00Z">
        <w:r w:rsidR="13033361">
          <w:t>5 years is typical</w:t>
        </w:r>
      </w:ins>
      <w:ins w:id="117" w:author="Jim Harvey" w:date="2021-06-24T18:49:00Z">
        <w:r w:rsidR="784D73B3">
          <w:t>,</w:t>
        </w:r>
      </w:ins>
      <w:ins w:id="118" w:author="Jim Harvey" w:date="2021-06-24T18:48:00Z">
        <w:r w:rsidR="13033361">
          <w:t xml:space="preserve"> </w:t>
        </w:r>
      </w:ins>
      <w:ins w:id="119" w:author="Jim Harvey" w:date="2021-06-24T18:49:00Z">
        <w:r w:rsidR="13033361">
          <w:t>but the range may be more or less</w:t>
        </w:r>
      </w:ins>
      <w:ins w:id="120" w:author="Jim Harvey" w:date="2021-06-24T18:58:00Z">
        <w:r w:rsidR="6B0298F9">
          <w:t>,</w:t>
        </w:r>
      </w:ins>
      <w:ins w:id="121" w:author="Jim Harvey" w:date="2021-06-24T18:49:00Z">
        <w:r w:rsidR="13033361">
          <w:t xml:space="preserve"> depending on the type of study</w:t>
        </w:r>
        <w:r w:rsidR="1840189C">
          <w:t xml:space="preserve"> and what you in your professional opinion provides the best a</w:t>
        </w:r>
      </w:ins>
      <w:ins w:id="122" w:author="Jim Harvey" w:date="2021-06-24T18:50:00Z">
        <w:r w:rsidR="1840189C">
          <w:t>nswers to the questions the study is trying to answer</w:t>
        </w:r>
      </w:ins>
      <w:ins w:id="123" w:author="Jim Harvey" w:date="2021-06-24T18:49:00Z">
        <w:r w:rsidR="13033361">
          <w:t xml:space="preserve">. </w:t>
        </w:r>
      </w:ins>
      <w:ins w:id="124" w:author="Jim Harvey" w:date="2021-06-24T18:58:00Z">
        <w:r w:rsidR="1CEFBADB">
          <w:t>(</w:t>
        </w:r>
      </w:ins>
      <w:ins w:id="125" w:author="Jim Harvey" w:date="2021-06-24T18:59:00Z">
        <w:r w:rsidR="1CEFBADB">
          <w:t>S</w:t>
        </w:r>
      </w:ins>
      <w:ins w:id="126" w:author="Jim Harvey" w:date="2021-06-24T18:58:00Z">
        <w:r w:rsidR="1CEFBADB">
          <w:t>ee notes on rolling 5-year a</w:t>
        </w:r>
      </w:ins>
      <w:ins w:id="127" w:author="Jim Harvey" w:date="2021-06-24T18:59:00Z">
        <w:r w:rsidR="1CEFBADB">
          <w:t xml:space="preserve">verages in Step </w:t>
        </w:r>
        <w:r w:rsidR="25FE4DC2">
          <w:t>4</w:t>
        </w:r>
        <w:r w:rsidR="1CEFBADB">
          <w:t xml:space="preserve"> below). </w:t>
        </w:r>
      </w:ins>
    </w:p>
    <w:p w14:paraId="1AF4073D" w14:textId="715A08C8" w:rsidR="000738D1" w:rsidRDefault="00373070" w:rsidP="00373070">
      <w:pPr>
        <w:pStyle w:val="ListParagraph"/>
        <w:numPr>
          <w:ilvl w:val="1"/>
          <w:numId w:val="11"/>
        </w:numPr>
        <w:spacing w:after="0" w:line="240" w:lineRule="auto"/>
        <w:rPr>
          <w:szCs w:val="24"/>
        </w:rPr>
      </w:pPr>
      <w:r>
        <w:rPr>
          <w:szCs w:val="24"/>
        </w:rPr>
        <w:t>Attributes included in crash data should include at the very least the following information:</w:t>
      </w:r>
    </w:p>
    <w:p w14:paraId="43BD8AA6" w14:textId="6268262A" w:rsidR="00373070" w:rsidRDefault="00373070" w:rsidP="00373070">
      <w:pPr>
        <w:pStyle w:val="ListParagraph"/>
        <w:numPr>
          <w:ilvl w:val="2"/>
          <w:numId w:val="11"/>
        </w:numPr>
        <w:spacing w:after="0" w:line="240" w:lineRule="auto"/>
        <w:rPr>
          <w:szCs w:val="24"/>
        </w:rPr>
      </w:pPr>
      <w:r>
        <w:rPr>
          <w:szCs w:val="24"/>
        </w:rPr>
        <w:t>Number of fatalities.</w:t>
      </w:r>
    </w:p>
    <w:p w14:paraId="2C1E2D45" w14:textId="508CFB1D" w:rsidR="00373070" w:rsidRDefault="00373070" w:rsidP="00373070">
      <w:pPr>
        <w:pStyle w:val="ListParagraph"/>
        <w:numPr>
          <w:ilvl w:val="2"/>
          <w:numId w:val="11"/>
        </w:numPr>
        <w:spacing w:after="0" w:line="240" w:lineRule="auto"/>
        <w:rPr>
          <w:szCs w:val="24"/>
        </w:rPr>
      </w:pPr>
      <w:r>
        <w:rPr>
          <w:szCs w:val="24"/>
        </w:rPr>
        <w:t>Number of severe injuries.</w:t>
      </w:r>
    </w:p>
    <w:p w14:paraId="6A582D61" w14:textId="4B8A69EA" w:rsidR="00373070" w:rsidRDefault="00373070" w:rsidP="00373070">
      <w:pPr>
        <w:pStyle w:val="ListParagraph"/>
        <w:numPr>
          <w:ilvl w:val="2"/>
          <w:numId w:val="11"/>
        </w:numPr>
      </w:pPr>
      <w:r>
        <w:t>Number of non-motorized fatalities.</w:t>
      </w:r>
    </w:p>
    <w:p w14:paraId="53D1D22E" w14:textId="595CEF75" w:rsidR="00373070" w:rsidRDefault="00373070" w:rsidP="00373070">
      <w:pPr>
        <w:pStyle w:val="ListParagraph"/>
        <w:numPr>
          <w:ilvl w:val="2"/>
          <w:numId w:val="11"/>
        </w:numPr>
      </w:pPr>
      <w:r>
        <w:t>Number of non-motorized serious injuries.</w:t>
      </w:r>
    </w:p>
    <w:p w14:paraId="5D5B5290" w14:textId="3E7B868A" w:rsidR="00373070" w:rsidRDefault="00373070" w:rsidP="00373070">
      <w:pPr>
        <w:pStyle w:val="ListParagraph"/>
        <w:numPr>
          <w:ilvl w:val="2"/>
          <w:numId w:val="11"/>
        </w:numPr>
      </w:pPr>
      <w:r>
        <w:t>Latitude and Longitude</w:t>
      </w:r>
    </w:p>
    <w:p w14:paraId="156EAA57" w14:textId="65C9ED9E" w:rsidR="00373070" w:rsidRDefault="00373070" w:rsidP="00373070">
      <w:pPr>
        <w:pStyle w:val="ListParagraph"/>
        <w:numPr>
          <w:ilvl w:val="2"/>
          <w:numId w:val="11"/>
        </w:numPr>
      </w:pPr>
      <w:r>
        <w:t>Facility/street name</w:t>
      </w:r>
    </w:p>
    <w:p w14:paraId="162F2815" w14:textId="52059BD2" w:rsidR="00373070" w:rsidRDefault="00373070" w:rsidP="00373070">
      <w:pPr>
        <w:pStyle w:val="ListParagraph"/>
        <w:numPr>
          <w:ilvl w:val="2"/>
          <w:numId w:val="11"/>
        </w:numPr>
      </w:pPr>
      <w:r>
        <w:t>Intersecting street name (if applicable).</w:t>
      </w:r>
    </w:p>
    <w:p w14:paraId="40ED5577" w14:textId="2A36D4C0" w:rsidR="00373070" w:rsidRDefault="00373070" w:rsidP="00373070">
      <w:pPr>
        <w:pStyle w:val="ListParagraph"/>
        <w:numPr>
          <w:ilvl w:val="1"/>
          <w:numId w:val="11"/>
        </w:numPr>
      </w:pPr>
      <w:r>
        <w:lastRenderedPageBreak/>
        <w:t>Additional attributes to request if available</w:t>
      </w:r>
    </w:p>
    <w:p w14:paraId="4F6C6DE1" w14:textId="148C8D6A" w:rsidR="00373070" w:rsidRDefault="00373070" w:rsidP="00373070">
      <w:pPr>
        <w:pStyle w:val="ListParagraph"/>
        <w:numPr>
          <w:ilvl w:val="2"/>
          <w:numId w:val="11"/>
        </w:numPr>
      </w:pPr>
      <w:r>
        <w:t>Posted speed.</w:t>
      </w:r>
    </w:p>
    <w:p w14:paraId="6F19CFCE" w14:textId="4FB19EFD" w:rsidR="00373070" w:rsidRDefault="00373070" w:rsidP="00373070">
      <w:pPr>
        <w:pStyle w:val="ListParagraph"/>
        <w:numPr>
          <w:ilvl w:val="2"/>
          <w:numId w:val="11"/>
        </w:numPr>
      </w:pPr>
      <w:r>
        <w:t>Adjusted AADT.</w:t>
      </w:r>
    </w:p>
    <w:p w14:paraId="6C2D2DCB" w14:textId="3A1C3356" w:rsidR="00373070" w:rsidRDefault="0058400F" w:rsidP="00373070">
      <w:pPr>
        <w:pStyle w:val="ListParagraph"/>
        <w:numPr>
          <w:ilvl w:val="2"/>
          <w:numId w:val="11"/>
        </w:numPr>
      </w:pPr>
      <w:r>
        <w:t>Percent AADT truck/commercial traffic.</w:t>
      </w:r>
    </w:p>
    <w:p w14:paraId="49D34E06" w14:textId="480F4214" w:rsidR="00373070" w:rsidRDefault="00373070" w:rsidP="00373070">
      <w:pPr>
        <w:pStyle w:val="ListParagraph"/>
        <w:numPr>
          <w:ilvl w:val="2"/>
          <w:numId w:val="11"/>
        </w:numPr>
      </w:pPr>
      <w:r>
        <w:t>Contributing factor.</w:t>
      </w:r>
    </w:p>
    <w:p w14:paraId="1A78420A" w14:textId="611C34B3" w:rsidR="00373070" w:rsidRDefault="00373070" w:rsidP="00373070">
      <w:pPr>
        <w:pStyle w:val="ListParagraph"/>
        <w:numPr>
          <w:ilvl w:val="2"/>
          <w:numId w:val="11"/>
        </w:numPr>
      </w:pPr>
      <w:r>
        <w:t>Collision type.</w:t>
      </w:r>
    </w:p>
    <w:p w14:paraId="3EAD26B7" w14:textId="29372095" w:rsidR="00373070" w:rsidRDefault="00373070" w:rsidP="00373070">
      <w:pPr>
        <w:pStyle w:val="ListParagraph"/>
        <w:numPr>
          <w:ilvl w:val="2"/>
          <w:numId w:val="11"/>
        </w:numPr>
      </w:pPr>
      <w:r>
        <w:t>First harmful event.</w:t>
      </w:r>
    </w:p>
    <w:p w14:paraId="42E9B132" w14:textId="301C92F2" w:rsidR="0058400F" w:rsidRDefault="0058400F" w:rsidP="00373070">
      <w:pPr>
        <w:pStyle w:val="ListParagraph"/>
        <w:numPr>
          <w:ilvl w:val="2"/>
          <w:numId w:val="11"/>
        </w:numPr>
      </w:pPr>
      <w:r>
        <w:t>Occupant protection information (seat belts, car seats, helmets, etc.).</w:t>
      </w:r>
    </w:p>
    <w:p w14:paraId="46F6550D" w14:textId="3B2896AB" w:rsidR="00373070" w:rsidRDefault="00373070" w:rsidP="00373070">
      <w:pPr>
        <w:pStyle w:val="ListParagraph"/>
        <w:numPr>
          <w:ilvl w:val="2"/>
          <w:numId w:val="11"/>
        </w:numPr>
      </w:pPr>
      <w:r>
        <w:t>Lighting, weather, and time of day conditions.</w:t>
      </w:r>
    </w:p>
    <w:p w14:paraId="1E1D226C" w14:textId="3F7D3C3D" w:rsidR="00373070" w:rsidRDefault="00373070" w:rsidP="00373070">
      <w:pPr>
        <w:pStyle w:val="ListParagraph"/>
        <w:numPr>
          <w:ilvl w:val="2"/>
          <w:numId w:val="11"/>
        </w:numPr>
      </w:pPr>
      <w:r>
        <w:t>Traffic control type.</w:t>
      </w:r>
    </w:p>
    <w:p w14:paraId="427CD3BD" w14:textId="581C582B" w:rsidR="00373070" w:rsidRDefault="00373070" w:rsidP="00373070">
      <w:pPr>
        <w:pStyle w:val="ListParagraph"/>
        <w:numPr>
          <w:ilvl w:val="2"/>
          <w:numId w:val="11"/>
        </w:numPr>
      </w:pPr>
      <w:r>
        <w:t xml:space="preserve">School zone </w:t>
      </w:r>
      <w:r w:rsidR="0058400F">
        <w:t>indicator.</w:t>
      </w:r>
    </w:p>
    <w:p w14:paraId="18C50DE0" w14:textId="69C61538" w:rsidR="003F4F69" w:rsidRPr="00531B12" w:rsidRDefault="003F4F69" w:rsidP="000738D1">
      <w:pPr>
        <w:pStyle w:val="ListParagraph"/>
        <w:numPr>
          <w:ilvl w:val="0"/>
          <w:numId w:val="11"/>
        </w:numPr>
        <w:spacing w:after="0" w:line="240" w:lineRule="auto"/>
        <w:rPr>
          <w:szCs w:val="24"/>
        </w:rPr>
      </w:pPr>
      <w:r>
        <w:rPr>
          <w:szCs w:val="24"/>
        </w:rPr>
        <w:t>D</w:t>
      </w:r>
      <w:r w:rsidRPr="003F4F69">
        <w:rPr>
          <w:szCs w:val="24"/>
        </w:rPr>
        <w:t>ata dictionary and/or meta data with all primary data sets</w:t>
      </w:r>
      <w:r>
        <w:rPr>
          <w:szCs w:val="24"/>
        </w:rPr>
        <w:t>.</w:t>
      </w:r>
    </w:p>
    <w:p w14:paraId="1EC669FB" w14:textId="77777777" w:rsidR="000738D1" w:rsidRPr="00531B12" w:rsidRDefault="000738D1" w:rsidP="000738D1">
      <w:pPr>
        <w:pStyle w:val="ListParagraph"/>
        <w:numPr>
          <w:ilvl w:val="0"/>
          <w:numId w:val="11"/>
        </w:numPr>
        <w:spacing w:after="0" w:line="240" w:lineRule="auto"/>
        <w:rPr>
          <w:szCs w:val="24"/>
        </w:rPr>
      </w:pPr>
      <w:r w:rsidRPr="00531B12">
        <w:rPr>
          <w:szCs w:val="24"/>
        </w:rPr>
        <w:t>5 yrs. of VMT – May be provided by State DOT or extrapolated from regional Travel Demand Model.</w:t>
      </w:r>
    </w:p>
    <w:p w14:paraId="3CDC8C37" w14:textId="3801E9BE" w:rsidR="000738D1" w:rsidRPr="00531B12" w:rsidRDefault="000738D1" w:rsidP="000738D1">
      <w:pPr>
        <w:pStyle w:val="ListParagraph"/>
        <w:numPr>
          <w:ilvl w:val="0"/>
          <w:numId w:val="11"/>
        </w:numPr>
        <w:spacing w:after="0" w:line="240" w:lineRule="auto"/>
        <w:rPr>
          <w:szCs w:val="24"/>
        </w:rPr>
      </w:pPr>
      <w:r w:rsidRPr="00531B12">
        <w:rPr>
          <w:szCs w:val="24"/>
        </w:rPr>
        <w:t xml:space="preserve">Statewide Strategic Highway Safety Plan (SHSP). </w:t>
      </w:r>
      <w:r w:rsidR="0058400F">
        <w:rPr>
          <w:szCs w:val="24"/>
        </w:rPr>
        <w:t>Goals, objectives, emphasis areas, and targets should be noted from statewide and regional safety plans. This may overlap or be drawn from the plan review performed under a separate task for the MTP.</w:t>
      </w:r>
    </w:p>
    <w:p w14:paraId="73FBDF23" w14:textId="02F47724" w:rsidR="000738D1" w:rsidRPr="00531B12" w:rsidRDefault="000738D1" w:rsidP="000738D1">
      <w:pPr>
        <w:pStyle w:val="ListParagraph"/>
        <w:numPr>
          <w:ilvl w:val="0"/>
          <w:numId w:val="11"/>
        </w:numPr>
        <w:spacing w:after="0" w:line="240" w:lineRule="auto"/>
        <w:rPr>
          <w:szCs w:val="24"/>
        </w:rPr>
      </w:pPr>
      <w:r w:rsidRPr="00531B12">
        <w:rPr>
          <w:szCs w:val="24"/>
        </w:rPr>
        <w:t>Regional SHSP(s)</w:t>
      </w:r>
      <w:r w:rsidR="0058400F">
        <w:rPr>
          <w:szCs w:val="24"/>
        </w:rPr>
        <w:t>. – see above note on items to draw from plans.</w:t>
      </w:r>
    </w:p>
    <w:p w14:paraId="20AC34A8" w14:textId="5C95472B" w:rsidR="000738D1" w:rsidRDefault="000738D1" w:rsidP="000738D1">
      <w:pPr>
        <w:pStyle w:val="ListParagraph"/>
        <w:numPr>
          <w:ilvl w:val="0"/>
          <w:numId w:val="11"/>
        </w:numPr>
        <w:spacing w:after="160" w:line="240" w:lineRule="auto"/>
        <w:contextualSpacing w:val="0"/>
        <w:rPr>
          <w:ins w:id="128" w:author="Ben Magallon" w:date="2021-06-28T09:33:00Z"/>
          <w:szCs w:val="24"/>
        </w:rPr>
      </w:pPr>
      <w:r w:rsidRPr="00531B12">
        <w:rPr>
          <w:szCs w:val="24"/>
        </w:rPr>
        <w:t xml:space="preserve">Stakeholder </w:t>
      </w:r>
      <w:r w:rsidR="003F4F69">
        <w:rPr>
          <w:szCs w:val="24"/>
        </w:rPr>
        <w:t>Interviews, Visioning Results, and</w:t>
      </w:r>
      <w:r w:rsidRPr="00531B12">
        <w:rPr>
          <w:szCs w:val="24"/>
        </w:rPr>
        <w:t xml:space="preserve"> Public Involvement Feedback.</w:t>
      </w:r>
    </w:p>
    <w:p w14:paraId="65D81256" w14:textId="77777777" w:rsidR="00E00C4F" w:rsidRPr="0011499A" w:rsidRDefault="00E00C4F">
      <w:pPr>
        <w:spacing w:line="240" w:lineRule="auto"/>
        <w:rPr>
          <w:szCs w:val="24"/>
        </w:rPr>
        <w:pPrChange w:id="129" w:author="Ben Magallon" w:date="2021-06-28T09:33:00Z">
          <w:pPr>
            <w:pStyle w:val="ListParagraph"/>
            <w:numPr>
              <w:numId w:val="11"/>
            </w:numPr>
            <w:spacing w:after="160" w:line="240" w:lineRule="auto"/>
            <w:ind w:hanging="360"/>
            <w:contextualSpacing w:val="0"/>
          </w:pPr>
        </w:pPrChange>
      </w:pPr>
    </w:p>
    <w:p w14:paraId="18E93AC4" w14:textId="14EB47BF" w:rsidR="000738D1" w:rsidRPr="003F4F69" w:rsidRDefault="000738D1" w:rsidP="00EC6318">
      <w:pPr>
        <w:rPr>
          <w:b/>
          <w:bCs/>
        </w:rPr>
      </w:pPr>
      <w:r w:rsidRPr="003F4F69">
        <w:rPr>
          <w:b/>
          <w:bCs/>
        </w:rPr>
        <w:t>Typical Tools Used in Analysis</w:t>
      </w:r>
    </w:p>
    <w:p w14:paraId="36798253" w14:textId="77777777" w:rsidR="000738D1" w:rsidRPr="00531B12" w:rsidRDefault="000738D1" w:rsidP="000738D1">
      <w:pPr>
        <w:pStyle w:val="ListParagraph"/>
        <w:numPr>
          <w:ilvl w:val="0"/>
          <w:numId w:val="11"/>
        </w:numPr>
        <w:spacing w:after="0" w:line="240" w:lineRule="auto"/>
        <w:rPr>
          <w:szCs w:val="24"/>
        </w:rPr>
      </w:pPr>
      <w:r w:rsidRPr="00531B12">
        <w:rPr>
          <w:szCs w:val="24"/>
        </w:rPr>
        <w:t xml:space="preserve">Geographic Information System software </w:t>
      </w:r>
    </w:p>
    <w:p w14:paraId="6E898B42" w14:textId="77777777" w:rsidR="000738D1" w:rsidRPr="00531B12" w:rsidRDefault="000738D1" w:rsidP="000738D1">
      <w:pPr>
        <w:pStyle w:val="ListParagraph"/>
        <w:numPr>
          <w:ilvl w:val="1"/>
          <w:numId w:val="11"/>
        </w:numPr>
        <w:spacing w:after="0" w:line="240" w:lineRule="auto"/>
        <w:rPr>
          <w:szCs w:val="24"/>
        </w:rPr>
      </w:pPr>
      <w:r w:rsidRPr="00531B12">
        <w:rPr>
          <w:szCs w:val="24"/>
        </w:rPr>
        <w:t>May include Esri and macro travel demand modeling software.</w:t>
      </w:r>
    </w:p>
    <w:p w14:paraId="212C2AFA" w14:textId="778B5772" w:rsidR="000738D1" w:rsidRPr="0058400F" w:rsidRDefault="000738D1" w:rsidP="003F4F69">
      <w:pPr>
        <w:pStyle w:val="ListParagraph"/>
        <w:numPr>
          <w:ilvl w:val="0"/>
          <w:numId w:val="11"/>
        </w:numPr>
      </w:pPr>
      <w:r w:rsidRPr="003F4F69">
        <w:rPr>
          <w:szCs w:val="24"/>
        </w:rPr>
        <w:t>Excel/Access.</w:t>
      </w:r>
    </w:p>
    <w:p w14:paraId="37A6B989" w14:textId="0C09B31D" w:rsidR="0058400F" w:rsidRPr="0058400F" w:rsidRDefault="0058400F" w:rsidP="003F4F69">
      <w:pPr>
        <w:pStyle w:val="ListParagraph"/>
        <w:numPr>
          <w:ilvl w:val="0"/>
          <w:numId w:val="11"/>
        </w:numPr>
      </w:pPr>
      <w:r>
        <w:rPr>
          <w:szCs w:val="24"/>
        </w:rPr>
        <w:t>Diagraming/graphical representation software.</w:t>
      </w:r>
    </w:p>
    <w:p w14:paraId="6B291F4C" w14:textId="41ED1D2E" w:rsidR="0058400F" w:rsidRDefault="0058400F" w:rsidP="0058400F">
      <w:pPr>
        <w:pStyle w:val="ListParagraph"/>
        <w:numPr>
          <w:ilvl w:val="1"/>
          <w:numId w:val="11"/>
        </w:numPr>
      </w:pPr>
      <w:r>
        <w:rPr>
          <w:szCs w:val="24"/>
        </w:rPr>
        <w:t>May be native graphs from Microsoft Excel, Access, Adobe Creative Cloud, or other software used to graphically represent data.</w:t>
      </w:r>
    </w:p>
    <w:p w14:paraId="404D2FD5" w14:textId="14A098D7" w:rsidR="007449B9" w:rsidRPr="00A572C3" w:rsidRDefault="003F4F69" w:rsidP="00A572C3">
      <w:pPr>
        <w:rPr>
          <w:b/>
          <w:bCs/>
        </w:rPr>
      </w:pPr>
      <w:r>
        <w:rPr>
          <w:b/>
          <w:bCs/>
        </w:rPr>
        <w:t xml:space="preserve">Step 2 </w:t>
      </w:r>
      <w:r w:rsidR="007449B9" w:rsidRPr="00A572C3">
        <w:rPr>
          <w:b/>
          <w:bCs/>
        </w:rPr>
        <w:t>Expected Work Product</w:t>
      </w:r>
    </w:p>
    <w:p w14:paraId="6C30CD6D" w14:textId="7205D145" w:rsidR="00182D35" w:rsidRDefault="007449B9" w:rsidP="007449B9">
      <w:r w:rsidRPr="00EC6318">
        <w:t>At the end of this step, you should have</w:t>
      </w:r>
      <w:r>
        <w:t xml:space="preserve"> </w:t>
      </w:r>
      <w:r w:rsidR="00751976">
        <w:t>documentation of the data and tools needed</w:t>
      </w:r>
      <w:r w:rsidR="0058400F">
        <w:t xml:space="preserve"> </w:t>
      </w:r>
      <w:r w:rsidR="00751976">
        <w:t xml:space="preserve">to complete the analysis. </w:t>
      </w:r>
      <w:r w:rsidR="00E26756">
        <w:t xml:space="preserve">Documentation should also reference general methodology to be used and reference to FHWA PM1 requirements. </w:t>
      </w:r>
      <w:r w:rsidR="00751976">
        <w:t>This work product is an integral component of the task documentation and will be provided as a resource to the client. As such it needs to follow project QA/QC procedures.</w:t>
      </w:r>
      <w:del w:id="130" w:author="Ben Magallon" w:date="2021-06-28T09:33:00Z">
        <w:r w:rsidR="00182D35" w:rsidDel="00E00C4F">
          <w:br w:type="page"/>
        </w:r>
      </w:del>
    </w:p>
    <w:p w14:paraId="5500DD88" w14:textId="41B77742" w:rsidR="003B6DA0" w:rsidRDefault="003B6DA0" w:rsidP="00A572C3">
      <w:pPr>
        <w:pStyle w:val="ATGHeading1"/>
      </w:pPr>
      <w:bookmarkStart w:id="131" w:name="_Toc75768749"/>
      <w:r>
        <w:lastRenderedPageBreak/>
        <w:t xml:space="preserve">Step </w:t>
      </w:r>
      <w:r w:rsidR="00751976">
        <w:t>3</w:t>
      </w:r>
      <w:r>
        <w:t>: Prepare Data for Analysis</w:t>
      </w:r>
      <w:bookmarkEnd w:id="131"/>
    </w:p>
    <w:p w14:paraId="4342226F" w14:textId="752E8622" w:rsidR="003B6DA0" w:rsidRDefault="003B6DA0" w:rsidP="00EC6318">
      <w:r>
        <w:t>Crash data is not always GIS ready and may need to be processed or cleaned prior to input into a GIS program. Additionally,</w:t>
      </w:r>
      <w:r w:rsidR="00780E9B">
        <w:t xml:space="preserve"> the</w:t>
      </w:r>
      <w:r>
        <w:t xml:space="preserve"> crash data may</w:t>
      </w:r>
      <w:r w:rsidR="00780E9B">
        <w:t xml:space="preserve"> have a large number of</w:t>
      </w:r>
      <w:r>
        <w:t xml:space="preserve"> attributes </w:t>
      </w:r>
      <w:r w:rsidR="00780E9B">
        <w:t>and may need to be pulled into separate workbooks for the various components of the safety analysis.</w:t>
      </w:r>
    </w:p>
    <w:p w14:paraId="14DCA9A2" w14:textId="550F2067" w:rsidR="00751976" w:rsidRDefault="00751976" w:rsidP="13A357D7">
      <w:pPr>
        <w:rPr>
          <w:ins w:id="132" w:author="Ben Magallon" w:date="2021-06-28T09:34:00Z"/>
          <w:i/>
          <w:iCs/>
        </w:rPr>
      </w:pPr>
      <w:commentRangeStart w:id="133"/>
      <w:r w:rsidRPr="13A357D7">
        <w:rPr>
          <w:i/>
          <w:iCs/>
        </w:rPr>
        <w:t xml:space="preserve">Refer to </w:t>
      </w:r>
      <w:del w:id="134" w:author="Ben Magallon" w:date="2021-06-28T09:34:00Z">
        <w:r w:rsidRPr="13A357D7" w:rsidDel="00C47323">
          <w:rPr>
            <w:i/>
            <w:iCs/>
          </w:rPr>
          <w:delText xml:space="preserve">GIS </w:delText>
        </w:r>
      </w:del>
      <w:ins w:id="135" w:author="Ben Magallon" w:date="2021-06-28T09:34:00Z">
        <w:r w:rsidR="00C47323">
          <w:rPr>
            <w:i/>
            <w:iCs/>
          </w:rPr>
          <w:t>Plan Mapping</w:t>
        </w:r>
        <w:r w:rsidR="00C47323" w:rsidRPr="13A357D7">
          <w:rPr>
            <w:i/>
            <w:iCs/>
          </w:rPr>
          <w:t xml:space="preserve"> </w:t>
        </w:r>
      </w:ins>
      <w:r w:rsidRPr="13A357D7">
        <w:rPr>
          <w:i/>
          <w:iCs/>
        </w:rPr>
        <w:t>SOP for data input requirements and guidance on data prep for mapping.</w:t>
      </w:r>
      <w:commentRangeEnd w:id="133"/>
      <w:r>
        <w:commentReference w:id="133"/>
      </w:r>
    </w:p>
    <w:p w14:paraId="405AF240" w14:textId="2C7B0C5C" w:rsidR="00C47323" w:rsidRDefault="00C47323" w:rsidP="13A357D7">
      <w:pPr>
        <w:rPr>
          <w:i/>
          <w:iCs/>
        </w:rPr>
      </w:pPr>
      <w:ins w:id="136" w:author="Ben Magallon" w:date="2021-06-28T09:34:00Z">
        <w:r>
          <w:rPr>
            <w:i/>
            <w:iCs/>
          </w:rPr>
          <w:t>&lt;INSERT LINK TO PLAN MAPPING SOP ONCE COMPLETE&gt;</w:t>
        </w:r>
      </w:ins>
    </w:p>
    <w:p w14:paraId="2222E018" w14:textId="75720ACE" w:rsidR="00780E9B" w:rsidRPr="00A572C3" w:rsidRDefault="00751976" w:rsidP="00A572C3">
      <w:pPr>
        <w:rPr>
          <w:b/>
          <w:bCs/>
        </w:rPr>
      </w:pPr>
      <w:r>
        <w:rPr>
          <w:b/>
          <w:bCs/>
        </w:rPr>
        <w:t xml:space="preserve">Step 3 </w:t>
      </w:r>
      <w:r w:rsidR="00780E9B" w:rsidRPr="00A572C3">
        <w:rPr>
          <w:b/>
          <w:bCs/>
        </w:rPr>
        <w:t>Expected Work Product</w:t>
      </w:r>
    </w:p>
    <w:p w14:paraId="5304D877" w14:textId="0795E1E5" w:rsidR="00780E9B" w:rsidRDefault="00780E9B" w:rsidP="00780E9B">
      <w:pPr>
        <w:rPr>
          <w:ins w:id="137" w:author="Ben Magallon" w:date="2021-06-28T09:35:00Z"/>
        </w:rPr>
      </w:pPr>
      <w:r w:rsidRPr="00EC6318">
        <w:t>At the end of this step, you should have</w:t>
      </w:r>
      <w:r>
        <w:t xml:space="preserve"> sets of working data that are ready for plotting and analysis/summary.</w:t>
      </w:r>
      <w:r w:rsidR="00751976">
        <w:t xml:space="preserve"> Working data sets should be saved separately from “raw” data. </w:t>
      </w:r>
    </w:p>
    <w:p w14:paraId="6B2CF889" w14:textId="2CFAE759" w:rsidR="0009322C" w:rsidDel="00205146" w:rsidRDefault="0009322C" w:rsidP="00780E9B">
      <w:pPr>
        <w:rPr>
          <w:del w:id="138" w:author="Ben Magallon" w:date="2021-06-28T09:39:00Z"/>
        </w:rPr>
      </w:pPr>
    </w:p>
    <w:p w14:paraId="2EFBC73F" w14:textId="566B72D4" w:rsidR="00780E9B" w:rsidRDefault="00780E9B" w:rsidP="00A375CF">
      <w:pPr>
        <w:pStyle w:val="ATGHeading1"/>
      </w:pPr>
      <w:bookmarkStart w:id="139" w:name="_Toc75768750"/>
      <w:r>
        <w:t xml:space="preserve">Step </w:t>
      </w:r>
      <w:r w:rsidR="00751976">
        <w:t>4</w:t>
      </w:r>
      <w:r>
        <w:t>: Analyze Data</w:t>
      </w:r>
      <w:bookmarkEnd w:id="139"/>
      <w:r>
        <w:t xml:space="preserve"> </w:t>
      </w:r>
    </w:p>
    <w:p w14:paraId="00A7CF4B" w14:textId="18B6D0CE" w:rsidR="00A70E2C" w:rsidRDefault="003D7AE7" w:rsidP="00AB3313">
      <w:pPr>
        <w:pStyle w:val="ListParagraph"/>
        <w:numPr>
          <w:ilvl w:val="0"/>
          <w:numId w:val="29"/>
        </w:numPr>
      </w:pPr>
      <w:r>
        <w:t>Prepare summary statistics, tables and a brief writeup within the outline established in step 1. Reviewing summary statistics for at least contributing factors, collision types, and first harmful event</w:t>
      </w:r>
      <w:r w:rsidRPr="003D7AE7">
        <w:t xml:space="preserve"> </w:t>
      </w:r>
      <w:r>
        <w:t xml:space="preserve">before mapping will better inform which trends may need to be mapped. This summary is typically performed for regional and historic trends. </w:t>
      </w:r>
      <w:r w:rsidR="00A70E2C">
        <w:t>The following represents components of a typical crash analysis and may be used as a toolbox to fulfil the scope requirements you documented in step 1.</w:t>
      </w:r>
    </w:p>
    <w:p w14:paraId="658BAC70" w14:textId="226C97FC" w:rsidR="00D4518C" w:rsidRDefault="00D4518C" w:rsidP="00AB3313">
      <w:pPr>
        <w:pStyle w:val="ListParagraph"/>
        <w:numPr>
          <w:ilvl w:val="0"/>
          <w:numId w:val="29"/>
        </w:numPr>
      </w:pPr>
      <w:r>
        <w:t>For most of the following</w:t>
      </w:r>
      <w:r w:rsidR="00A70E2C">
        <w:t xml:space="preserve"> analysis components</w:t>
      </w:r>
      <w:r>
        <w:t xml:space="preserve">, </w:t>
      </w:r>
      <w:r w:rsidR="00A70E2C">
        <w:t>the outputs</w:t>
      </w:r>
      <w:r>
        <w:t xml:space="preserve"> would include totals, annual trends, 5-yr totals, </w:t>
      </w:r>
      <w:commentRangeStart w:id="140"/>
      <w:r>
        <w:t>and 5-yr averages</w:t>
      </w:r>
      <w:r w:rsidR="00A70E2C">
        <w:t>.</w:t>
      </w:r>
      <w:commentRangeEnd w:id="140"/>
      <w:r>
        <w:commentReference w:id="140"/>
      </w:r>
      <w:r w:rsidR="00A70E2C">
        <w:t xml:space="preserve"> </w:t>
      </w:r>
      <w:ins w:id="141" w:author="Ben Magallon" w:date="2021-06-28T09:39:00Z">
        <w:r w:rsidR="00BB7018">
          <w:t xml:space="preserve">If the scope has specified a comparison of 5 year rolling averages, then the data request will need to have included </w:t>
        </w:r>
      </w:ins>
      <w:ins w:id="142" w:author="Ben Magallon" w:date="2021-06-28T09:40:00Z">
        <w:r w:rsidR="00A47D42">
          <w:t xml:space="preserve">9 years’ worth of data in order to compare </w:t>
        </w:r>
        <w:r w:rsidR="007D300F">
          <w:t xml:space="preserve">averages for each progression of </w:t>
        </w:r>
      </w:ins>
      <w:ins w:id="143" w:author="Ben Magallon" w:date="2021-06-28T09:41:00Z">
        <w:r w:rsidR="007D300F">
          <w:t>5-year</w:t>
        </w:r>
      </w:ins>
      <w:ins w:id="144" w:author="Ben Magallon" w:date="2021-06-28T09:40:00Z">
        <w:r w:rsidR="007D300F">
          <w:t xml:space="preserve"> spans</w:t>
        </w:r>
        <w:r w:rsidR="00A47D42">
          <w:t xml:space="preserve">. </w:t>
        </w:r>
      </w:ins>
      <w:del w:id="145" w:author="Ben Magallon" w:date="2021-06-28T09:40:00Z">
        <w:r w:rsidR="00A70E2C" w:rsidDel="007D300F">
          <w:delText>These o</w:delText>
        </w:r>
      </w:del>
      <w:ins w:id="146" w:author="Ben Magallon" w:date="2021-06-28T09:40:00Z">
        <w:r w:rsidR="007D300F">
          <w:t>O</w:t>
        </w:r>
      </w:ins>
      <w:r w:rsidR="00A70E2C">
        <w:t xml:space="preserve">utputs </w:t>
      </w:r>
      <w:ins w:id="147" w:author="Ben Magallon" w:date="2021-06-28T09:41:00Z">
        <w:r w:rsidR="007D300F">
          <w:t xml:space="preserve">of the safety analysis </w:t>
        </w:r>
      </w:ins>
      <w:r w:rsidR="00A70E2C">
        <w:t>will typically</w:t>
      </w:r>
      <w:r w:rsidR="00117877">
        <w:t xml:space="preserve"> be represented in summary tables and graphs.</w:t>
      </w:r>
      <w:r w:rsidR="00A70E2C">
        <w:t xml:space="preserve"> Hotspots and top crash locations may be represented in maps as well. 1 through 3 below represent typical federally required components.</w:t>
      </w:r>
    </w:p>
    <w:p w14:paraId="0976FD1F" w14:textId="46F5FD63" w:rsidR="00D4518C" w:rsidRDefault="00D4518C" w:rsidP="00D4518C">
      <w:pPr>
        <w:pStyle w:val="ListParagraph"/>
        <w:numPr>
          <w:ilvl w:val="1"/>
          <w:numId w:val="29"/>
        </w:numPr>
      </w:pPr>
      <w:r>
        <w:t>Total person level outcomes by severity, type of person, and occupant protection level.</w:t>
      </w:r>
      <w:r w:rsidR="00117877">
        <w:t xml:space="preserve"> </w:t>
      </w:r>
      <w:r w:rsidR="00117877" w:rsidRPr="0013656D">
        <w:rPr>
          <w:b/>
          <w:bCs/>
          <w:i/>
          <w:iCs/>
        </w:rPr>
        <w:t>Person level outcomes will include details needed to complete FHWA PM1 metrics being</w:t>
      </w:r>
      <w:r w:rsidR="0051682F" w:rsidRPr="0013656D">
        <w:rPr>
          <w:b/>
          <w:bCs/>
          <w:i/>
          <w:iCs/>
        </w:rPr>
        <w:t xml:space="preserve"> 5-yr averages of</w:t>
      </w:r>
      <w:r w:rsidR="00117877">
        <w:t>:</w:t>
      </w:r>
    </w:p>
    <w:p w14:paraId="66274C41" w14:textId="77777777" w:rsidR="0051682F" w:rsidRDefault="0051682F" w:rsidP="0051682F">
      <w:pPr>
        <w:pStyle w:val="ListParagraph"/>
        <w:numPr>
          <w:ilvl w:val="2"/>
          <w:numId w:val="29"/>
        </w:numPr>
      </w:pPr>
      <w:r>
        <w:t>Number of Fatalities</w:t>
      </w:r>
    </w:p>
    <w:p w14:paraId="0CA54E0E" w14:textId="77777777" w:rsidR="0051682F" w:rsidRDefault="0051682F" w:rsidP="0051682F">
      <w:pPr>
        <w:pStyle w:val="ListParagraph"/>
        <w:numPr>
          <w:ilvl w:val="2"/>
          <w:numId w:val="29"/>
        </w:numPr>
      </w:pPr>
      <w:r>
        <w:t>Rate of Fatalities per 100 million Vehicle Miles Traveled (VMT)</w:t>
      </w:r>
    </w:p>
    <w:p w14:paraId="3CB02CE7" w14:textId="77777777" w:rsidR="0051682F" w:rsidRDefault="0051682F" w:rsidP="0051682F">
      <w:pPr>
        <w:pStyle w:val="ListParagraph"/>
        <w:numPr>
          <w:ilvl w:val="2"/>
          <w:numId w:val="29"/>
        </w:numPr>
      </w:pPr>
      <w:r>
        <w:t>Number of serious injuries</w:t>
      </w:r>
    </w:p>
    <w:p w14:paraId="4DB76E23" w14:textId="77777777" w:rsidR="0051682F" w:rsidRDefault="0051682F" w:rsidP="0051682F">
      <w:pPr>
        <w:pStyle w:val="ListParagraph"/>
        <w:numPr>
          <w:ilvl w:val="2"/>
          <w:numId w:val="29"/>
        </w:numPr>
      </w:pPr>
      <w:r>
        <w:lastRenderedPageBreak/>
        <w:t>Rate of serious injuries per 100 million VMT</w:t>
      </w:r>
    </w:p>
    <w:p w14:paraId="110914DA" w14:textId="77777777" w:rsidR="0051682F" w:rsidRDefault="0051682F" w:rsidP="0051682F">
      <w:pPr>
        <w:pStyle w:val="ListParagraph"/>
        <w:numPr>
          <w:ilvl w:val="2"/>
          <w:numId w:val="29"/>
        </w:numPr>
      </w:pPr>
      <w:r>
        <w:t>Number of non-motorized fatalities</w:t>
      </w:r>
    </w:p>
    <w:p w14:paraId="2471A465" w14:textId="5D1CB52D" w:rsidR="0051682F" w:rsidRDefault="0051682F" w:rsidP="0051682F">
      <w:pPr>
        <w:pStyle w:val="ListParagraph"/>
        <w:numPr>
          <w:ilvl w:val="2"/>
          <w:numId w:val="29"/>
        </w:numPr>
      </w:pPr>
      <w:r>
        <w:t>Number of non-motorized serious injuries</w:t>
      </w:r>
    </w:p>
    <w:p w14:paraId="315F69BF" w14:textId="78E69FCA" w:rsidR="0013656D" w:rsidRDefault="0013656D" w:rsidP="0013656D">
      <w:pPr>
        <w:pStyle w:val="ListParagraph"/>
        <w:numPr>
          <w:ilvl w:val="1"/>
          <w:numId w:val="29"/>
        </w:numPr>
      </w:pPr>
      <w:r>
        <w:t>Compare previous reported 5-yr averages and targets with current 5-yr averages</w:t>
      </w:r>
      <w:r w:rsidR="00751976">
        <w:t xml:space="preserve"> and document difference (usually represented in percent difference).</w:t>
      </w:r>
    </w:p>
    <w:p w14:paraId="428CF2B5" w14:textId="08D01B72" w:rsidR="00751976" w:rsidRDefault="00751976" w:rsidP="0013656D">
      <w:pPr>
        <w:pStyle w:val="ListParagraph"/>
        <w:numPr>
          <w:ilvl w:val="1"/>
          <w:numId w:val="29"/>
        </w:numPr>
      </w:pPr>
      <w:r>
        <w:t xml:space="preserve">Compare 5-yr. averages to statewide metrics. </w:t>
      </w:r>
      <w:ins w:id="148" w:author="Jim Harvey" w:date="2021-06-24T19:03:00Z">
        <w:r w:rsidR="0ED9E015">
          <w:t xml:space="preserve">Some clients will want to compare to regional data or other counties, etc. But statewide is preferrable </w:t>
        </w:r>
      </w:ins>
      <w:ins w:id="149" w:author="Jim Harvey" w:date="2021-06-24T19:04:00Z">
        <w:r w:rsidR="0ED9E015">
          <w:t xml:space="preserve">because it more reliably and consistently reported. </w:t>
        </w:r>
      </w:ins>
    </w:p>
    <w:p w14:paraId="2DCED247" w14:textId="77777777" w:rsidR="00A70E2C" w:rsidRDefault="00A70E2C" w:rsidP="00A70E2C">
      <w:pPr>
        <w:pStyle w:val="ListParagraph"/>
        <w:numPr>
          <w:ilvl w:val="1"/>
          <w:numId w:val="29"/>
        </w:numPr>
      </w:pPr>
      <w:r w:rsidRPr="003D7AE7">
        <w:t>Total crashes</w:t>
      </w:r>
      <w:r>
        <w:t>, top collision types, crash contributing factors, first harmful events.</w:t>
      </w:r>
    </w:p>
    <w:p w14:paraId="34D9439D" w14:textId="3EFA1B6B" w:rsidR="00D4518C" w:rsidRDefault="00D4518C" w:rsidP="00D4518C">
      <w:pPr>
        <w:pStyle w:val="ListParagraph"/>
        <w:numPr>
          <w:ilvl w:val="1"/>
          <w:numId w:val="29"/>
        </w:numPr>
      </w:pPr>
      <w:commentRangeStart w:id="150"/>
      <w:r>
        <w:t>Crashes involving non-single occupant vehicles</w:t>
      </w:r>
      <w:r w:rsidR="0051682F">
        <w:t xml:space="preserve"> such as</w:t>
      </w:r>
      <w:r>
        <w:t xml:space="preserve"> transi</w:t>
      </w:r>
      <w:r w:rsidR="0051682F">
        <w:t>t and</w:t>
      </w:r>
      <w:r>
        <w:t xml:space="preserve"> commercial vehicle</w:t>
      </w:r>
      <w:r w:rsidR="0051682F">
        <w:t>s</w:t>
      </w:r>
      <w:r>
        <w:t xml:space="preserve">, </w:t>
      </w:r>
      <w:ins w:id="151" w:author="Ben Magallon" w:date="2021-06-28T09:36:00Z">
        <w:r w:rsidR="000B64D6">
          <w:t>freight</w:t>
        </w:r>
        <w:r w:rsidR="000022EB">
          <w:t xml:space="preserve">/cargo carriers, </w:t>
        </w:r>
      </w:ins>
      <w:r>
        <w:t>etc.</w:t>
      </w:r>
      <w:commentRangeEnd w:id="150"/>
      <w:r>
        <w:commentReference w:id="150"/>
      </w:r>
    </w:p>
    <w:p w14:paraId="0D60AC97" w14:textId="0804C999" w:rsidR="003D7AE7" w:rsidRDefault="003D7AE7" w:rsidP="003D7AE7">
      <w:pPr>
        <w:pStyle w:val="ListParagraph"/>
        <w:numPr>
          <w:ilvl w:val="0"/>
          <w:numId w:val="29"/>
        </w:numPr>
      </w:pPr>
      <w:r w:rsidRPr="003D7AE7">
        <w:t xml:space="preserve">Geocode </w:t>
      </w:r>
      <w:r>
        <w:t xml:space="preserve">key </w:t>
      </w:r>
      <w:r w:rsidRPr="003D7AE7">
        <w:t xml:space="preserve">crash data utilizing </w:t>
      </w:r>
      <w:r>
        <w:t xml:space="preserve">latitude </w:t>
      </w:r>
      <w:r w:rsidR="006E77B2">
        <w:t xml:space="preserve">and </w:t>
      </w:r>
      <w:r w:rsidRPr="003D7AE7">
        <w:t>long</w:t>
      </w:r>
      <w:r w:rsidR="006E77B2">
        <w:t>itude attributes</w:t>
      </w:r>
      <w:r w:rsidRPr="003D7AE7">
        <w:t xml:space="preserve"> in each file</w:t>
      </w:r>
      <w:r w:rsidR="006E77B2">
        <w:t>.</w:t>
      </w:r>
    </w:p>
    <w:p w14:paraId="4B1CFDDA" w14:textId="3DB7135B" w:rsidR="00A70E2C" w:rsidRDefault="00A70E2C" w:rsidP="00D4028D">
      <w:pPr>
        <w:pStyle w:val="ListParagraph"/>
        <w:numPr>
          <w:ilvl w:val="1"/>
          <w:numId w:val="29"/>
        </w:numPr>
      </w:pPr>
      <w:r>
        <w:t>Map crash data and generate c</w:t>
      </w:r>
      <w:r w:rsidR="00D4518C">
        <w:t>rash hotspot</w:t>
      </w:r>
      <w:r>
        <w:t xml:space="preserve">s for the following. If available, it is preferable to use </w:t>
      </w:r>
      <w:del w:id="152" w:author="Ben Magallon" w:date="2021-06-28T09:37:00Z">
        <w:r w:rsidDel="00AF40C0">
          <w:delText xml:space="preserve">adjusted </w:delText>
        </w:r>
        <w:commentRangeStart w:id="153"/>
        <w:r w:rsidDel="00AF40C0">
          <w:delText>AADT</w:delText>
        </w:r>
        <w:commentRangeEnd w:id="153"/>
        <w:r w:rsidDel="00AF40C0">
          <w:commentReference w:id="153"/>
        </w:r>
        <w:r w:rsidDel="00AF40C0">
          <w:delText xml:space="preserve"> </w:delText>
        </w:r>
      </w:del>
      <w:ins w:id="154" w:author="Ben Magallon" w:date="2021-06-28T09:37:00Z">
        <w:r w:rsidR="00AF40C0">
          <w:t xml:space="preserve">Vehicle Miles Traveled (VMT) </w:t>
        </w:r>
      </w:ins>
      <w:r>
        <w:t xml:space="preserve">to normalize crash counts by volume to better account for low volume roads where there may be more </w:t>
      </w:r>
      <w:r w:rsidR="00A840FF">
        <w:t>crashes</w:t>
      </w:r>
      <w:r>
        <w:t xml:space="preserve"> proportional to the volume of traffic. </w:t>
      </w:r>
      <w:ins w:id="155" w:author="Ben Magallon" w:date="2021-06-28T09:37:00Z">
        <w:r w:rsidR="00AF40C0">
          <w:t>If VMT is not</w:t>
        </w:r>
      </w:ins>
      <w:ins w:id="156" w:author="Ben Magallon" w:date="2021-06-28T09:38:00Z">
        <w:r w:rsidR="00AF40C0">
          <w:t xml:space="preserve"> available, using </w:t>
        </w:r>
        <w:r w:rsidR="00A97C05">
          <w:t xml:space="preserve">adjusted average daily traffic counts may be acceptable to show </w:t>
        </w:r>
        <w:r w:rsidR="00205146">
          <w:t xml:space="preserve">crash rates at the segment level. </w:t>
        </w:r>
      </w:ins>
      <w:ins w:id="157" w:author="Jim Harvey" w:date="2021-06-24T19:07:00Z">
        <w:r w:rsidR="0B2F4A28">
          <w:t xml:space="preserve">A typical measure for DOT or MPO studies is crashes per </w:t>
        </w:r>
        <w:del w:id="158" w:author="Ben Magallon" w:date="2021-06-28T09:39:00Z">
          <w:r w:rsidR="0B2F4A28" w:rsidDel="00205146">
            <w:delText>100-million</w:delText>
          </w:r>
        </w:del>
      </w:ins>
      <w:ins w:id="159" w:author="Ben Magallon" w:date="2021-06-28T09:39:00Z">
        <w:r w:rsidR="00205146">
          <w:t>100 million</w:t>
        </w:r>
      </w:ins>
      <w:ins w:id="160" w:author="Jim Harvey" w:date="2021-06-24T19:07:00Z">
        <w:r w:rsidR="0B2F4A28">
          <w:t xml:space="preserve"> V</w:t>
        </w:r>
      </w:ins>
      <w:ins w:id="161" w:author="Ben Magallon" w:date="2021-06-28T09:37:00Z">
        <w:r w:rsidR="000022EB">
          <w:t>MT</w:t>
        </w:r>
      </w:ins>
      <w:ins w:id="162" w:author="Jim Harvey" w:date="2021-06-24T19:07:00Z">
        <w:del w:id="163" w:author="Ben Magallon" w:date="2021-06-28T09:37:00Z">
          <w:r w:rsidR="0B2F4A28" w:rsidDel="000022EB">
            <w:delText>MT</w:delText>
          </w:r>
        </w:del>
      </w:ins>
      <w:ins w:id="164" w:author="Ben Magallon" w:date="2021-06-28T09:36:00Z">
        <w:r w:rsidR="000022EB">
          <w:t>.</w:t>
        </w:r>
      </w:ins>
    </w:p>
    <w:p w14:paraId="3714C75F" w14:textId="6D45443C" w:rsidR="00A70E2C" w:rsidRDefault="00A70E2C" w:rsidP="00A70E2C">
      <w:pPr>
        <w:pStyle w:val="ListParagraph"/>
        <w:numPr>
          <w:ilvl w:val="2"/>
          <w:numId w:val="29"/>
        </w:numPr>
      </w:pPr>
      <w:r>
        <w:t>All crashes.</w:t>
      </w:r>
    </w:p>
    <w:p w14:paraId="31E1A4EB" w14:textId="4B072C8F" w:rsidR="00D4518C" w:rsidRDefault="00A70E2C" w:rsidP="00A70E2C">
      <w:pPr>
        <w:pStyle w:val="ListParagraph"/>
        <w:numPr>
          <w:ilvl w:val="2"/>
          <w:numId w:val="29"/>
        </w:numPr>
      </w:pPr>
      <w:r>
        <w:t>Fatalities and severe injuries (all).</w:t>
      </w:r>
    </w:p>
    <w:p w14:paraId="2DFD2F1D" w14:textId="2B893D73" w:rsidR="00A70E2C" w:rsidRDefault="00A70E2C" w:rsidP="00A70E2C">
      <w:pPr>
        <w:pStyle w:val="ListParagraph"/>
        <w:numPr>
          <w:ilvl w:val="2"/>
          <w:numId w:val="29"/>
        </w:numPr>
      </w:pPr>
      <w:r>
        <w:t>Non-motorized fatalities and severe injuries.</w:t>
      </w:r>
    </w:p>
    <w:p w14:paraId="6CF2EDE5" w14:textId="5DE905C5" w:rsidR="00A840FF" w:rsidRDefault="00A840FF" w:rsidP="00D4518C">
      <w:pPr>
        <w:pStyle w:val="ListParagraph"/>
        <w:numPr>
          <w:ilvl w:val="1"/>
          <w:numId w:val="29"/>
        </w:numPr>
      </w:pPr>
      <w:commentRangeStart w:id="165"/>
      <w:r>
        <w:t>Compare normalized hotspot maps to working data and if street names, intersecting street names, or control sections are available in the data set then generate a list and map</w:t>
      </w:r>
      <w:ins w:id="166" w:author="Ben Magallon" w:date="2021-06-28T09:41:00Z">
        <w:r w:rsidR="00D8074D">
          <w:t>. Report</w:t>
        </w:r>
        <w:r w:rsidR="00565D5B">
          <w:t xml:space="preserve">, if </w:t>
        </w:r>
      </w:ins>
      <w:ins w:id="167" w:author="Ben Magallon" w:date="2021-06-28T10:09:00Z">
        <w:r w:rsidR="00F72D7D">
          <w:t>possible,</w:t>
        </w:r>
      </w:ins>
      <w:ins w:id="168" w:author="Ben Magallon" w:date="2021-06-28T09:41:00Z">
        <w:r w:rsidR="00565D5B">
          <w:t xml:space="preserve"> by facility type</w:t>
        </w:r>
      </w:ins>
      <w:ins w:id="169" w:author="Ben Magallon" w:date="2021-06-28T09:42:00Z">
        <w:r w:rsidR="00565D5B">
          <w:t xml:space="preserve">, e.g., Interstate, non-interstate NHS, </w:t>
        </w:r>
        <w:r w:rsidR="00936B97">
          <w:t>primary arterial, divided, undivided roadways, etc</w:t>
        </w:r>
      </w:ins>
      <w:ins w:id="170" w:author="Ben Magallon" w:date="2021-06-28T09:43:00Z">
        <w:r w:rsidR="00936B97">
          <w:t>.</w:t>
        </w:r>
      </w:ins>
      <w:ins w:id="171" w:author="Ben Magallon" w:date="2021-06-28T09:42:00Z">
        <w:r w:rsidR="00936B97">
          <w:t xml:space="preserve"> and include</w:t>
        </w:r>
      </w:ins>
      <w:r>
        <w:t>:</w:t>
      </w:r>
      <w:commentRangeEnd w:id="165"/>
      <w:r>
        <w:commentReference w:id="165"/>
      </w:r>
    </w:p>
    <w:p w14:paraId="3880A789" w14:textId="1A73A552" w:rsidR="00D4518C" w:rsidRDefault="00D4518C" w:rsidP="00A840FF">
      <w:pPr>
        <w:pStyle w:val="ListParagraph"/>
        <w:numPr>
          <w:ilvl w:val="2"/>
          <w:numId w:val="29"/>
        </w:numPr>
      </w:pPr>
      <w:r>
        <w:t>Top intersections by crash rate (all crashes)</w:t>
      </w:r>
      <w:r w:rsidR="00A840FF">
        <w:t xml:space="preserve"> – usually top 10, may vary by size of region.</w:t>
      </w:r>
    </w:p>
    <w:p w14:paraId="6199E978" w14:textId="1E2C79E8" w:rsidR="00A840FF" w:rsidRDefault="00D4518C" w:rsidP="00A840FF">
      <w:pPr>
        <w:pStyle w:val="ListParagraph"/>
        <w:numPr>
          <w:ilvl w:val="2"/>
          <w:numId w:val="29"/>
        </w:numPr>
      </w:pPr>
      <w:r>
        <w:t>Top roadway segments by crash rate (all crashes)</w:t>
      </w:r>
      <w:r w:rsidR="00A840FF">
        <w:t xml:space="preserve"> – usually top 10, may vary by size of region.</w:t>
      </w:r>
    </w:p>
    <w:p w14:paraId="0FBC2AB3" w14:textId="482BFA9E" w:rsidR="00A840FF" w:rsidRPr="00A840FF" w:rsidRDefault="00A840FF" w:rsidP="00A840FF">
      <w:pPr>
        <w:pStyle w:val="ListParagraph"/>
        <w:numPr>
          <w:ilvl w:val="1"/>
          <w:numId w:val="29"/>
        </w:numPr>
      </w:pPr>
      <w:r>
        <w:t xml:space="preserve">If no street names, intersecting street names, or control sections are available, an alternative method using TDM segments is represented in the </w:t>
      </w:r>
      <w:r w:rsidRPr="00A840FF">
        <w:t>Appendix of this SOP</w:t>
      </w:r>
      <w:r>
        <w:t>.</w:t>
      </w:r>
    </w:p>
    <w:p w14:paraId="025D000C" w14:textId="60454A0E" w:rsidR="006E77B2" w:rsidRDefault="006E77B2" w:rsidP="006E77B2">
      <w:pPr>
        <w:pStyle w:val="ListParagraph"/>
        <w:numPr>
          <w:ilvl w:val="0"/>
          <w:numId w:val="29"/>
        </w:numPr>
      </w:pPr>
      <w:r>
        <w:t>Save a combined shapefile for future mapping.</w:t>
      </w:r>
    </w:p>
    <w:p w14:paraId="0AAE63AA" w14:textId="56D48D62" w:rsidR="006E77B2" w:rsidRDefault="006E77B2" w:rsidP="006E77B2">
      <w:pPr>
        <w:pStyle w:val="ListParagraph"/>
        <w:numPr>
          <w:ilvl w:val="0"/>
          <w:numId w:val="29"/>
        </w:numPr>
      </w:pPr>
      <w:r>
        <w:lastRenderedPageBreak/>
        <w:t xml:space="preserve">Review stakeholder interviews </w:t>
      </w:r>
      <w:r w:rsidR="0013656D">
        <w:t xml:space="preserve">and public engagement feedback from surveys, polls, etc., </w:t>
      </w:r>
      <w:r>
        <w:t>for other safety concerns.</w:t>
      </w:r>
    </w:p>
    <w:p w14:paraId="1103205A" w14:textId="67DB6AD7" w:rsidR="0013656D" w:rsidRDefault="0013656D" w:rsidP="0013656D">
      <w:pPr>
        <w:pStyle w:val="ListParagraph"/>
        <w:numPr>
          <w:ilvl w:val="1"/>
          <w:numId w:val="29"/>
        </w:numPr>
      </w:pPr>
      <w:commentRangeStart w:id="172"/>
      <w:r>
        <w:t>Additional considerations might include Freight network and industrial flows, safety parking needs and requirements</w:t>
      </w:r>
      <w:ins w:id="173" w:author="Ben Magallon" w:date="2021-06-28T09:44:00Z">
        <w:r w:rsidR="00A8645E">
          <w:t xml:space="preserve"> as well as considerations for crash modification factors or any </w:t>
        </w:r>
        <w:r w:rsidR="00343CAF">
          <w:t>feedback on proven safety countermeasures</w:t>
        </w:r>
      </w:ins>
      <w:r>
        <w:t>.</w:t>
      </w:r>
      <w:commentRangeEnd w:id="172"/>
      <w:r>
        <w:commentReference w:id="172"/>
      </w:r>
    </w:p>
    <w:p w14:paraId="5FECF5F6" w14:textId="4AD79D5A" w:rsidR="00D74A5A" w:rsidRDefault="00D74A5A" w:rsidP="00D74A5A">
      <w:pPr>
        <w:pStyle w:val="ListParagraph"/>
        <w:numPr>
          <w:ilvl w:val="0"/>
          <w:numId w:val="29"/>
        </w:numPr>
      </w:pPr>
      <w:r>
        <w:t xml:space="preserve">Initiate Data Analysis QA/QC process as defined in relevant </w:t>
      </w:r>
      <w:ins w:id="174" w:author="Ben Magallon" w:date="2021-06-28T09:43:00Z">
        <w:r w:rsidR="00936B97">
          <w:t xml:space="preserve">Planning Practice QA/QC </w:t>
        </w:r>
      </w:ins>
      <w:r>
        <w:t>SOP.</w:t>
      </w:r>
    </w:p>
    <w:p w14:paraId="0F4A4978" w14:textId="64AAACCE" w:rsidR="00D74A5A" w:rsidRDefault="00D74A5A" w:rsidP="00D74A5A">
      <w:pPr>
        <w:pStyle w:val="ListParagraph"/>
        <w:numPr>
          <w:ilvl w:val="0"/>
          <w:numId w:val="29"/>
        </w:numPr>
      </w:pPr>
      <w:r>
        <w:t xml:space="preserve">Address comments if applicable. </w:t>
      </w:r>
    </w:p>
    <w:p w14:paraId="1CFF3A88" w14:textId="7D31AACA" w:rsidR="00222074" w:rsidRPr="00A572C3" w:rsidRDefault="00222074" w:rsidP="00222074">
      <w:pPr>
        <w:rPr>
          <w:b/>
          <w:bCs/>
        </w:rPr>
      </w:pPr>
      <w:r>
        <w:rPr>
          <w:b/>
          <w:bCs/>
        </w:rPr>
        <w:t xml:space="preserve">Step 4 </w:t>
      </w:r>
      <w:r w:rsidRPr="00A572C3">
        <w:rPr>
          <w:b/>
          <w:bCs/>
        </w:rPr>
        <w:t>Expected Work Product</w:t>
      </w:r>
    </w:p>
    <w:p w14:paraId="58B9C8C3" w14:textId="760493D5" w:rsidR="00222074" w:rsidRDefault="00222074" w:rsidP="00222074">
      <w:r w:rsidRPr="00EC6318">
        <w:t>At the end of this step, you should have</w:t>
      </w:r>
      <w:r>
        <w:t xml:space="preserve"> sets of summarized data that encompass scope requirements, including draft tables, graphs, maps, and preliminary notations of findings. </w:t>
      </w:r>
    </w:p>
    <w:p w14:paraId="3A5C2B43" w14:textId="54737D4C" w:rsidR="00222074" w:rsidRPr="00222074" w:rsidRDefault="00222074" w:rsidP="00222074">
      <w:r>
        <w:t>Location of final QC’d workbooks should be noted in data log in correspondence to original raw data sets.</w:t>
      </w:r>
    </w:p>
    <w:p w14:paraId="408BC9AA" w14:textId="5E71E43B" w:rsidR="00D74A5A" w:rsidRPr="0013656D" w:rsidRDefault="00D74A5A" w:rsidP="00222074">
      <w:pPr>
        <w:pStyle w:val="ATGHeading1"/>
      </w:pPr>
      <w:bookmarkStart w:id="175" w:name="_Toc75768751"/>
      <w:r>
        <w:t xml:space="preserve">Step 5: Compile Analysis and </w:t>
      </w:r>
      <w:r w:rsidR="00222074">
        <w:t>Draft</w:t>
      </w:r>
      <w:r>
        <w:t xml:space="preserve"> Deliverables</w:t>
      </w:r>
      <w:bookmarkEnd w:id="175"/>
    </w:p>
    <w:p w14:paraId="0D36FC04" w14:textId="4C05636E" w:rsidR="00222074" w:rsidRDefault="006E77B2" w:rsidP="00222074">
      <w:pPr>
        <w:pStyle w:val="ListParagraph"/>
        <w:numPr>
          <w:ilvl w:val="0"/>
          <w:numId w:val="40"/>
        </w:numPr>
      </w:pPr>
      <w:r>
        <w:t xml:space="preserve">Finalize </w:t>
      </w:r>
      <w:r w:rsidR="00222074">
        <w:t xml:space="preserve">tables, graphs, and </w:t>
      </w:r>
      <w:r>
        <w:t>maps</w:t>
      </w:r>
      <w:r w:rsidR="00222074">
        <w:t>.</w:t>
      </w:r>
      <w:r>
        <w:t xml:space="preserve"> </w:t>
      </w:r>
    </w:p>
    <w:p w14:paraId="3FA6E2CE" w14:textId="77777777" w:rsidR="00222074" w:rsidRDefault="00222074" w:rsidP="00222074">
      <w:pPr>
        <w:pStyle w:val="ListParagraph"/>
        <w:numPr>
          <w:ilvl w:val="1"/>
          <w:numId w:val="40"/>
        </w:numPr>
      </w:pPr>
      <w:commentRangeStart w:id="176"/>
      <w:r>
        <w:t xml:space="preserve">If data and project maps have been QC’d and approved by QA/QC manager, then package map projects/data/metadata for delivery to client. </w:t>
      </w:r>
      <w:commentRangeEnd w:id="176"/>
      <w:r>
        <w:commentReference w:id="176"/>
      </w:r>
    </w:p>
    <w:p w14:paraId="05C453C6" w14:textId="77777777" w:rsidR="00222074" w:rsidRDefault="00222074" w:rsidP="00222074">
      <w:pPr>
        <w:pStyle w:val="ListParagraph"/>
        <w:numPr>
          <w:ilvl w:val="0"/>
          <w:numId w:val="40"/>
        </w:numPr>
      </w:pPr>
      <w:r>
        <w:t>Fill in write-up with findings/statistics of existing transportation safety conditions.</w:t>
      </w:r>
    </w:p>
    <w:p w14:paraId="57CE7A1E" w14:textId="272FAAAA" w:rsidR="00222074" w:rsidRDefault="00222074" w:rsidP="00222074">
      <w:pPr>
        <w:pStyle w:val="ListParagraph"/>
        <w:numPr>
          <w:ilvl w:val="1"/>
          <w:numId w:val="40"/>
        </w:numPr>
      </w:pPr>
      <w:r>
        <w:t>For each component of the safety analysis performed, provide a narrative review of the findings, e.g., “top contributing factors were…”</w:t>
      </w:r>
    </w:p>
    <w:p w14:paraId="6AB30676" w14:textId="06A4EE70" w:rsidR="00222074" w:rsidRDefault="00222074" w:rsidP="00222074">
      <w:pPr>
        <w:pStyle w:val="ListParagraph"/>
        <w:numPr>
          <w:ilvl w:val="1"/>
          <w:numId w:val="40"/>
        </w:numPr>
      </w:pPr>
      <w:r>
        <w:t>For maps, include discussion of area, bounds/impacts of what is shown, e.g., “figure x shows the top three crash corridors which are [insert names of roads/extents] and are adjacent to…”</w:t>
      </w:r>
    </w:p>
    <w:p w14:paraId="17C186D4" w14:textId="1E50203A" w:rsidR="0013656D" w:rsidRDefault="0013656D" w:rsidP="00222074">
      <w:pPr>
        <w:pStyle w:val="ListParagraph"/>
        <w:numPr>
          <w:ilvl w:val="1"/>
          <w:numId w:val="40"/>
        </w:numPr>
      </w:pPr>
      <w:r>
        <w:t xml:space="preserve">Review </w:t>
      </w:r>
      <w:r w:rsidR="00222074">
        <w:t xml:space="preserve">public/stakeholder input as well as </w:t>
      </w:r>
      <w:r>
        <w:t>safety related planning documents (SHSP</w:t>
      </w:r>
      <w:r w:rsidR="00222074">
        <w:t>)</w:t>
      </w:r>
      <w:r w:rsidR="00A840FF">
        <w:t xml:space="preserve"> and include details as mentioned in step 2</w:t>
      </w:r>
      <w:r w:rsidR="00222074">
        <w:t xml:space="preserve"> in narrative review of findings</w:t>
      </w:r>
      <w:r w:rsidR="00D74A5A">
        <w:t>.</w:t>
      </w:r>
    </w:p>
    <w:p w14:paraId="02F104B3" w14:textId="6EDDD537" w:rsidR="00E26756" w:rsidRDefault="00E26756" w:rsidP="00E26756">
      <w:pPr>
        <w:pStyle w:val="ListParagraph"/>
        <w:numPr>
          <w:ilvl w:val="0"/>
          <w:numId w:val="40"/>
        </w:numPr>
        <w:rPr>
          <w:ins w:id="177" w:author="Ben Magallon" w:date="2021-06-28T09:45:00Z"/>
        </w:rPr>
      </w:pPr>
      <w:r>
        <w:t>Finalize draft memo and initiate QA/QC process as detailed in SOP.</w:t>
      </w:r>
    </w:p>
    <w:p w14:paraId="4F497F1D" w14:textId="40FD3BF5" w:rsidR="00DA3200" w:rsidRDefault="00DA3200" w:rsidP="00DA3200">
      <w:pPr>
        <w:pStyle w:val="ListParagraph"/>
        <w:numPr>
          <w:ilvl w:val="1"/>
          <w:numId w:val="40"/>
        </w:numPr>
        <w:rPr>
          <w:ins w:id="178" w:author="Ben Magallon" w:date="2021-06-28T09:46:00Z"/>
        </w:rPr>
      </w:pPr>
      <w:ins w:id="179" w:author="Ben Magallon" w:date="2021-06-28T09:45:00Z">
        <w:r>
          <w:t xml:space="preserve">Note: for QA/QC in </w:t>
        </w:r>
      </w:ins>
      <w:ins w:id="180" w:author="Ben Magallon" w:date="2021-06-28T09:46:00Z">
        <w:r>
          <w:t>documentation and analysis steps, the following questions should be considered:</w:t>
        </w:r>
      </w:ins>
    </w:p>
    <w:p w14:paraId="217C70A5" w14:textId="378CC9A9" w:rsidR="00DA3200" w:rsidRDefault="007C54F2">
      <w:pPr>
        <w:pStyle w:val="ListParagraph"/>
        <w:numPr>
          <w:ilvl w:val="2"/>
          <w:numId w:val="40"/>
        </w:numPr>
        <w:rPr>
          <w:ins w:id="181" w:author="Ben Magallon" w:date="2021-06-28T09:46:00Z"/>
        </w:rPr>
        <w:pPrChange w:id="182" w:author="Ben Magallon" w:date="2021-06-28T09:46:00Z">
          <w:pPr>
            <w:pStyle w:val="ListParagraph"/>
            <w:numPr>
              <w:ilvl w:val="1"/>
              <w:numId w:val="40"/>
            </w:numPr>
            <w:ind w:left="1440" w:hanging="360"/>
          </w:pPr>
        </w:pPrChange>
      </w:pPr>
      <w:ins w:id="183" w:author="Ben Magallon" w:date="2021-06-28T09:47:00Z">
        <w:r>
          <w:t>Is the reporting consistent</w:t>
        </w:r>
      </w:ins>
      <w:ins w:id="184" w:author="Ben Magallon" w:date="2021-06-28T09:46:00Z">
        <w:r w:rsidR="00DA3200">
          <w:t>?</w:t>
        </w:r>
      </w:ins>
    </w:p>
    <w:p w14:paraId="3DFA3F36" w14:textId="02E14AA8" w:rsidR="00DA3200" w:rsidRDefault="007C54F2">
      <w:pPr>
        <w:pStyle w:val="ListParagraph"/>
        <w:numPr>
          <w:ilvl w:val="2"/>
          <w:numId w:val="40"/>
        </w:numPr>
        <w:rPr>
          <w:ins w:id="185" w:author="Ben Magallon" w:date="2021-06-28T09:46:00Z"/>
        </w:rPr>
        <w:pPrChange w:id="186" w:author="Ben Magallon" w:date="2021-06-28T09:46:00Z">
          <w:pPr>
            <w:pStyle w:val="ListParagraph"/>
            <w:numPr>
              <w:ilvl w:val="1"/>
              <w:numId w:val="40"/>
            </w:numPr>
            <w:ind w:left="1440" w:hanging="360"/>
          </w:pPr>
        </w:pPrChange>
      </w:pPr>
      <w:ins w:id="187" w:author="Ben Magallon" w:date="2021-06-28T09:47:00Z">
        <w:r>
          <w:t>Is the writing/analysis</w:t>
        </w:r>
      </w:ins>
      <w:ins w:id="188" w:author="Ben Magallon" w:date="2021-06-28T09:46:00Z">
        <w:r w:rsidR="00DA3200">
          <w:t xml:space="preserve"> clear about whether we are reporting actual numbers or averages? </w:t>
        </w:r>
      </w:ins>
    </w:p>
    <w:p w14:paraId="4DF1FE6B" w14:textId="6407960B" w:rsidR="00DA3200" w:rsidRDefault="00DA3200">
      <w:pPr>
        <w:pStyle w:val="ListParagraph"/>
        <w:numPr>
          <w:ilvl w:val="2"/>
          <w:numId w:val="40"/>
        </w:numPr>
        <w:pPrChange w:id="189" w:author="Ben Magallon" w:date="2021-06-28T09:46:00Z">
          <w:pPr>
            <w:pStyle w:val="ListParagraph"/>
            <w:numPr>
              <w:numId w:val="40"/>
            </w:numPr>
            <w:ind w:hanging="360"/>
          </w:pPr>
        </w:pPrChange>
      </w:pPr>
      <w:ins w:id="190" w:author="Ben Magallon" w:date="2021-06-28T09:46:00Z">
        <w:r>
          <w:lastRenderedPageBreak/>
          <w:t xml:space="preserve">Are we reporting intuitively reasonable outcomes? For </w:t>
        </w:r>
      </w:ins>
      <w:ins w:id="191" w:author="Ben Magallon" w:date="2021-06-28T09:47:00Z">
        <w:r w:rsidR="00C72CA1">
          <w:t>example,</w:t>
        </w:r>
      </w:ins>
      <w:ins w:id="192" w:author="Ben Magallon" w:date="2021-06-28T09:46:00Z">
        <w:r>
          <w:t xml:space="preserve"> the difference between saying there were 1.5 fatalities in each of the 5 years versus saying there were between 1 and 2 fatalities</w:t>
        </w:r>
      </w:ins>
      <w:ins w:id="193" w:author="Ben Magallon" w:date="2021-06-28T09:47:00Z">
        <w:r w:rsidR="00C72CA1">
          <w:t>.</w:t>
        </w:r>
      </w:ins>
    </w:p>
    <w:p w14:paraId="79055C33" w14:textId="21C834BF" w:rsidR="00222074" w:rsidRPr="00A572C3" w:rsidRDefault="00222074" w:rsidP="00222074">
      <w:pPr>
        <w:rPr>
          <w:b/>
          <w:bCs/>
        </w:rPr>
      </w:pPr>
      <w:r>
        <w:rPr>
          <w:b/>
          <w:bCs/>
        </w:rPr>
        <w:t xml:space="preserve">Step 5 </w:t>
      </w:r>
      <w:r w:rsidRPr="00A572C3">
        <w:rPr>
          <w:b/>
          <w:bCs/>
        </w:rPr>
        <w:t>Expected Work Product</w:t>
      </w:r>
    </w:p>
    <w:p w14:paraId="30293844" w14:textId="0D98BF4B" w:rsidR="00222074" w:rsidRDefault="00222074" w:rsidP="00222074">
      <w:r w:rsidRPr="00EC6318">
        <w:t>At the end of this step, you should have</w:t>
      </w:r>
      <w:r>
        <w:t xml:space="preserve"> </w:t>
      </w:r>
      <w:r w:rsidR="00E26756">
        <w:t>a draft technical memo detailing purpose/scope, data sources, tools, methodology, analysis, and outcomes. This work product is the culmination of steps 1 – 5 and will become the final deliverable once the full QA/QC process is completed.</w:t>
      </w:r>
    </w:p>
    <w:p w14:paraId="37EF4EED" w14:textId="0DBB5E1A" w:rsidR="001F75D1" w:rsidRDefault="001F75D1" w:rsidP="00222074">
      <w:r>
        <w:t xml:space="preserve">Sample safety analysis tech memos can be found at the file paths indicated in the </w:t>
      </w:r>
      <w:ins w:id="194" w:author="Ben Magallon" w:date="2021-06-28T10:10:00Z">
        <w:r w:rsidR="00D26B69">
          <w:t xml:space="preserve">following </w:t>
        </w:r>
      </w:ins>
      <w:del w:id="195" w:author="Ben Magallon" w:date="2021-06-28T10:10:00Z">
        <w:r w:rsidDel="00D26B69">
          <w:delText>Appendix</w:delText>
        </w:r>
      </w:del>
      <w:ins w:id="196" w:author="Ben Magallon" w:date="2021-06-28T10:10:00Z">
        <w:r w:rsidR="00D26B69">
          <w:t>Resources section of this SOP.</w:t>
        </w:r>
      </w:ins>
    </w:p>
    <w:p w14:paraId="5D0E3A22" w14:textId="1E7DA0AE" w:rsidR="002F0C4A" w:rsidDel="00723D17" w:rsidRDefault="002F0C4A" w:rsidP="0023517B">
      <w:pPr>
        <w:rPr>
          <w:del w:id="197" w:author="Ben Magallon" w:date="2021-06-28T09:49:00Z"/>
          <w:b/>
          <w:bCs/>
          <w:sz w:val="28"/>
        </w:rPr>
      </w:pPr>
      <w:del w:id="198" w:author="Ben Magallon" w:date="2021-06-28T09:49:00Z">
        <w:r w:rsidRPr="002F0C4A" w:rsidDel="00723D17">
          <w:rPr>
            <w:b/>
            <w:bCs/>
            <w:sz w:val="28"/>
          </w:rPr>
          <w:delText>Definitions:</w:delText>
        </w:r>
        <w:r w:rsidDel="00723D17">
          <w:rPr>
            <w:b/>
            <w:bCs/>
            <w:sz w:val="28"/>
          </w:rPr>
          <w:delText xml:space="preserve"> </w:delText>
        </w:r>
        <w:r w:rsidRPr="002F0C4A" w:rsidDel="00723D17">
          <w:rPr>
            <w:i/>
            <w:iCs/>
            <w:sz w:val="28"/>
          </w:rPr>
          <w:delText>Key terminology</w:delText>
        </w:r>
        <w:r w:rsidDel="00723D17">
          <w:rPr>
            <w:b/>
            <w:bCs/>
            <w:sz w:val="28"/>
          </w:rPr>
          <w:delText xml:space="preserve"> </w:delText>
        </w:r>
      </w:del>
    </w:p>
    <w:p w14:paraId="1DABAC53" w14:textId="35A8B160" w:rsidR="00A840FF" w:rsidRDefault="00A840FF" w:rsidP="00A840FF">
      <w:pPr>
        <w:pStyle w:val="ATGHeading1"/>
      </w:pPr>
      <w:del w:id="199" w:author="Ben Magallon" w:date="2021-06-28T09:49:00Z">
        <w:r w:rsidDel="00723D17">
          <w:delText>Appendix</w:delText>
        </w:r>
      </w:del>
      <w:bookmarkStart w:id="200" w:name="_Toc75768752"/>
      <w:ins w:id="201" w:author="Ben Magallon" w:date="2021-06-28T09:49:00Z">
        <w:r w:rsidR="00723D17">
          <w:rPr>
            <w:bCs/>
            <w:sz w:val="28"/>
          </w:rPr>
          <w:t>Resources</w:t>
        </w:r>
      </w:ins>
      <w:bookmarkEnd w:id="200"/>
    </w:p>
    <w:p w14:paraId="40C4DB46" w14:textId="2B7036BE" w:rsidR="000E13F3" w:rsidRDefault="000E13F3" w:rsidP="000E13F3">
      <w:r>
        <w:t>Th</w:t>
      </w:r>
      <w:del w:id="202" w:author="Ben Magallon" w:date="2021-06-28T09:49:00Z">
        <w:r w:rsidDel="00233923">
          <w:delText>is appendix</w:delText>
        </w:r>
      </w:del>
      <w:ins w:id="203" w:author="Ben Magallon" w:date="2021-06-28T09:49:00Z">
        <w:r w:rsidR="00233923">
          <w:t>ese resources</w:t>
        </w:r>
      </w:ins>
      <w:r>
        <w:t xml:space="preserve"> include</w:t>
      </w:r>
      <w:del w:id="204" w:author="Ben Magallon" w:date="2021-06-28T09:49:00Z">
        <w:r w:rsidDel="00233923">
          <w:delText>s</w:delText>
        </w:r>
      </w:del>
      <w:r>
        <w:t xml:space="preserve"> additional approaches referenced above to accommodate a number of varying conditions in data sources and availability.</w:t>
      </w:r>
    </w:p>
    <w:p w14:paraId="371BC9C1" w14:textId="58AAA2EC" w:rsidR="00182D35" w:rsidRDefault="00182D35" w:rsidP="00182D35">
      <w:pPr>
        <w:pStyle w:val="ATGHeading2"/>
      </w:pPr>
      <w:bookmarkStart w:id="205" w:name="_Toc75768753"/>
      <w:r>
        <w:t>Data Set Examples</w:t>
      </w:r>
      <w:bookmarkEnd w:id="205"/>
    </w:p>
    <w:p w14:paraId="1983A4A7" w14:textId="3E029FD7" w:rsidR="00182D35" w:rsidRDefault="00182D35" w:rsidP="00182D35">
      <w:r>
        <w:t>These examples are up to date as of the current revision of this SOP and may require update if/when LADOTD and TxDOT revise the data they provide.</w:t>
      </w:r>
      <w:r w:rsidR="001F75D1">
        <w:t xml:space="preserve"> </w:t>
      </w:r>
      <w:r w:rsidR="00880FD5">
        <w:t>Additionally,</w:t>
      </w:r>
      <w:r w:rsidR="001F75D1">
        <w:t xml:space="preserve"> the file paths to these examples will need to be updated once the projects are closed out and archived.</w:t>
      </w:r>
    </w:p>
    <w:p w14:paraId="3F76397C" w14:textId="49C90E83" w:rsidR="001F75D1" w:rsidRDefault="001F75D1" w:rsidP="001F75D1">
      <w:pPr>
        <w:pStyle w:val="ATGHeading3"/>
      </w:pPr>
      <w:bookmarkStart w:id="206" w:name="_Toc75768754"/>
      <w:r>
        <w:t>LADOTD</w:t>
      </w:r>
      <w:bookmarkEnd w:id="206"/>
    </w:p>
    <w:p w14:paraId="25391266" w14:textId="7B0E197D" w:rsidR="00182D35" w:rsidRDefault="001F75D1" w:rsidP="000E13F3">
      <w:r w:rsidRPr="001F75D1">
        <w:t>Z:\Planning\PLDV-2020.0031 NLCOG MTP 2020\Data\Safety Data</w:t>
      </w:r>
    </w:p>
    <w:p w14:paraId="66F4C18D" w14:textId="0E4D9E59" w:rsidR="001F75D1" w:rsidRDefault="001F75D1" w:rsidP="001F75D1">
      <w:pPr>
        <w:pStyle w:val="ATGHeading3"/>
      </w:pPr>
      <w:bookmarkStart w:id="207" w:name="_Toc75768755"/>
      <w:r>
        <w:t>TxDOT</w:t>
      </w:r>
      <w:bookmarkEnd w:id="207"/>
    </w:p>
    <w:p w14:paraId="52C0780D" w14:textId="11B098F3" w:rsidR="001F75D1" w:rsidRDefault="001F75D1" w:rsidP="000E13F3">
      <w:r w:rsidRPr="001F75D1">
        <w:t>Z:\Planning\PLDV-2021.0012 Temple Mobility Master Plan\Mapping\Task_5_SafetyAnalysis\Data\Excel</w:t>
      </w:r>
    </w:p>
    <w:p w14:paraId="3DC10437" w14:textId="7AD7B843" w:rsidR="005832B5" w:rsidRPr="000E13F3" w:rsidRDefault="000E13F3" w:rsidP="000E13F3">
      <w:pPr>
        <w:pStyle w:val="ATGHeading2"/>
      </w:pPr>
      <w:bookmarkStart w:id="208" w:name="_Toc75768756"/>
      <w:r>
        <w:t>TDM Method for I</w:t>
      </w:r>
      <w:r w:rsidR="00A840FF" w:rsidRPr="000E13F3">
        <w:t>dentify</w:t>
      </w:r>
      <w:r>
        <w:t>ing</w:t>
      </w:r>
      <w:r w:rsidR="00A840FF" w:rsidRPr="000E13F3">
        <w:t xml:space="preserve"> </w:t>
      </w:r>
      <w:r>
        <w:t>T</w:t>
      </w:r>
      <w:r w:rsidR="00A840FF" w:rsidRPr="000E13F3">
        <w:t xml:space="preserve">op </w:t>
      </w:r>
      <w:r>
        <w:t>S</w:t>
      </w:r>
      <w:r w:rsidR="00A840FF" w:rsidRPr="000E13F3">
        <w:t>egments/</w:t>
      </w:r>
      <w:r>
        <w:t>I</w:t>
      </w:r>
      <w:r w:rsidR="00A840FF" w:rsidRPr="000E13F3">
        <w:t>ntersections</w:t>
      </w:r>
      <w:bookmarkEnd w:id="208"/>
    </w:p>
    <w:p w14:paraId="70A8E548" w14:textId="4FA4C0A9" w:rsidR="000E13F3" w:rsidRDefault="000E13F3" w:rsidP="000E13F3">
      <w:pPr>
        <w:pStyle w:val="ListParagraph"/>
        <w:numPr>
          <w:ilvl w:val="0"/>
          <w:numId w:val="39"/>
        </w:numPr>
      </w:pPr>
      <w:r>
        <w:t>Set a query in the network shapefile so that everything but centroids equal true.</w:t>
      </w:r>
    </w:p>
    <w:p w14:paraId="204C4C37" w14:textId="3E62D597" w:rsidR="000E13F3" w:rsidRPr="000E13F3" w:rsidRDefault="000E13F3" w:rsidP="000E13F3">
      <w:pPr>
        <w:pStyle w:val="ListParagraph"/>
        <w:numPr>
          <w:ilvl w:val="0"/>
          <w:numId w:val="39"/>
        </w:numPr>
      </w:pPr>
      <w:r w:rsidRPr="000E13F3">
        <w:t>Create a buffer around the TDM with a radius of your choice depending on local context (we have done 150ft in the past, but something like 50ft may be better for intersections).</w:t>
      </w:r>
    </w:p>
    <w:p w14:paraId="004AF2BE" w14:textId="7E7FEEBB" w:rsidR="000E13F3" w:rsidRPr="000E13F3" w:rsidRDefault="000E13F3" w:rsidP="000E13F3">
      <w:pPr>
        <w:pStyle w:val="ListParagraph"/>
        <w:numPr>
          <w:ilvl w:val="1"/>
          <w:numId w:val="39"/>
        </w:numPr>
      </w:pPr>
      <w:r w:rsidRPr="000E13F3">
        <w:t>Do not dissolve the TDM segments into one feature</w:t>
      </w:r>
      <w:r>
        <w:t>.</w:t>
      </w:r>
    </w:p>
    <w:p w14:paraId="564F14B3" w14:textId="297270E5" w:rsidR="000E13F3" w:rsidRPr="000E13F3" w:rsidRDefault="000E13F3" w:rsidP="000E13F3">
      <w:pPr>
        <w:pStyle w:val="ListParagraph"/>
        <w:numPr>
          <w:ilvl w:val="0"/>
          <w:numId w:val="39"/>
        </w:numPr>
      </w:pPr>
      <w:r w:rsidRPr="000E13F3">
        <w:lastRenderedPageBreak/>
        <w:t>Once the buffer is created, create a spatial join with the buffer and the crash data point layer</w:t>
      </w:r>
      <w:r>
        <w:t>.</w:t>
      </w:r>
    </w:p>
    <w:p w14:paraId="32DA0147" w14:textId="77F82315" w:rsidR="000E13F3" w:rsidRDefault="000E13F3" w:rsidP="000E13F3">
      <w:pPr>
        <w:pStyle w:val="ListParagraph"/>
        <w:numPr>
          <w:ilvl w:val="1"/>
          <w:numId w:val="39"/>
        </w:numPr>
      </w:pPr>
      <w:r w:rsidRPr="000E13F3">
        <w:t xml:space="preserve">To identify intersections, query the crash data so that the Intersection Related attribute is only equal to </w:t>
      </w:r>
      <w:r>
        <w:t>“</w:t>
      </w:r>
      <w:r w:rsidRPr="000E13F3">
        <w:t>Intersection</w:t>
      </w:r>
      <w:r>
        <w:t>” (If an intersection related flag is available in the data set).</w:t>
      </w:r>
    </w:p>
    <w:p w14:paraId="4B3E331E" w14:textId="5A73C191" w:rsidR="000E13F3" w:rsidRPr="000E13F3" w:rsidRDefault="000E13F3" w:rsidP="000E13F3">
      <w:pPr>
        <w:pStyle w:val="ListParagraph"/>
        <w:numPr>
          <w:ilvl w:val="1"/>
          <w:numId w:val="39"/>
        </w:numPr>
      </w:pPr>
      <w:r>
        <w:t>To identify segments, perform the inverse query to equal only “Non-intersection.”</w:t>
      </w:r>
    </w:p>
    <w:p w14:paraId="0EAE675A" w14:textId="468F878C" w:rsidR="000E13F3" w:rsidRPr="000E13F3" w:rsidRDefault="000E13F3" w:rsidP="00E25D08">
      <w:pPr>
        <w:pStyle w:val="ListParagraph"/>
        <w:numPr>
          <w:ilvl w:val="0"/>
          <w:numId w:val="39"/>
        </w:numPr>
      </w:pPr>
      <w:r>
        <w:t>For each operation, on</w:t>
      </w:r>
      <w:r w:rsidRPr="000E13F3">
        <w:t>ce the two layers are joined, a JOIN_COUNT column will be created within the buffer attribute table which should have summarized the number of crashes that occurred within the segment</w:t>
      </w:r>
      <w:r>
        <w:t>, or intersection</w:t>
      </w:r>
      <w:r w:rsidRPr="000E13F3">
        <w:t xml:space="preserve"> of the TDM Network</w:t>
      </w:r>
      <w:r>
        <w:t xml:space="preserve"> respectively</w:t>
      </w:r>
      <w:r w:rsidRPr="000E13F3">
        <w:t xml:space="preserve">. </w:t>
      </w:r>
    </w:p>
    <w:p w14:paraId="74388321" w14:textId="77777777" w:rsidR="00D74A5A" w:rsidRDefault="000E13F3" w:rsidP="000E13F3">
      <w:pPr>
        <w:pStyle w:val="ListParagraph"/>
        <w:numPr>
          <w:ilvl w:val="0"/>
          <w:numId w:val="39"/>
        </w:numPr>
      </w:pPr>
      <w:r w:rsidRPr="000E13F3">
        <w:t xml:space="preserve">Review the segments </w:t>
      </w:r>
      <w:r w:rsidR="00D74A5A">
        <w:t>and intersections</w:t>
      </w:r>
      <w:r w:rsidRPr="000E13F3">
        <w:t xml:space="preserve"> that recorded the highest number of crashes</w:t>
      </w:r>
      <w:r w:rsidR="00D74A5A">
        <w:t xml:space="preserve"> by volume (ideally VMT, but Adjusted AADT may be used as well).</w:t>
      </w:r>
    </w:p>
    <w:p w14:paraId="53BFAAAE" w14:textId="4F6392FD" w:rsidR="000E13F3" w:rsidRPr="000E13F3" w:rsidRDefault="00D74A5A" w:rsidP="00D74A5A">
      <w:pPr>
        <w:pStyle w:val="ListParagraph"/>
        <w:numPr>
          <w:ilvl w:val="1"/>
          <w:numId w:val="39"/>
        </w:numPr>
      </w:pPr>
      <w:r>
        <w:t>M</w:t>
      </w:r>
      <w:r w:rsidR="000E13F3" w:rsidRPr="000E13F3">
        <w:t xml:space="preserve">any of these segments may overlap each other, but this method will save you time by identifying segments with high concentrations, allowing you to </w:t>
      </w:r>
      <w:r w:rsidRPr="000E13F3">
        <w:t>pinpoint the top intersections/segments vs eyeballing a heat map more easily</w:t>
      </w:r>
      <w:r w:rsidR="000E13F3" w:rsidRPr="000E13F3">
        <w:t>. This will also give you crash counts/rat</w:t>
      </w:r>
      <w:r>
        <w:t>e.</w:t>
      </w:r>
    </w:p>
    <w:p w14:paraId="7B03BDE2" w14:textId="45265132" w:rsidR="000E13F3" w:rsidRDefault="000E13F3" w:rsidP="000E13F3">
      <w:pPr>
        <w:pStyle w:val="ListParagraph"/>
        <w:numPr>
          <w:ilvl w:val="0"/>
          <w:numId w:val="39"/>
        </w:numPr>
      </w:pPr>
      <w:r w:rsidRPr="000E13F3">
        <w:t>If needed, once you have manually identified/selected the crash points that belong to each intersection/segment, you can export the selected features at each intersection/segment to make further analysis easier layer on (i.e.</w:t>
      </w:r>
      <w:r w:rsidR="001F75D1">
        <w:t>,</w:t>
      </w:r>
      <w:r w:rsidRPr="000E13F3">
        <w:t xml:space="preserve"> identifying the number of bike/ped crashes at top intersections)</w:t>
      </w:r>
    </w:p>
    <w:p w14:paraId="6A05B7BD" w14:textId="0AF0D451" w:rsidR="00880FD5" w:rsidRPr="000E13F3" w:rsidDel="00233923" w:rsidRDefault="00880FD5" w:rsidP="00880FD5">
      <w:pPr>
        <w:rPr>
          <w:del w:id="209" w:author="Ben Magallon" w:date="2021-06-28T09:49:00Z"/>
        </w:rPr>
      </w:pPr>
    </w:p>
    <w:p w14:paraId="15A77501" w14:textId="532ECAC9" w:rsidR="00F05573" w:rsidRPr="000E13F3" w:rsidRDefault="00880FD5" w:rsidP="00880FD5">
      <w:pPr>
        <w:pStyle w:val="ATGHeading2"/>
      </w:pPr>
      <w:bookmarkStart w:id="210" w:name="_Toc75768757"/>
      <w:r>
        <w:t>Example Crash Analysis Memos</w:t>
      </w:r>
      <w:bookmarkEnd w:id="210"/>
    </w:p>
    <w:p w14:paraId="5488175B" w14:textId="6302C49D" w:rsidR="00880FD5" w:rsidRDefault="00880FD5" w:rsidP="00880FD5">
      <w:r>
        <w:t>The file paths to these examples will need to be updated once the projects are closed out and archived.</w:t>
      </w:r>
    </w:p>
    <w:p w14:paraId="70A4FD9F" w14:textId="6580E427" w:rsidR="00F05573" w:rsidRDefault="00880FD5" w:rsidP="00880FD5">
      <w:pPr>
        <w:pStyle w:val="ATGHeading3"/>
      </w:pPr>
      <w:bookmarkStart w:id="211" w:name="_Toc75768758"/>
      <w:r>
        <w:t>RGVMPO MTP Safety Analysis</w:t>
      </w:r>
      <w:bookmarkEnd w:id="211"/>
    </w:p>
    <w:p w14:paraId="299E64EF" w14:textId="79D33C9D" w:rsidR="00880FD5" w:rsidRPr="000E13F3" w:rsidRDefault="00880FD5" w:rsidP="000E13F3">
      <w:r w:rsidRPr="00880FD5">
        <w:t>Z:\Planning\PLDV-2019.0135 RGVMPO 2020-2045 MTP Update\Deliverables\Task 1 Deliverables\Needs Analysis\Safety Analysis</w:t>
      </w:r>
    </w:p>
    <w:p w14:paraId="634E327B" w14:textId="1CBDA614" w:rsidR="00880FD5" w:rsidRDefault="00880FD5" w:rsidP="00880FD5">
      <w:pPr>
        <w:pStyle w:val="ATGHeading3"/>
      </w:pPr>
      <w:bookmarkStart w:id="212" w:name="_Toc75768759"/>
      <w:r>
        <w:t>NLCOG 2045 MTP Safety Analysis</w:t>
      </w:r>
      <w:bookmarkEnd w:id="212"/>
    </w:p>
    <w:p w14:paraId="3299150C" w14:textId="673DA4A3" w:rsidR="00880FD5" w:rsidRPr="00880FD5" w:rsidRDefault="00880FD5" w:rsidP="00880FD5">
      <w:r w:rsidRPr="00880FD5">
        <w:t>Z:\Planning\PLDV-2020.0031 NLCOG MTP 2020\Tasks\Task 12 Metropolitan Transportation Plan Preparation\_Technical Memos\Draft Memos\20210401_NLCOG Safety Analysis Memo.docx</w:t>
      </w:r>
    </w:p>
    <w:p w14:paraId="7800F29D" w14:textId="2DBFEDE4" w:rsidR="00F05573" w:rsidDel="009A3F42" w:rsidRDefault="00F05573" w:rsidP="00834907">
      <w:pPr>
        <w:rPr>
          <w:del w:id="213" w:author="Ben Magallon" w:date="2021-06-28T10:31:00Z"/>
        </w:rPr>
      </w:pPr>
    </w:p>
    <w:p w14:paraId="0F359C5E" w14:textId="6AB9400A" w:rsidR="007E63B5" w:rsidRDefault="007E63B5">
      <w:pPr>
        <w:pStyle w:val="ATGHeading1"/>
        <w:rPr>
          <w:ins w:id="214" w:author="Ben Magallon" w:date="2021-06-28T10:04:00Z"/>
        </w:rPr>
        <w:pPrChange w:id="215" w:author="Ben Magallon" w:date="2021-06-28T10:05:00Z">
          <w:pPr/>
        </w:pPrChange>
      </w:pPr>
      <w:bookmarkStart w:id="216" w:name="_Toc75768760"/>
      <w:ins w:id="217" w:author="Ben Magallon" w:date="2021-06-28T10:04:00Z">
        <w:r w:rsidRPr="002F0C4A">
          <w:t>Definitions:</w:t>
        </w:r>
        <w:r>
          <w:t xml:space="preserve"> </w:t>
        </w:r>
        <w:r w:rsidRPr="002F0C4A">
          <w:t xml:space="preserve">Key </w:t>
        </w:r>
      </w:ins>
      <w:ins w:id="218" w:author="Ben Magallon" w:date="2021-06-28T10:32:00Z">
        <w:r w:rsidR="009A3F42">
          <w:t>T</w:t>
        </w:r>
      </w:ins>
      <w:ins w:id="219" w:author="Ben Magallon" w:date="2021-06-28T10:04:00Z">
        <w:r w:rsidRPr="002F0C4A">
          <w:t>erminology</w:t>
        </w:r>
        <w:bookmarkEnd w:id="216"/>
        <w:r>
          <w:t xml:space="preserve"> </w:t>
        </w:r>
      </w:ins>
    </w:p>
    <w:p w14:paraId="24B6174E" w14:textId="77777777" w:rsidR="009A3F42" w:rsidRPr="009A3F42" w:rsidRDefault="009A3F42" w:rsidP="009A3F42">
      <w:pPr>
        <w:rPr>
          <w:ins w:id="220" w:author="Ben Magallon" w:date="2021-06-28T10:31:00Z"/>
          <w:rFonts w:eastAsia="Calibri" w:cstheme="minorHAnsi"/>
          <w:szCs w:val="24"/>
          <w:rPrChange w:id="221" w:author="Ben Magallon" w:date="2021-06-28T10:31:00Z">
            <w:rPr>
              <w:ins w:id="222" w:author="Ben Magallon" w:date="2021-06-28T10:31:00Z"/>
              <w:rFonts w:ascii="Segoe UI" w:eastAsia="Calibri" w:hAnsi="Segoe UI" w:cs="Times New Roman"/>
              <w:sz w:val="20"/>
            </w:rPr>
          </w:rPrChange>
        </w:rPr>
      </w:pPr>
      <w:ins w:id="223" w:author="Ben Magallon" w:date="2021-06-28T10:31:00Z">
        <w:r w:rsidRPr="009A3F42">
          <w:rPr>
            <w:rFonts w:eastAsia="Calibri" w:cstheme="minorHAnsi"/>
            <w:b/>
            <w:bCs/>
            <w:szCs w:val="24"/>
            <w:rPrChange w:id="224" w:author="Ben Magallon" w:date="2021-06-28T10:31:00Z">
              <w:rPr>
                <w:rFonts w:ascii="Segoe UI" w:eastAsia="Calibri" w:hAnsi="Segoe UI" w:cs="Times New Roman"/>
                <w:b/>
                <w:bCs/>
                <w:sz w:val="20"/>
              </w:rPr>
            </w:rPrChange>
          </w:rPr>
          <w:t>AADT</w:t>
        </w:r>
        <w:r w:rsidRPr="009A3F42">
          <w:rPr>
            <w:rFonts w:eastAsia="Calibri" w:cstheme="minorHAnsi"/>
            <w:szCs w:val="24"/>
            <w:rPrChange w:id="225" w:author="Ben Magallon" w:date="2021-06-28T10:31:00Z">
              <w:rPr>
                <w:rFonts w:ascii="Segoe UI" w:eastAsia="Calibri" w:hAnsi="Segoe UI" w:cs="Times New Roman"/>
                <w:sz w:val="20"/>
              </w:rPr>
            </w:rPrChange>
          </w:rPr>
          <w:t xml:space="preserve"> – </w:t>
        </w:r>
        <w:r w:rsidRPr="009A3F42">
          <w:rPr>
            <w:rFonts w:eastAsia="Calibri" w:cstheme="minorHAnsi"/>
            <w:b/>
            <w:bCs/>
            <w:szCs w:val="24"/>
            <w:rPrChange w:id="226" w:author="Ben Magallon" w:date="2021-06-28T10:31:00Z">
              <w:rPr>
                <w:rFonts w:ascii="Segoe UI" w:eastAsia="Calibri" w:hAnsi="Segoe UI" w:cs="Times New Roman"/>
                <w:b/>
                <w:bCs/>
                <w:sz w:val="20"/>
              </w:rPr>
            </w:rPrChange>
          </w:rPr>
          <w:t>Annual average daily traffic</w:t>
        </w:r>
        <w:r w:rsidRPr="009A3F42">
          <w:rPr>
            <w:rFonts w:eastAsia="Calibri" w:cstheme="minorHAnsi"/>
            <w:szCs w:val="24"/>
            <w:rPrChange w:id="227" w:author="Ben Magallon" w:date="2021-06-28T10:31:00Z">
              <w:rPr>
                <w:rFonts w:ascii="Segoe UI" w:eastAsia="Calibri" w:hAnsi="Segoe UI" w:cs="Times New Roman"/>
                <w:sz w:val="20"/>
              </w:rPr>
            </w:rPrChange>
          </w:rPr>
          <w:t xml:space="preserve">. Traditionally, it is the total volume of vehicle traffic of a highway or road for a year divided by 365 days. </w:t>
        </w:r>
      </w:ins>
    </w:p>
    <w:p w14:paraId="78A8D19E" w14:textId="77777777" w:rsidR="009A3F42" w:rsidRPr="009A3F42" w:rsidRDefault="009A3F42" w:rsidP="009A3F42">
      <w:pPr>
        <w:rPr>
          <w:ins w:id="228" w:author="Ben Magallon" w:date="2021-06-28T10:31:00Z"/>
          <w:rFonts w:eastAsia="Calibri" w:cstheme="minorHAnsi"/>
          <w:szCs w:val="24"/>
          <w:rPrChange w:id="229" w:author="Ben Magallon" w:date="2021-06-28T10:31:00Z">
            <w:rPr>
              <w:ins w:id="230" w:author="Ben Magallon" w:date="2021-06-28T10:31:00Z"/>
              <w:rFonts w:ascii="Segoe UI" w:eastAsia="Calibri" w:hAnsi="Segoe UI" w:cs="Times New Roman"/>
              <w:sz w:val="20"/>
            </w:rPr>
          </w:rPrChange>
        </w:rPr>
      </w:pPr>
      <w:ins w:id="231" w:author="Ben Magallon" w:date="2021-06-28T10:31:00Z">
        <w:r w:rsidRPr="009A3F42">
          <w:rPr>
            <w:rFonts w:eastAsia="Calibri" w:cstheme="minorHAnsi"/>
            <w:b/>
            <w:bCs/>
            <w:szCs w:val="24"/>
            <w:rPrChange w:id="232" w:author="Ben Magallon" w:date="2021-06-28T10:31:00Z">
              <w:rPr>
                <w:rFonts w:ascii="Segoe UI" w:eastAsia="Calibri" w:hAnsi="Segoe UI" w:cs="Times New Roman"/>
                <w:b/>
                <w:bCs/>
                <w:sz w:val="20"/>
              </w:rPr>
            </w:rPrChange>
          </w:rPr>
          <w:t>CMFs</w:t>
        </w:r>
        <w:r w:rsidRPr="009A3F42">
          <w:rPr>
            <w:rFonts w:eastAsia="Calibri" w:cstheme="minorHAnsi"/>
            <w:szCs w:val="24"/>
            <w:rPrChange w:id="233" w:author="Ben Magallon" w:date="2021-06-28T10:31:00Z">
              <w:rPr>
                <w:rFonts w:ascii="Segoe UI" w:eastAsia="Calibri" w:hAnsi="Segoe UI" w:cs="Times New Roman"/>
                <w:sz w:val="20"/>
              </w:rPr>
            </w:rPrChange>
          </w:rPr>
          <w:t xml:space="preserve"> – </w:t>
        </w:r>
        <w:r w:rsidRPr="009A3F42">
          <w:rPr>
            <w:rFonts w:eastAsia="Calibri" w:cstheme="minorHAnsi"/>
            <w:b/>
            <w:bCs/>
            <w:szCs w:val="24"/>
            <w:rPrChange w:id="234" w:author="Ben Magallon" w:date="2021-06-28T10:31:00Z">
              <w:rPr>
                <w:rFonts w:ascii="Segoe UI" w:eastAsia="Calibri" w:hAnsi="Segoe UI" w:cs="Times New Roman"/>
                <w:b/>
                <w:bCs/>
                <w:sz w:val="20"/>
              </w:rPr>
            </w:rPrChange>
          </w:rPr>
          <w:t>Crash modification factors</w:t>
        </w:r>
        <w:r w:rsidRPr="009A3F42">
          <w:rPr>
            <w:rFonts w:eastAsia="Calibri" w:cstheme="minorHAnsi"/>
            <w:szCs w:val="24"/>
            <w:rPrChange w:id="235" w:author="Ben Magallon" w:date="2021-06-28T10:31:00Z">
              <w:rPr>
                <w:rFonts w:ascii="Segoe UI" w:eastAsia="Calibri" w:hAnsi="Segoe UI" w:cs="Times New Roman"/>
                <w:sz w:val="20"/>
              </w:rPr>
            </w:rPrChange>
          </w:rPr>
          <w:t xml:space="preserve">.  A crash modification factor (CMF) is a factor used to calculate the </w:t>
        </w:r>
        <w:r w:rsidRPr="009A3F42">
          <w:rPr>
            <w:rFonts w:eastAsia="Calibri" w:cstheme="minorHAnsi"/>
            <w:i/>
            <w:iCs/>
            <w:szCs w:val="24"/>
            <w:rPrChange w:id="236" w:author="Ben Magallon" w:date="2021-06-28T10:31:00Z">
              <w:rPr>
                <w:rFonts w:ascii="Segoe UI" w:eastAsia="Calibri" w:hAnsi="Segoe UI" w:cs="Times New Roman"/>
                <w:i/>
                <w:iCs/>
                <w:sz w:val="20"/>
              </w:rPr>
            </w:rPrChange>
          </w:rPr>
          <w:t>expected</w:t>
        </w:r>
        <w:r w:rsidRPr="009A3F42">
          <w:rPr>
            <w:rFonts w:eastAsia="Calibri" w:cstheme="minorHAnsi"/>
            <w:szCs w:val="24"/>
            <w:rPrChange w:id="237" w:author="Ben Magallon" w:date="2021-06-28T10:31:00Z">
              <w:rPr>
                <w:rFonts w:ascii="Segoe UI" w:eastAsia="Calibri" w:hAnsi="Segoe UI" w:cs="Times New Roman"/>
                <w:sz w:val="20"/>
              </w:rPr>
            </w:rPrChange>
          </w:rPr>
          <w:t xml:space="preserve"> number of crashes after implementing a given countermeasure at a specific site. These factors are elements used in project development and are accepted as a computational input in calculating expected reductions in crashes.</w:t>
        </w:r>
      </w:ins>
    </w:p>
    <w:p w14:paraId="7F7E82C5" w14:textId="77777777" w:rsidR="009A3F42" w:rsidRPr="009A3F42" w:rsidRDefault="009A3F42" w:rsidP="009A3F42">
      <w:pPr>
        <w:rPr>
          <w:ins w:id="238" w:author="Ben Magallon" w:date="2021-06-28T10:31:00Z"/>
          <w:rFonts w:eastAsia="Calibri" w:cstheme="minorHAnsi"/>
          <w:szCs w:val="24"/>
          <w:rPrChange w:id="239" w:author="Ben Magallon" w:date="2021-06-28T10:31:00Z">
            <w:rPr>
              <w:ins w:id="240" w:author="Ben Magallon" w:date="2021-06-28T10:31:00Z"/>
              <w:rFonts w:ascii="Segoe UI" w:eastAsia="Calibri" w:hAnsi="Segoe UI" w:cs="Times New Roman"/>
              <w:sz w:val="20"/>
            </w:rPr>
          </w:rPrChange>
        </w:rPr>
      </w:pPr>
      <w:ins w:id="241" w:author="Ben Magallon" w:date="2021-06-28T10:31:00Z">
        <w:r w:rsidRPr="009A3F42">
          <w:rPr>
            <w:rFonts w:eastAsia="Calibri" w:cstheme="minorHAnsi"/>
            <w:b/>
            <w:bCs/>
            <w:szCs w:val="24"/>
            <w:rPrChange w:id="242" w:author="Ben Magallon" w:date="2021-06-28T10:31:00Z">
              <w:rPr>
                <w:rFonts w:ascii="Segoe UI" w:eastAsia="Calibri" w:hAnsi="Segoe UI" w:cs="Times New Roman"/>
                <w:b/>
                <w:bCs/>
                <w:sz w:val="20"/>
              </w:rPr>
            </w:rPrChange>
          </w:rPr>
          <w:t>Contributing factors.</w:t>
        </w:r>
        <w:r w:rsidRPr="009A3F42">
          <w:rPr>
            <w:rFonts w:eastAsia="Calibri" w:cstheme="minorHAnsi"/>
            <w:szCs w:val="24"/>
            <w:rPrChange w:id="243" w:author="Ben Magallon" w:date="2021-06-28T10:31:00Z">
              <w:rPr>
                <w:rFonts w:ascii="Segoe UI" w:eastAsia="Calibri" w:hAnsi="Segoe UI" w:cs="Times New Roman"/>
                <w:sz w:val="20"/>
              </w:rPr>
            </w:rPrChange>
          </w:rPr>
          <w:t xml:space="preserve"> Factors, actions, or phenomena playing a contributing role in the development of a safety event. This could include things such as distracted driving, excessive speed, improper passing, etc. </w:t>
        </w:r>
      </w:ins>
    </w:p>
    <w:p w14:paraId="336BC0D2" w14:textId="77777777" w:rsidR="009A3F42" w:rsidRPr="009A3F42" w:rsidRDefault="009A3F42" w:rsidP="009A3F42">
      <w:pPr>
        <w:rPr>
          <w:ins w:id="244" w:author="Ben Magallon" w:date="2021-06-28T10:31:00Z"/>
          <w:rFonts w:eastAsia="Calibri" w:cstheme="minorHAnsi"/>
          <w:szCs w:val="24"/>
          <w:rPrChange w:id="245" w:author="Ben Magallon" w:date="2021-06-28T10:31:00Z">
            <w:rPr>
              <w:ins w:id="246" w:author="Ben Magallon" w:date="2021-06-28T10:31:00Z"/>
              <w:rFonts w:ascii="Segoe UI" w:eastAsia="Calibri" w:hAnsi="Segoe UI" w:cs="Times New Roman"/>
              <w:sz w:val="20"/>
            </w:rPr>
          </w:rPrChange>
        </w:rPr>
      </w:pPr>
      <w:ins w:id="247" w:author="Ben Magallon" w:date="2021-06-28T10:31:00Z">
        <w:r w:rsidRPr="009A3F42">
          <w:rPr>
            <w:rFonts w:eastAsia="Calibri" w:cstheme="minorHAnsi"/>
            <w:b/>
            <w:bCs/>
            <w:szCs w:val="24"/>
            <w:rPrChange w:id="248" w:author="Ben Magallon" w:date="2021-06-28T10:31:00Z">
              <w:rPr>
                <w:rFonts w:ascii="Segoe UI" w:eastAsia="Calibri" w:hAnsi="Segoe UI" w:cs="Times New Roman"/>
                <w:b/>
                <w:bCs/>
                <w:sz w:val="20"/>
              </w:rPr>
            </w:rPrChange>
          </w:rPr>
          <w:t>DOT</w:t>
        </w:r>
        <w:r w:rsidRPr="009A3F42">
          <w:rPr>
            <w:rFonts w:eastAsia="Calibri" w:cstheme="minorHAnsi"/>
            <w:szCs w:val="24"/>
            <w:rPrChange w:id="249" w:author="Ben Magallon" w:date="2021-06-28T10:31:00Z">
              <w:rPr>
                <w:rFonts w:ascii="Segoe UI" w:eastAsia="Calibri" w:hAnsi="Segoe UI" w:cs="Times New Roman"/>
                <w:sz w:val="20"/>
              </w:rPr>
            </w:rPrChange>
          </w:rPr>
          <w:t xml:space="preserve"> – Department of transportation</w:t>
        </w:r>
      </w:ins>
    </w:p>
    <w:p w14:paraId="47D0F881" w14:textId="77777777" w:rsidR="009A3F42" w:rsidRPr="009A3F42" w:rsidRDefault="009A3F42" w:rsidP="009A3F42">
      <w:pPr>
        <w:rPr>
          <w:ins w:id="250" w:author="Ben Magallon" w:date="2021-06-28T10:31:00Z"/>
          <w:rFonts w:eastAsia="Calibri" w:cstheme="minorHAnsi"/>
          <w:szCs w:val="24"/>
          <w:rPrChange w:id="251" w:author="Ben Magallon" w:date="2021-06-28T10:31:00Z">
            <w:rPr>
              <w:ins w:id="252" w:author="Ben Magallon" w:date="2021-06-28T10:31:00Z"/>
              <w:rFonts w:ascii="Segoe UI" w:eastAsia="Calibri" w:hAnsi="Segoe UI" w:cs="Times New Roman"/>
              <w:sz w:val="20"/>
            </w:rPr>
          </w:rPrChange>
        </w:rPr>
      </w:pPr>
      <w:ins w:id="253" w:author="Ben Magallon" w:date="2021-06-28T10:31:00Z">
        <w:r w:rsidRPr="009A3F42">
          <w:rPr>
            <w:rFonts w:eastAsia="Calibri" w:cstheme="minorHAnsi"/>
            <w:b/>
            <w:bCs/>
            <w:szCs w:val="24"/>
            <w:rPrChange w:id="254" w:author="Ben Magallon" w:date="2021-06-28T10:31:00Z">
              <w:rPr>
                <w:rFonts w:ascii="Segoe UI" w:eastAsia="Calibri" w:hAnsi="Segoe UI" w:cs="Times New Roman"/>
                <w:b/>
                <w:bCs/>
                <w:sz w:val="20"/>
              </w:rPr>
            </w:rPrChange>
          </w:rPr>
          <w:t>FHWA</w:t>
        </w:r>
        <w:r w:rsidRPr="009A3F42">
          <w:rPr>
            <w:rFonts w:eastAsia="Calibri" w:cstheme="minorHAnsi"/>
            <w:szCs w:val="24"/>
            <w:rPrChange w:id="255" w:author="Ben Magallon" w:date="2021-06-28T10:31:00Z">
              <w:rPr>
                <w:rFonts w:ascii="Segoe UI" w:eastAsia="Calibri" w:hAnsi="Segoe UI" w:cs="Times New Roman"/>
                <w:sz w:val="20"/>
              </w:rPr>
            </w:rPrChange>
          </w:rPr>
          <w:t xml:space="preserve"> – Federal Highway Administration</w:t>
        </w:r>
      </w:ins>
    </w:p>
    <w:p w14:paraId="36DA39E4" w14:textId="77777777" w:rsidR="009A3F42" w:rsidRPr="009A3F42" w:rsidRDefault="009A3F42" w:rsidP="009A3F42">
      <w:pPr>
        <w:rPr>
          <w:ins w:id="256" w:author="Ben Magallon" w:date="2021-06-28T10:31:00Z"/>
          <w:rFonts w:eastAsia="Calibri" w:cstheme="minorHAnsi"/>
          <w:szCs w:val="24"/>
          <w:rPrChange w:id="257" w:author="Ben Magallon" w:date="2021-06-28T10:31:00Z">
            <w:rPr>
              <w:ins w:id="258" w:author="Ben Magallon" w:date="2021-06-28T10:31:00Z"/>
              <w:rFonts w:ascii="Segoe UI" w:eastAsia="Calibri" w:hAnsi="Segoe UI" w:cs="Times New Roman"/>
              <w:sz w:val="20"/>
            </w:rPr>
          </w:rPrChange>
        </w:rPr>
      </w:pPr>
      <w:ins w:id="259" w:author="Ben Magallon" w:date="2021-06-28T10:31:00Z">
        <w:r w:rsidRPr="009A3F42">
          <w:rPr>
            <w:rFonts w:eastAsia="Calibri" w:cstheme="minorHAnsi"/>
            <w:b/>
            <w:bCs/>
            <w:szCs w:val="24"/>
            <w:rPrChange w:id="260" w:author="Ben Magallon" w:date="2021-06-28T10:31:00Z">
              <w:rPr>
                <w:rFonts w:ascii="Segoe UI" w:eastAsia="Calibri" w:hAnsi="Segoe UI" w:cs="Times New Roman"/>
                <w:b/>
                <w:bCs/>
                <w:sz w:val="20"/>
              </w:rPr>
            </w:rPrChange>
          </w:rPr>
          <w:t>LADOTD</w:t>
        </w:r>
        <w:r w:rsidRPr="009A3F42">
          <w:rPr>
            <w:rFonts w:eastAsia="Calibri" w:cstheme="minorHAnsi"/>
            <w:szCs w:val="24"/>
            <w:rPrChange w:id="261" w:author="Ben Magallon" w:date="2021-06-28T10:31:00Z">
              <w:rPr>
                <w:rFonts w:ascii="Segoe UI" w:eastAsia="Calibri" w:hAnsi="Segoe UI" w:cs="Times New Roman"/>
                <w:sz w:val="20"/>
              </w:rPr>
            </w:rPrChange>
          </w:rPr>
          <w:t xml:space="preserve"> – Louisiana Department of Transportation and Development. The State DOT for Louisiana.</w:t>
        </w:r>
      </w:ins>
    </w:p>
    <w:p w14:paraId="6CEBAF2D" w14:textId="77777777" w:rsidR="009A3F42" w:rsidRPr="009A3F42" w:rsidRDefault="009A3F42" w:rsidP="009A3F42">
      <w:pPr>
        <w:rPr>
          <w:ins w:id="262" w:author="Ben Magallon" w:date="2021-06-28T10:31:00Z"/>
          <w:rFonts w:eastAsia="Calibri" w:cstheme="minorHAnsi"/>
          <w:szCs w:val="24"/>
          <w:rPrChange w:id="263" w:author="Ben Magallon" w:date="2021-06-28T10:31:00Z">
            <w:rPr>
              <w:ins w:id="264" w:author="Ben Magallon" w:date="2021-06-28T10:31:00Z"/>
              <w:rFonts w:ascii="Segoe UI" w:eastAsia="Calibri" w:hAnsi="Segoe UI" w:cs="Times New Roman"/>
              <w:sz w:val="20"/>
            </w:rPr>
          </w:rPrChange>
        </w:rPr>
      </w:pPr>
      <w:ins w:id="265" w:author="Ben Magallon" w:date="2021-06-28T10:31:00Z">
        <w:r w:rsidRPr="009A3F42">
          <w:rPr>
            <w:rFonts w:eastAsia="Calibri" w:cstheme="minorHAnsi"/>
            <w:b/>
            <w:bCs/>
            <w:szCs w:val="24"/>
            <w:rPrChange w:id="266" w:author="Ben Magallon" w:date="2021-06-28T10:31:00Z">
              <w:rPr>
                <w:rFonts w:ascii="Segoe UI" w:eastAsia="Calibri" w:hAnsi="Segoe UI" w:cs="Times New Roman"/>
                <w:b/>
                <w:bCs/>
                <w:sz w:val="20"/>
              </w:rPr>
            </w:rPrChange>
          </w:rPr>
          <w:t>Proven safety countermeasures.</w:t>
        </w:r>
        <w:r w:rsidRPr="009A3F42">
          <w:rPr>
            <w:rFonts w:eastAsia="Calibri" w:cstheme="minorHAnsi"/>
            <w:szCs w:val="24"/>
            <w:rPrChange w:id="267" w:author="Ben Magallon" w:date="2021-06-28T10:31:00Z">
              <w:rPr>
                <w:rFonts w:ascii="Segoe UI" w:eastAsia="Calibri" w:hAnsi="Segoe UI" w:cs="Times New Roman"/>
                <w:sz w:val="20"/>
              </w:rPr>
            </w:rPrChange>
          </w:rPr>
          <w:t xml:space="preserve"> In 2008, FHWA began promoting certain infrastructure-oriented safety treatments and strategies, chosen based on proven effectiveness and benefits, to encourage widespread implementation by State, tribal, and local transportation agencies to reduce serious injuries and fatalities on American highways. This became known as the Proven Safety Countermeasures initiative. The list was updated in 2012 and again in 2017. </w:t>
        </w:r>
        <w:r w:rsidRPr="009A3F42">
          <w:rPr>
            <w:rFonts w:eastAsia="Calibri" w:cstheme="minorHAnsi"/>
            <w:szCs w:val="24"/>
            <w:vertAlign w:val="superscript"/>
            <w:rPrChange w:id="268" w:author="Ben Magallon" w:date="2021-06-28T10:31:00Z">
              <w:rPr>
                <w:rFonts w:ascii="Segoe UI" w:eastAsia="Calibri" w:hAnsi="Segoe UI" w:cs="Times New Roman"/>
                <w:sz w:val="20"/>
                <w:vertAlign w:val="superscript"/>
              </w:rPr>
            </w:rPrChange>
          </w:rPr>
          <w:footnoteReference w:id="1"/>
        </w:r>
      </w:ins>
    </w:p>
    <w:p w14:paraId="28AC38E6" w14:textId="77777777" w:rsidR="009A3F42" w:rsidRPr="009A3F42" w:rsidRDefault="009A3F42" w:rsidP="009A3F42">
      <w:pPr>
        <w:rPr>
          <w:ins w:id="271" w:author="Ben Magallon" w:date="2021-06-28T10:31:00Z"/>
          <w:rFonts w:eastAsia="Calibri" w:cstheme="minorHAnsi"/>
          <w:szCs w:val="24"/>
          <w:rPrChange w:id="272" w:author="Ben Magallon" w:date="2021-06-28T10:31:00Z">
            <w:rPr>
              <w:ins w:id="273" w:author="Ben Magallon" w:date="2021-06-28T10:31:00Z"/>
              <w:rFonts w:ascii="Segoe UI" w:eastAsia="Calibri" w:hAnsi="Segoe UI" w:cs="Times New Roman"/>
              <w:sz w:val="20"/>
            </w:rPr>
          </w:rPrChange>
        </w:rPr>
      </w:pPr>
      <w:ins w:id="274" w:author="Ben Magallon" w:date="2021-06-28T10:31:00Z">
        <w:r w:rsidRPr="009A3F42">
          <w:rPr>
            <w:rFonts w:eastAsia="Calibri" w:cstheme="minorHAnsi"/>
            <w:b/>
            <w:bCs/>
            <w:szCs w:val="24"/>
            <w:rPrChange w:id="275" w:author="Ben Magallon" w:date="2021-06-28T10:31:00Z">
              <w:rPr>
                <w:rFonts w:ascii="Segoe UI" w:eastAsia="Calibri" w:hAnsi="Segoe UI" w:cs="Times New Roman"/>
                <w:b/>
                <w:bCs/>
                <w:sz w:val="20"/>
              </w:rPr>
            </w:rPrChange>
          </w:rPr>
          <w:t>SHSP – Strategic Highway Safety Plan</w:t>
        </w:r>
        <w:r w:rsidRPr="009A3F42">
          <w:rPr>
            <w:rFonts w:eastAsia="Calibri" w:cstheme="minorHAnsi"/>
            <w:szCs w:val="24"/>
            <w:rPrChange w:id="276" w:author="Ben Magallon" w:date="2021-06-28T10:31:00Z">
              <w:rPr>
                <w:rFonts w:ascii="Segoe UI" w:eastAsia="Calibri" w:hAnsi="Segoe UI" w:cs="Times New Roman"/>
                <w:sz w:val="20"/>
              </w:rPr>
            </w:rPrChange>
          </w:rPr>
          <w:t>. A Strategic Highway Safety Plan (SHSP) is a major component and requirement of the Highway Safety Improvement Program (HSIP) (23 U.S.C. § 148). State DOTs must have a statewide-coordinated safety plan that provides a comprehensive framework for reducing highway fatalities and serious injuries on all public roads. At times regional planning agencies or MPOs may sponsor regional or even County/Parish level SHSPs in support of the Statewide SHSP.</w:t>
        </w:r>
      </w:ins>
    </w:p>
    <w:p w14:paraId="720FAA97" w14:textId="77777777" w:rsidR="009A3F42" w:rsidRPr="009A3F42" w:rsidRDefault="009A3F42" w:rsidP="009A3F42">
      <w:pPr>
        <w:rPr>
          <w:ins w:id="277" w:author="Ben Magallon" w:date="2021-06-28T10:31:00Z"/>
          <w:rFonts w:eastAsia="Calibri" w:cstheme="minorHAnsi"/>
          <w:szCs w:val="24"/>
          <w:rPrChange w:id="278" w:author="Ben Magallon" w:date="2021-06-28T10:31:00Z">
            <w:rPr>
              <w:ins w:id="279" w:author="Ben Magallon" w:date="2021-06-28T10:31:00Z"/>
              <w:rFonts w:ascii="Segoe UI" w:eastAsia="Calibri" w:hAnsi="Segoe UI" w:cs="Times New Roman"/>
              <w:sz w:val="20"/>
            </w:rPr>
          </w:rPrChange>
        </w:rPr>
      </w:pPr>
      <w:ins w:id="280" w:author="Ben Magallon" w:date="2021-06-28T10:31:00Z">
        <w:r w:rsidRPr="009A3F42">
          <w:rPr>
            <w:rFonts w:eastAsia="Calibri" w:cstheme="minorHAnsi"/>
            <w:b/>
            <w:bCs/>
            <w:szCs w:val="24"/>
            <w:rPrChange w:id="281" w:author="Ben Magallon" w:date="2021-06-28T10:31:00Z">
              <w:rPr>
                <w:rFonts w:ascii="Segoe UI" w:eastAsia="Calibri" w:hAnsi="Segoe UI" w:cs="Times New Roman"/>
                <w:b/>
                <w:bCs/>
                <w:sz w:val="20"/>
              </w:rPr>
            </w:rPrChange>
          </w:rPr>
          <w:t>TxDOT</w:t>
        </w:r>
        <w:r w:rsidRPr="009A3F42">
          <w:rPr>
            <w:rFonts w:eastAsia="Calibri" w:cstheme="minorHAnsi"/>
            <w:szCs w:val="24"/>
            <w:rPrChange w:id="282" w:author="Ben Magallon" w:date="2021-06-28T10:31:00Z">
              <w:rPr>
                <w:rFonts w:ascii="Segoe UI" w:eastAsia="Calibri" w:hAnsi="Segoe UI" w:cs="Times New Roman"/>
                <w:sz w:val="20"/>
              </w:rPr>
            </w:rPrChange>
          </w:rPr>
          <w:t xml:space="preserve"> – Texas Department of Transportation. The State DOT for Texas</w:t>
        </w:r>
      </w:ins>
    </w:p>
    <w:p w14:paraId="5E10574B" w14:textId="77777777" w:rsidR="009A3F42" w:rsidRPr="009A3F42" w:rsidRDefault="009A3F42" w:rsidP="009A3F42">
      <w:pPr>
        <w:rPr>
          <w:ins w:id="283" w:author="Ben Magallon" w:date="2021-06-28T10:31:00Z"/>
          <w:rFonts w:eastAsia="Calibri" w:cstheme="minorHAnsi"/>
          <w:szCs w:val="24"/>
          <w:rPrChange w:id="284" w:author="Ben Magallon" w:date="2021-06-28T10:31:00Z">
            <w:rPr>
              <w:ins w:id="285" w:author="Ben Magallon" w:date="2021-06-28T10:31:00Z"/>
              <w:rFonts w:ascii="Segoe UI" w:eastAsia="Calibri" w:hAnsi="Segoe UI" w:cs="Times New Roman"/>
              <w:sz w:val="20"/>
            </w:rPr>
          </w:rPrChange>
        </w:rPr>
      </w:pPr>
    </w:p>
    <w:p w14:paraId="5C7F6653" w14:textId="1E8553B9" w:rsidR="00F05573" w:rsidRPr="0011499A" w:rsidRDefault="00F05573" w:rsidP="00834907">
      <w:pPr>
        <w:rPr>
          <w:rFonts w:cstheme="minorHAnsi"/>
          <w:szCs w:val="24"/>
        </w:rPr>
      </w:pPr>
    </w:p>
    <w:p w14:paraId="7BE9A450" w14:textId="4D4945B2" w:rsidR="00F05573" w:rsidRDefault="00F05573" w:rsidP="00834907"/>
    <w:p w14:paraId="0F03A931" w14:textId="1A7E6304" w:rsidR="00234090" w:rsidRDefault="00234090" w:rsidP="00834907"/>
    <w:p w14:paraId="7DA95C5A" w14:textId="6548E8F8" w:rsidR="00234090" w:rsidRDefault="00234090" w:rsidP="00834907"/>
    <w:p w14:paraId="391E7119" w14:textId="5FE5A159" w:rsidR="00234090" w:rsidRDefault="00234090" w:rsidP="00834907"/>
    <w:p w14:paraId="076BC84D" w14:textId="4CEFD3D7" w:rsidR="00234090" w:rsidRDefault="00234090" w:rsidP="00834907"/>
    <w:p w14:paraId="279EBCD8" w14:textId="0FBF66DD" w:rsidR="00234090" w:rsidRDefault="00234090" w:rsidP="00834907"/>
    <w:p w14:paraId="3CD9EF32" w14:textId="0FBA32E0" w:rsidR="00234090" w:rsidRDefault="00234090" w:rsidP="00834907"/>
    <w:p w14:paraId="753E6974" w14:textId="76607C2D" w:rsidR="00234090" w:rsidRDefault="00234090" w:rsidP="00834907"/>
    <w:p w14:paraId="6E88C00F" w14:textId="0F3CE714" w:rsidR="00234090" w:rsidRDefault="00234090" w:rsidP="00834907"/>
    <w:p w14:paraId="2E79A5D6" w14:textId="0BDBC5BB" w:rsidR="00234090" w:rsidRDefault="00234090" w:rsidP="00834907"/>
    <w:p w14:paraId="093D5940" w14:textId="11959637" w:rsidR="00234090" w:rsidRDefault="00234090" w:rsidP="00834907"/>
    <w:p w14:paraId="32B064AB" w14:textId="735CBF5B" w:rsidR="00234090" w:rsidRDefault="00234090" w:rsidP="00834907"/>
    <w:p w14:paraId="4825E91D" w14:textId="716CDC77" w:rsidR="00BF5FFC" w:rsidRDefault="00BF5FFC" w:rsidP="00834907"/>
    <w:sectPr w:rsidR="00BF5FFC" w:rsidSect="00051BD4">
      <w:headerReference w:type="default" r:id="rId15"/>
      <w:footerReference w:type="default" r:id="rId16"/>
      <w:headerReference w:type="first" r:id="rId17"/>
      <w:footerReference w:type="first" r:id="rId18"/>
      <w:type w:val="continuous"/>
      <w:pgSz w:w="12240" w:h="15840" w:code="1"/>
      <w:pgMar w:top="1440" w:right="1440" w:bottom="1440" w:left="1440" w:header="576" w:footer="57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7" w:author="Jim Harvey" w:date="2021-06-24T13:45:00Z" w:initials="JH">
    <w:p w14:paraId="4070EAAD" w14:textId="08864978" w:rsidR="13A357D7" w:rsidRDefault="13A357D7">
      <w:r>
        <w:t xml:space="preserve">This write up assumes the scope already exists. I recommend having some language about what to include in a scope if it hasn't been written yet. What I mean is something like: </w:t>
      </w:r>
      <w:r w:rsidRPr="13A357D7">
        <w:rPr>
          <w:i/>
          <w:iCs/>
        </w:rPr>
        <w:t xml:space="preserve">'If the scope is underdevelopment, then the person developing the crash analysis scope should review each step in this SOP and include elements in the scope to answer questions /provide guidance on the elements of this SOP. For example, the data and tools expected to be available, the years the analysis should cover (or how to select them during the study), the level of reporting, the metrics to be produced, etc.).' </w:t>
      </w:r>
      <w:r>
        <w:annotationRef/>
      </w:r>
    </w:p>
  </w:comment>
  <w:comment w:id="105" w:author="Jim Harvey" w:date="2021-06-24T13:51:00Z" w:initials="JH">
    <w:p w14:paraId="3BE2A819" w14:textId="51256FC0" w:rsidR="13A357D7" w:rsidRDefault="13A357D7">
      <w:r>
        <w:t xml:space="preserve">Include something here about clearly identifying the years of the analysis. </w:t>
      </w:r>
      <w:r>
        <w:annotationRef/>
      </w:r>
    </w:p>
  </w:comment>
  <w:comment w:id="133" w:author="Jim Harvey" w:date="2021-06-24T13:53:00Z" w:initials="JH">
    <w:p w14:paraId="1C6CB84E" w14:textId="1707913C" w:rsidR="13A357D7" w:rsidRDefault="13A357D7">
      <w:r>
        <w:t xml:space="preserve">It may not be possible now, but in the final version it would be good to provide a link here to the referenced document. </w:t>
      </w:r>
      <w:r>
        <w:annotationRef/>
      </w:r>
    </w:p>
  </w:comment>
  <w:comment w:id="140" w:author="Jim Harvey" w:date="2021-06-24T13:57:00Z" w:initials="JH">
    <w:p w14:paraId="423B40B6" w14:textId="2A4FE07F" w:rsidR="13A357D7" w:rsidRDefault="13A357D7">
      <w:r>
        <w:t xml:space="preserve">You need to discuss the difference between a 5-year 'rolling' averages, versus a simple 5-year average. For example, to report the rolling 5-year average for all 5 years listed in a table, you need 9 years worth of data. </w:t>
      </w:r>
      <w:r>
        <w:annotationRef/>
      </w:r>
    </w:p>
  </w:comment>
  <w:comment w:id="150" w:author="Jim Harvey" w:date="2021-06-24T14:02:00Z" w:initials="JH">
    <w:p w14:paraId="5A9C35AD" w14:textId="39F559CF" w:rsidR="13A357D7" w:rsidRDefault="13A357D7">
      <w:r>
        <w:t xml:space="preserve">Crashes involving freight/cargo carriers. </w:t>
      </w:r>
      <w:r>
        <w:annotationRef/>
      </w:r>
    </w:p>
  </w:comment>
  <w:comment w:id="153" w:author="Jim Harvey" w:date="2021-06-24T14:08:00Z" w:initials="JH">
    <w:p w14:paraId="17ACC1A4" w14:textId="598A7CFD" w:rsidR="13A357D7" w:rsidRDefault="13A357D7">
      <w:r>
        <w:t xml:space="preserve">or VMT? </w:t>
      </w:r>
      <w:r>
        <w:annotationRef/>
      </w:r>
    </w:p>
  </w:comment>
  <w:comment w:id="165" w:author="Jim Harvey" w:date="2021-06-24T14:10:00Z" w:initials="JH">
    <w:p w14:paraId="22E97F56" w14:textId="216DBF04" w:rsidR="13A357D7" w:rsidRDefault="13A357D7">
      <w:r>
        <w:t xml:space="preserve">Should mention (here or elsewhere) reporting by facility type (interstate / non-interstate NHS / primary arterial / divided undevided roadways, etc. </w:t>
      </w:r>
      <w:r>
        <w:annotationRef/>
      </w:r>
    </w:p>
  </w:comment>
  <w:comment w:id="172" w:author="Jim Harvey" w:date="2021-06-24T14:11:00Z" w:initials="JH">
    <w:p w14:paraId="718BCE6E" w14:textId="21BE64AC" w:rsidR="13A357D7" w:rsidRDefault="13A357D7">
      <w:r>
        <w:t xml:space="preserve">Should mention (here or elsewhere) that if this is a part of a full safety analysis, they may also need to analyze and report on crash reduction factors. </w:t>
      </w:r>
      <w:r>
        <w:annotationRef/>
      </w:r>
    </w:p>
  </w:comment>
  <w:comment w:id="176" w:author="Jim Harvey" w:date="2021-06-24T14:25:00Z" w:initials="JH">
    <w:p w14:paraId="7E9B0435" w14:textId="64B853E1" w:rsidR="13A357D7" w:rsidRDefault="13A357D7">
      <w:r>
        <w:t xml:space="preserve">Somewhere in step 4 or step 5 I'd like to see a little more about QC and QA. It could be just a reference to our QA/QC process but some guidance here would be useful as well. What should a reviewer look for: </w:t>
      </w:r>
      <w:r>
        <w:annotationRef/>
      </w:r>
    </w:p>
    <w:p w14:paraId="22D93913" w14:textId="3381E9B4" w:rsidR="13A357D7" w:rsidRDefault="13A357D7"/>
    <w:p w14:paraId="3BCD8ACF" w14:textId="329C8DCB" w:rsidR="13A357D7" w:rsidRDefault="13A357D7">
      <w:r>
        <w:t>- Are we being consistent in our reporting?</w:t>
      </w:r>
    </w:p>
    <w:p w14:paraId="19630701" w14:textId="6621E2CE" w:rsidR="13A357D7" w:rsidRDefault="13A357D7">
      <w:r>
        <w:t xml:space="preserve">- Are we being clear about whether we are reporting actual numbers or averages? </w:t>
      </w:r>
    </w:p>
    <w:p w14:paraId="0D101A60" w14:textId="0482B3A1" w:rsidR="13A357D7" w:rsidRDefault="13A357D7">
      <w:r>
        <w:t xml:space="preserve">- Are we reporting intuitively reasonable outcomes? For example the difference between saying there were 1.5 fatalities in each of the 5 years versus saying there were between 1 and 2 fatalities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70EAAD" w15:done="1"/>
  <w15:commentEx w15:paraId="3BE2A819" w15:done="1"/>
  <w15:commentEx w15:paraId="1C6CB84E" w15:done="1"/>
  <w15:commentEx w15:paraId="423B40B6" w15:done="1"/>
  <w15:commentEx w15:paraId="5A9C35AD" w15:done="1"/>
  <w15:commentEx w15:paraId="17ACC1A4" w15:done="0"/>
  <w15:commentEx w15:paraId="22E97F56" w15:done="1"/>
  <w15:commentEx w15:paraId="718BCE6E" w15:done="1"/>
  <w15:commentEx w15:paraId="0D101A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34D0BFA" w16cex:dateUtc="2021-06-24T18:45:00Z"/>
  <w16cex:commentExtensible w16cex:durableId="0AF1EC94" w16cex:dateUtc="2021-06-24T18:51:00Z"/>
  <w16cex:commentExtensible w16cex:durableId="169536DE" w16cex:dateUtc="2021-06-24T18:53:00Z"/>
  <w16cex:commentExtensible w16cex:durableId="572D02E9" w16cex:dateUtc="2021-06-24T18:57:00Z"/>
  <w16cex:commentExtensible w16cex:durableId="04E3B355" w16cex:dateUtc="2021-06-24T19:02:00Z"/>
  <w16cex:commentExtensible w16cex:durableId="3095C52E" w16cex:dateUtc="2021-06-24T19:08:00Z"/>
  <w16cex:commentExtensible w16cex:durableId="0259DDBD" w16cex:dateUtc="2021-06-24T19:10:00Z"/>
  <w16cex:commentExtensible w16cex:durableId="0620585D" w16cex:dateUtc="2021-06-24T19:11:00Z"/>
  <w16cex:commentExtensible w16cex:durableId="550ACE79" w16cex:dateUtc="2021-06-24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70EAAD" w16cid:durableId="734D0BFA"/>
  <w16cid:commentId w16cid:paraId="3BE2A819" w16cid:durableId="0AF1EC94"/>
  <w16cid:commentId w16cid:paraId="1C6CB84E" w16cid:durableId="169536DE"/>
  <w16cid:commentId w16cid:paraId="423B40B6" w16cid:durableId="572D02E9"/>
  <w16cid:commentId w16cid:paraId="5A9C35AD" w16cid:durableId="04E3B355"/>
  <w16cid:commentId w16cid:paraId="17ACC1A4" w16cid:durableId="3095C52E"/>
  <w16cid:commentId w16cid:paraId="22E97F56" w16cid:durableId="0259DDBD"/>
  <w16cid:commentId w16cid:paraId="718BCE6E" w16cid:durableId="0620585D"/>
  <w16cid:commentId w16cid:paraId="0D101A60" w16cid:durableId="550ACE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6340D" w14:textId="77777777" w:rsidR="00E34E6E" w:rsidRDefault="00E34E6E" w:rsidP="008F7176">
      <w:pPr>
        <w:spacing w:after="0" w:line="240" w:lineRule="auto"/>
      </w:pPr>
      <w:r>
        <w:separator/>
      </w:r>
    </w:p>
  </w:endnote>
  <w:endnote w:type="continuationSeparator" w:id="0">
    <w:p w14:paraId="03C1F35D" w14:textId="77777777" w:rsidR="00E34E6E" w:rsidRDefault="00E34E6E" w:rsidP="008F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342889"/>
      <w:docPartObj>
        <w:docPartGallery w:val="Page Numbers (Bottom of Page)"/>
        <w:docPartUnique/>
      </w:docPartObj>
    </w:sdtPr>
    <w:sdtEndPr>
      <w:rPr>
        <w:color w:val="7F7F7F" w:themeColor="background1" w:themeShade="7F"/>
        <w:spacing w:val="60"/>
      </w:rPr>
    </w:sdtEndPr>
    <w:sdtContent>
      <w:p w14:paraId="7E1C979D" w14:textId="46E06510" w:rsidR="00BF5FFC" w:rsidRDefault="00BF5FFC" w:rsidP="00BF5FFC">
        <w:pPr>
          <w:pStyle w:val="Footer"/>
        </w:pPr>
        <w:r w:rsidRPr="009009BB">
          <w:rPr>
            <w:b/>
          </w:rPr>
          <w:fldChar w:fldCharType="begin"/>
        </w:r>
        <w:r w:rsidRPr="009009BB">
          <w:rPr>
            <w:b/>
          </w:rPr>
          <w:instrText xml:space="preserve"> PAGE   \* MERGEFORMAT </w:instrText>
        </w:r>
        <w:r w:rsidRPr="009009BB">
          <w:rPr>
            <w:b/>
          </w:rPr>
          <w:fldChar w:fldCharType="separate"/>
        </w:r>
        <w:r>
          <w:rPr>
            <w:b/>
          </w:rPr>
          <w:t>1</w:t>
        </w:r>
        <w:r w:rsidRPr="009009BB">
          <w:rPr>
            <w:b/>
            <w:noProof/>
          </w:rPr>
          <w:fldChar w:fldCharType="end"/>
        </w:r>
        <w:r>
          <w:t xml:space="preserve"> </w:t>
        </w:r>
        <w:r w:rsidRPr="008D17F5">
          <w:rPr>
            <w:color w:val="000000" w:themeColor="accent3"/>
          </w:rPr>
          <w:t>|</w:t>
        </w:r>
        <w:r>
          <w:t xml:space="preserve"> </w:t>
        </w:r>
        <w:r w:rsidRPr="008D17F5">
          <w:rPr>
            <w:spacing w:val="4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EE8E" w14:textId="58DEA761" w:rsidR="005832B5" w:rsidRDefault="005832B5" w:rsidP="005832B5">
    <w:pPr>
      <w:pStyle w:val="Footer"/>
      <w:jc w:val="left"/>
    </w:pPr>
    <w:r>
      <w:t xml:space="preserve">Revision Date:  </w:t>
    </w:r>
    <w:del w:id="286" w:author="Ben Magallon" w:date="2021-06-28T09:50:00Z">
      <w:r w:rsidRPr="00F67553" w:rsidDel="001C3BBA">
        <w:rPr>
          <w:highlight w:val="yellow"/>
        </w:rPr>
        <w:delText>01.01.2021</w:delText>
      </w:r>
      <w:r w:rsidR="00FB2E58" w:rsidDel="001C3BBA">
        <w:delText xml:space="preserve"> </w:delText>
      </w:r>
    </w:del>
    <w:ins w:id="287" w:author="Ben Magallon" w:date="2021-06-28T09:50:00Z">
      <w:r w:rsidR="001C3BBA">
        <w:t xml:space="preserve">06.28.2021 </w:t>
      </w:r>
    </w:ins>
    <w:r w:rsidR="00FB2E58">
      <w:t xml:space="preserve">| Prepared By: </w:t>
    </w:r>
    <w:r w:rsidR="00D24EBB">
      <w:t>Ben Magall</w:t>
    </w:r>
    <w:r w:rsidR="00D24EBB">
      <w:rPr>
        <w:rFonts w:cstheme="minorHAnsi"/>
      </w:rPr>
      <w:t>ó</w:t>
    </w:r>
    <w:r w:rsidR="00D24EBB">
      <w:t>n</w:t>
    </w:r>
    <w:r w:rsidR="00FB2E58">
      <w:t xml:space="preserve"> | Approved By: XXXXXXXXX</w:t>
    </w:r>
    <w:r>
      <w:tab/>
    </w:r>
  </w:p>
  <w:p w14:paraId="31A73ABA" w14:textId="28B9B571" w:rsidR="00B239BD" w:rsidRPr="00EE081E" w:rsidRDefault="00B239BD" w:rsidP="00EE0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C6593" w14:textId="77777777" w:rsidR="00E34E6E" w:rsidRDefault="00E34E6E" w:rsidP="008F7176">
      <w:pPr>
        <w:spacing w:after="0" w:line="240" w:lineRule="auto"/>
      </w:pPr>
      <w:r>
        <w:separator/>
      </w:r>
    </w:p>
  </w:footnote>
  <w:footnote w:type="continuationSeparator" w:id="0">
    <w:p w14:paraId="64792F64" w14:textId="77777777" w:rsidR="00E34E6E" w:rsidRDefault="00E34E6E" w:rsidP="008F7176">
      <w:pPr>
        <w:spacing w:after="0" w:line="240" w:lineRule="auto"/>
      </w:pPr>
      <w:r>
        <w:continuationSeparator/>
      </w:r>
    </w:p>
  </w:footnote>
  <w:footnote w:id="1">
    <w:p w14:paraId="33F1BC93" w14:textId="77777777" w:rsidR="009A3F42" w:rsidRDefault="009A3F42" w:rsidP="009A3F42">
      <w:pPr>
        <w:pStyle w:val="FootnoteText1"/>
        <w:rPr>
          <w:ins w:id="269" w:author="Ben Magallon" w:date="2021-06-28T10:31:00Z"/>
        </w:rPr>
      </w:pPr>
      <w:ins w:id="270" w:author="Ben Magallon" w:date="2021-06-28T10:31:00Z">
        <w:r>
          <w:rPr>
            <w:rStyle w:val="FootnoteReference"/>
          </w:rPr>
          <w:footnoteRef/>
        </w:r>
        <w:r>
          <w:t xml:space="preserve"> </w:t>
        </w:r>
        <w:r>
          <w:fldChar w:fldCharType="begin"/>
        </w:r>
        <w:r>
          <w:instrText xml:space="preserve"> HYPERLINK "</w:instrText>
        </w:r>
        <w:r w:rsidRPr="00E457A5">
          <w:instrText>https://safety.fhwa.dot.gov/provencountermeasures/</w:instrText>
        </w:r>
        <w:r>
          <w:instrText xml:space="preserve">" </w:instrText>
        </w:r>
        <w:r>
          <w:fldChar w:fldCharType="separate"/>
        </w:r>
        <w:r w:rsidRPr="004E0D5A">
          <w:rPr>
            <w:rStyle w:val="Hyperlink"/>
          </w:rPr>
          <w:t>https://safety.fhwa.dot.gov/provencountermeasures/</w:t>
        </w:r>
        <w:r>
          <w:fldChar w:fldCharType="end"/>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6C4E" w14:textId="7271A741" w:rsidR="00200259" w:rsidRDefault="13A357D7" w:rsidP="00200259">
    <w:pPr>
      <w:pStyle w:val="Header"/>
    </w:pPr>
    <w:r>
      <w:rPr>
        <w:noProof/>
      </w:rPr>
      <w:drawing>
        <wp:inline distT="0" distB="0" distL="0" distR="0" wp14:anchorId="28FA0DA5" wp14:editId="3D178EE5">
          <wp:extent cx="1280160" cy="979490"/>
          <wp:effectExtent l="0" t="0" r="0" b="0"/>
          <wp:docPr id="10" name="Picture 1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0D2A5BEE" w14:textId="2D1581EB" w:rsidR="00234090" w:rsidRDefault="00234090" w:rsidP="00200259">
    <w:pPr>
      <w:pStyle w:val="Header"/>
    </w:pPr>
  </w:p>
  <w:p w14:paraId="2D25E0A6" w14:textId="77777777" w:rsidR="00234090" w:rsidRPr="00976EAB" w:rsidRDefault="00234090" w:rsidP="00200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D914" w14:textId="0C1D07F7" w:rsidR="00692954" w:rsidRDefault="13A357D7" w:rsidP="00692954">
    <w:pPr>
      <w:pStyle w:val="Header"/>
    </w:pPr>
    <w:r>
      <w:rPr>
        <w:noProof/>
      </w:rPr>
      <w:drawing>
        <wp:inline distT="0" distB="0" distL="0" distR="0" wp14:anchorId="754A14DF" wp14:editId="4BDEFEFC">
          <wp:extent cx="1280160" cy="979490"/>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50C73731" w14:textId="059D2FF1" w:rsidR="00234090" w:rsidRDefault="00234090" w:rsidP="00692954">
    <w:pPr>
      <w:pStyle w:val="Header"/>
    </w:pPr>
  </w:p>
  <w:p w14:paraId="7A44DB8E" w14:textId="77777777" w:rsidR="00234090" w:rsidRPr="00976EAB" w:rsidRDefault="00234090" w:rsidP="00692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F7ADD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5A4A9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5C6F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80C7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0638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F5AD2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1449F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40E0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3206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36AAC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74428"/>
    <w:multiLevelType w:val="multilevel"/>
    <w:tmpl w:val="DBE80CB2"/>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052477CA"/>
    <w:multiLevelType w:val="hybridMultilevel"/>
    <w:tmpl w:val="6018D7A6"/>
    <w:lvl w:ilvl="0" w:tplc="5FB61F20">
      <w:start w:val="1"/>
      <w:numFmt w:val="bullet"/>
      <w:pStyle w:val="ATGBoxBullet1"/>
      <w:lvlText w:val="●"/>
      <w:lvlJc w:val="left"/>
      <w:pPr>
        <w:ind w:left="360" w:hanging="360"/>
      </w:pPr>
      <w:rPr>
        <w:rFonts w:ascii="Arial" w:hAnsi="Arial" w:hint="default"/>
        <w:color w:val="43A7B7"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FA42C7"/>
    <w:multiLevelType w:val="hybridMultilevel"/>
    <w:tmpl w:val="87D8D3F2"/>
    <w:lvl w:ilvl="0" w:tplc="BCF823B6">
      <w:start w:val="1"/>
      <w:numFmt w:val="bullet"/>
      <w:pStyle w:val="ATGBodyBullet1"/>
      <w:lvlText w:val="●"/>
      <w:lvlJc w:val="left"/>
      <w:pPr>
        <w:ind w:left="720" w:hanging="360"/>
      </w:pPr>
      <w:rPr>
        <w:rFonts w:ascii="Arial" w:hAnsi="Arial"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A549AA"/>
    <w:multiLevelType w:val="hybridMultilevel"/>
    <w:tmpl w:val="4DDA3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CA3E34AE">
      <w:numFmt w:val="bullet"/>
      <w:lvlText w:val="•"/>
      <w:lvlJc w:val="left"/>
      <w:pPr>
        <w:ind w:left="1800" w:hanging="72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DC077F"/>
    <w:multiLevelType w:val="multilevel"/>
    <w:tmpl w:val="8A6000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2261CF"/>
    <w:multiLevelType w:val="hybridMultilevel"/>
    <w:tmpl w:val="40A43D2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7F1CC2"/>
    <w:multiLevelType w:val="hybridMultilevel"/>
    <w:tmpl w:val="F18E8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FA49D6"/>
    <w:multiLevelType w:val="multilevel"/>
    <w:tmpl w:val="DBE80CB2"/>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592116E"/>
    <w:multiLevelType w:val="hybridMultilevel"/>
    <w:tmpl w:val="AE3A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BA5F8D"/>
    <w:multiLevelType w:val="hybridMultilevel"/>
    <w:tmpl w:val="557A9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79F2D01"/>
    <w:multiLevelType w:val="hybridMultilevel"/>
    <w:tmpl w:val="15583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B5C2A28"/>
    <w:multiLevelType w:val="hybridMultilevel"/>
    <w:tmpl w:val="B226FD0A"/>
    <w:lvl w:ilvl="0" w:tplc="005E8B40">
      <w:start w:val="1"/>
      <w:numFmt w:val="bullet"/>
      <w:pStyle w:val="ATGBodyBullet2"/>
      <w:lvlText w:val="–"/>
      <w:lvlJc w:val="left"/>
      <w:pPr>
        <w:ind w:left="108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8558F8"/>
    <w:multiLevelType w:val="multilevel"/>
    <w:tmpl w:val="DBE80CB2"/>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D4A2F00"/>
    <w:multiLevelType w:val="hybridMultilevel"/>
    <w:tmpl w:val="DDAA4462"/>
    <w:lvl w:ilvl="0" w:tplc="799E182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FB179F"/>
    <w:multiLevelType w:val="multilevel"/>
    <w:tmpl w:val="8A6000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D212B6"/>
    <w:multiLevelType w:val="hybridMultilevel"/>
    <w:tmpl w:val="28D0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86B5CA6"/>
    <w:multiLevelType w:val="multilevel"/>
    <w:tmpl w:val="DBE80CB2"/>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AB81843"/>
    <w:multiLevelType w:val="hybridMultilevel"/>
    <w:tmpl w:val="D7C88AD0"/>
    <w:lvl w:ilvl="0" w:tplc="539887AE">
      <w:start w:val="1"/>
      <w:numFmt w:val="bullet"/>
      <w:pStyle w:val="ATGBoxBullet2"/>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73384E"/>
    <w:multiLevelType w:val="hybridMultilevel"/>
    <w:tmpl w:val="A6E64DCC"/>
    <w:lvl w:ilvl="0" w:tplc="F8FA11E4">
      <w:start w:val="1"/>
      <w:numFmt w:val="bullet"/>
      <w:pStyle w:val="ATGBox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0627C"/>
    <w:multiLevelType w:val="hybridMultilevel"/>
    <w:tmpl w:val="D15E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21099F"/>
    <w:multiLevelType w:val="hybridMultilevel"/>
    <w:tmpl w:val="0A8CFCFA"/>
    <w:lvl w:ilvl="0" w:tplc="C0F028C4">
      <w:start w:val="1"/>
      <w:numFmt w:val="bullet"/>
      <w:pStyle w:val="ATGTableBullet"/>
      <w:lvlText w:val="►"/>
      <w:lvlJc w:val="left"/>
      <w:pPr>
        <w:ind w:left="720" w:hanging="360"/>
      </w:pPr>
      <w:rPr>
        <w:rFonts w:ascii="Arial" w:hAnsi="Arial" w:hint="default"/>
        <w:color w:val="3D3D3D"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716811"/>
    <w:multiLevelType w:val="hybridMultilevel"/>
    <w:tmpl w:val="325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371E33"/>
    <w:multiLevelType w:val="hybridMultilevel"/>
    <w:tmpl w:val="8402A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B1499D"/>
    <w:multiLevelType w:val="hybridMultilevel"/>
    <w:tmpl w:val="9B1E361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923188"/>
    <w:multiLevelType w:val="multilevel"/>
    <w:tmpl w:val="DBE80CB2"/>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21"/>
  </w:num>
  <w:num w:numId="3">
    <w:abstractNumId w:val="11"/>
  </w:num>
  <w:num w:numId="4">
    <w:abstractNumId w:val="27"/>
  </w:num>
  <w:num w:numId="5">
    <w:abstractNumId w:val="28"/>
  </w:num>
  <w:num w:numId="6">
    <w:abstractNumId w:val="30"/>
  </w:num>
  <w:num w:numId="7">
    <w:abstractNumId w:val="12"/>
  </w:num>
  <w:num w:numId="8">
    <w:abstractNumId w:val="25"/>
  </w:num>
  <w:num w:numId="9">
    <w:abstractNumId w:val="18"/>
  </w:num>
  <w:num w:numId="10">
    <w:abstractNumId w:val="19"/>
  </w:num>
  <w:num w:numId="11">
    <w:abstractNumId w:val="13"/>
  </w:num>
  <w:num w:numId="12">
    <w:abstractNumId w:val="23"/>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1"/>
  </w:num>
  <w:num w:numId="24">
    <w:abstractNumId w:val="29"/>
  </w:num>
  <w:num w:numId="25">
    <w:abstractNumId w:val="20"/>
  </w:num>
  <w:num w:numId="26">
    <w:abstractNumId w:val="33"/>
  </w:num>
  <w:num w:numId="27">
    <w:abstractNumId w:val="32"/>
  </w:num>
  <w:num w:numId="28">
    <w:abstractNumId w:val="16"/>
  </w:num>
  <w:num w:numId="29">
    <w:abstractNumId w:val="22"/>
  </w:num>
  <w:num w:numId="30">
    <w:abstractNumId w:val="15"/>
  </w:num>
  <w:num w:numId="31">
    <w:abstractNumId w:val="34"/>
  </w:num>
  <w:num w:numId="32">
    <w:abstractNumId w:val="14"/>
    <w:lvlOverride w:ilvl="0">
      <w:startOverride w:val="1"/>
    </w:lvlOverride>
  </w:num>
  <w:num w:numId="33">
    <w:abstractNumId w:val="14"/>
    <w:lvlOverride w:ilvl="0"/>
    <w:lvlOverride w:ilvl="1">
      <w:startOverride w:val="1"/>
    </w:lvlOverride>
  </w:num>
  <w:num w:numId="34">
    <w:abstractNumId w:val="14"/>
    <w:lvlOverride w:ilvl="0"/>
    <w:lvlOverride w:ilvl="1">
      <w:startOverride w:val="1"/>
    </w:lvlOverride>
  </w:num>
  <w:num w:numId="35">
    <w:abstractNumId w:val="14"/>
    <w:lvlOverride w:ilvl="0"/>
    <w:lvlOverride w:ilvl="1">
      <w:startOverride w:val="2"/>
    </w:lvlOverride>
  </w:num>
  <w:num w:numId="36">
    <w:abstractNumId w:val="14"/>
    <w:lvlOverride w:ilvl="0"/>
    <w:lvlOverride w:ilvl="1"/>
    <w:lvlOverride w:ilvl="2">
      <w:startOverride w:val="1"/>
    </w:lvlOverride>
  </w:num>
  <w:num w:numId="37">
    <w:abstractNumId w:val="17"/>
  </w:num>
  <w:num w:numId="38">
    <w:abstractNumId w:val="26"/>
  </w:num>
  <w:num w:numId="39">
    <w:abstractNumId w:val="24"/>
  </w:num>
  <w:num w:numId="4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int Jumper">
    <w15:presenceInfo w15:providerId="AD" w15:userId="S::CJumper@emailatg.com::73782005-672b-4b85-83f0-fdd739104609"/>
  </w15:person>
  <w15:person w15:author="Ben Magallon">
    <w15:presenceInfo w15:providerId="AD" w15:userId="S::BMagallon@emailatg.com::90c8a74d-8e2e-4e3d-b039-afd4675553cd"/>
  </w15:person>
  <w15:person w15:author="Jim Harvey">
    <w15:presenceInfo w15:providerId="AD" w15:userId="S::jharvey@emailatg.com::61e1deda-e162-46a0-a3d1-4d8f1e8c0c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trackRevisions/>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022EB"/>
    <w:rsid w:val="000342F8"/>
    <w:rsid w:val="00051BD4"/>
    <w:rsid w:val="000738D1"/>
    <w:rsid w:val="0009322C"/>
    <w:rsid w:val="000B3E46"/>
    <w:rsid w:val="000B64D6"/>
    <w:rsid w:val="000E123B"/>
    <w:rsid w:val="000E13F3"/>
    <w:rsid w:val="001074E4"/>
    <w:rsid w:val="0011499A"/>
    <w:rsid w:val="00117877"/>
    <w:rsid w:val="00131D19"/>
    <w:rsid w:val="0013656D"/>
    <w:rsid w:val="00182D35"/>
    <w:rsid w:val="001A581E"/>
    <w:rsid w:val="001B5308"/>
    <w:rsid w:val="001C1847"/>
    <w:rsid w:val="001C3BBA"/>
    <w:rsid w:val="001C75DE"/>
    <w:rsid w:val="001F2DC6"/>
    <w:rsid w:val="001F563E"/>
    <w:rsid w:val="001F75D1"/>
    <w:rsid w:val="00200259"/>
    <w:rsid w:val="00205146"/>
    <w:rsid w:val="00222074"/>
    <w:rsid w:val="00233923"/>
    <w:rsid w:val="00234090"/>
    <w:rsid w:val="0023517B"/>
    <w:rsid w:val="002475E2"/>
    <w:rsid w:val="00266426"/>
    <w:rsid w:val="00277492"/>
    <w:rsid w:val="002C38AA"/>
    <w:rsid w:val="002D55FD"/>
    <w:rsid w:val="002E3047"/>
    <w:rsid w:val="002F0C4A"/>
    <w:rsid w:val="002F2EBD"/>
    <w:rsid w:val="003059D4"/>
    <w:rsid w:val="003159E0"/>
    <w:rsid w:val="00324BDB"/>
    <w:rsid w:val="00343CAF"/>
    <w:rsid w:val="00373070"/>
    <w:rsid w:val="00374B70"/>
    <w:rsid w:val="0038202B"/>
    <w:rsid w:val="0038636B"/>
    <w:rsid w:val="0039333C"/>
    <w:rsid w:val="003B6DA0"/>
    <w:rsid w:val="003D0F36"/>
    <w:rsid w:val="003D110D"/>
    <w:rsid w:val="003D7AE7"/>
    <w:rsid w:val="003F4F69"/>
    <w:rsid w:val="00414C64"/>
    <w:rsid w:val="0041720F"/>
    <w:rsid w:val="004254DD"/>
    <w:rsid w:val="00435311"/>
    <w:rsid w:val="0046112B"/>
    <w:rsid w:val="00475D20"/>
    <w:rsid w:val="00486D6E"/>
    <w:rsid w:val="004E1FE0"/>
    <w:rsid w:val="004E32C5"/>
    <w:rsid w:val="0051682F"/>
    <w:rsid w:val="005178F5"/>
    <w:rsid w:val="00531B12"/>
    <w:rsid w:val="00564A3C"/>
    <w:rsid w:val="00565D5B"/>
    <w:rsid w:val="00567ED5"/>
    <w:rsid w:val="00575A88"/>
    <w:rsid w:val="005832B5"/>
    <w:rsid w:val="0058400F"/>
    <w:rsid w:val="005B31D7"/>
    <w:rsid w:val="005B68E0"/>
    <w:rsid w:val="0061041E"/>
    <w:rsid w:val="0063650B"/>
    <w:rsid w:val="00651387"/>
    <w:rsid w:val="00656672"/>
    <w:rsid w:val="006620C7"/>
    <w:rsid w:val="00684B26"/>
    <w:rsid w:val="00692954"/>
    <w:rsid w:val="006B259E"/>
    <w:rsid w:val="006E4469"/>
    <w:rsid w:val="006E77B2"/>
    <w:rsid w:val="00723D17"/>
    <w:rsid w:val="007449B9"/>
    <w:rsid w:val="00751976"/>
    <w:rsid w:val="00755741"/>
    <w:rsid w:val="00780E9B"/>
    <w:rsid w:val="0078391E"/>
    <w:rsid w:val="007B495D"/>
    <w:rsid w:val="007C3F8B"/>
    <w:rsid w:val="007C54F2"/>
    <w:rsid w:val="007D300F"/>
    <w:rsid w:val="007E46FD"/>
    <w:rsid w:val="007E63B5"/>
    <w:rsid w:val="008179D2"/>
    <w:rsid w:val="008323E4"/>
    <w:rsid w:val="00833A2E"/>
    <w:rsid w:val="00834907"/>
    <w:rsid w:val="00852AC0"/>
    <w:rsid w:val="00856B90"/>
    <w:rsid w:val="00865A7A"/>
    <w:rsid w:val="00880FD5"/>
    <w:rsid w:val="008D17F5"/>
    <w:rsid w:val="008D7EBA"/>
    <w:rsid w:val="008F5FAE"/>
    <w:rsid w:val="008F7176"/>
    <w:rsid w:val="008F78F5"/>
    <w:rsid w:val="00901A59"/>
    <w:rsid w:val="00903FF3"/>
    <w:rsid w:val="0092229C"/>
    <w:rsid w:val="00936B97"/>
    <w:rsid w:val="009575EB"/>
    <w:rsid w:val="0097292C"/>
    <w:rsid w:val="00976EAB"/>
    <w:rsid w:val="00980139"/>
    <w:rsid w:val="009844E7"/>
    <w:rsid w:val="009A3F42"/>
    <w:rsid w:val="00A02757"/>
    <w:rsid w:val="00A148CA"/>
    <w:rsid w:val="00A16F2B"/>
    <w:rsid w:val="00A375CF"/>
    <w:rsid w:val="00A40E24"/>
    <w:rsid w:val="00A47D42"/>
    <w:rsid w:val="00A55001"/>
    <w:rsid w:val="00A572C3"/>
    <w:rsid w:val="00A70E2C"/>
    <w:rsid w:val="00A766FE"/>
    <w:rsid w:val="00A840FF"/>
    <w:rsid w:val="00A8645E"/>
    <w:rsid w:val="00A97C05"/>
    <w:rsid w:val="00AB4058"/>
    <w:rsid w:val="00AC75C9"/>
    <w:rsid w:val="00AF40C0"/>
    <w:rsid w:val="00B239BD"/>
    <w:rsid w:val="00B842AC"/>
    <w:rsid w:val="00B8492A"/>
    <w:rsid w:val="00BB11AE"/>
    <w:rsid w:val="00BB7018"/>
    <w:rsid w:val="00BF5FFC"/>
    <w:rsid w:val="00C47323"/>
    <w:rsid w:val="00C66A19"/>
    <w:rsid w:val="00C72CA1"/>
    <w:rsid w:val="00C85444"/>
    <w:rsid w:val="00C86A70"/>
    <w:rsid w:val="00CC506B"/>
    <w:rsid w:val="00CF4992"/>
    <w:rsid w:val="00D00340"/>
    <w:rsid w:val="00D24EBB"/>
    <w:rsid w:val="00D26B69"/>
    <w:rsid w:val="00D4518C"/>
    <w:rsid w:val="00D6794D"/>
    <w:rsid w:val="00D74A5A"/>
    <w:rsid w:val="00D8074D"/>
    <w:rsid w:val="00DA3200"/>
    <w:rsid w:val="00DE36AC"/>
    <w:rsid w:val="00DE58BE"/>
    <w:rsid w:val="00E00C4F"/>
    <w:rsid w:val="00E25502"/>
    <w:rsid w:val="00E26756"/>
    <w:rsid w:val="00E3398D"/>
    <w:rsid w:val="00E34E6E"/>
    <w:rsid w:val="00E353DE"/>
    <w:rsid w:val="00E81D60"/>
    <w:rsid w:val="00EA4F42"/>
    <w:rsid w:val="00EB0B3C"/>
    <w:rsid w:val="00EC4275"/>
    <w:rsid w:val="00EC6318"/>
    <w:rsid w:val="00EC6FF7"/>
    <w:rsid w:val="00EE081E"/>
    <w:rsid w:val="00F05573"/>
    <w:rsid w:val="00F426EA"/>
    <w:rsid w:val="00F5334A"/>
    <w:rsid w:val="00F66F80"/>
    <w:rsid w:val="00F67553"/>
    <w:rsid w:val="00F72D7D"/>
    <w:rsid w:val="00F73107"/>
    <w:rsid w:val="00F84E62"/>
    <w:rsid w:val="00F874AD"/>
    <w:rsid w:val="00FB2E58"/>
    <w:rsid w:val="00FC09D8"/>
    <w:rsid w:val="00FD542A"/>
    <w:rsid w:val="01D1557B"/>
    <w:rsid w:val="03545889"/>
    <w:rsid w:val="067DB2D1"/>
    <w:rsid w:val="0B2F4A28"/>
    <w:rsid w:val="0CE21272"/>
    <w:rsid w:val="0D7A46CA"/>
    <w:rsid w:val="0E9D6424"/>
    <w:rsid w:val="0ED9E015"/>
    <w:rsid w:val="13033361"/>
    <w:rsid w:val="13A357D7"/>
    <w:rsid w:val="1840189C"/>
    <w:rsid w:val="18F4415E"/>
    <w:rsid w:val="1965D02D"/>
    <w:rsid w:val="1A9EAF6C"/>
    <w:rsid w:val="1AB7EEDA"/>
    <w:rsid w:val="1BDA1110"/>
    <w:rsid w:val="1BDB71D6"/>
    <w:rsid w:val="1CEFBADB"/>
    <w:rsid w:val="1DEBF92F"/>
    <w:rsid w:val="25FE4DC2"/>
    <w:rsid w:val="26C3C4D2"/>
    <w:rsid w:val="26F2BA92"/>
    <w:rsid w:val="2B59F8C0"/>
    <w:rsid w:val="2C886837"/>
    <w:rsid w:val="3704883E"/>
    <w:rsid w:val="3ECFCE33"/>
    <w:rsid w:val="49501187"/>
    <w:rsid w:val="4D7D08D3"/>
    <w:rsid w:val="53DE321F"/>
    <w:rsid w:val="58E26E91"/>
    <w:rsid w:val="6B0298F9"/>
    <w:rsid w:val="6F2B9E5C"/>
    <w:rsid w:val="71C02071"/>
    <w:rsid w:val="77C687D4"/>
    <w:rsid w:val="784D73B3"/>
    <w:rsid w:val="7AA13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C250C5"/>
  <w15:chartTrackingRefBased/>
  <w15:docId w15:val="{107E9846-C82E-4F13-BA6A-7ECCBB7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2C3"/>
    <w:rPr>
      <w:sz w:val="24"/>
    </w:rPr>
  </w:style>
  <w:style w:type="paragraph" w:styleId="Heading1">
    <w:name w:val="heading 1"/>
    <w:basedOn w:val="Normal"/>
    <w:next w:val="Normal"/>
    <w:link w:val="Heading1Char"/>
    <w:uiPriority w:val="9"/>
    <w:qFormat/>
    <w:rsid w:val="00475D20"/>
    <w:pPr>
      <w:keepNext/>
      <w:keepLines/>
      <w:spacing w:before="240" w:after="0"/>
      <w:outlineLvl w:val="0"/>
    </w:pPr>
    <w:rPr>
      <w:rFonts w:asciiTheme="majorHAnsi" w:eastAsiaTheme="majorEastAsia" w:hAnsiTheme="majorHAnsi" w:cstheme="majorBidi"/>
      <w:color w:val="84767A" w:themeColor="accent1" w:themeShade="BF"/>
      <w:sz w:val="32"/>
      <w:szCs w:val="32"/>
    </w:rPr>
  </w:style>
  <w:style w:type="paragraph" w:styleId="Heading2">
    <w:name w:val="heading 2"/>
    <w:basedOn w:val="Normal"/>
    <w:next w:val="Normal"/>
    <w:link w:val="Heading2Char"/>
    <w:uiPriority w:val="9"/>
    <w:semiHidden/>
    <w:unhideWhenUsed/>
    <w:qFormat/>
    <w:rsid w:val="00475D20"/>
    <w:pPr>
      <w:keepNext/>
      <w:keepLines/>
      <w:spacing w:before="40" w:after="0"/>
      <w:outlineLvl w:val="1"/>
    </w:pPr>
    <w:rPr>
      <w:rFonts w:asciiTheme="majorHAnsi" w:eastAsiaTheme="majorEastAsia" w:hAnsiTheme="majorHAnsi" w:cstheme="majorBidi"/>
      <w:color w:val="84767A" w:themeColor="accent1" w:themeShade="BF"/>
      <w:sz w:val="26"/>
      <w:szCs w:val="26"/>
    </w:rPr>
  </w:style>
  <w:style w:type="paragraph" w:styleId="Heading3">
    <w:name w:val="heading 3"/>
    <w:basedOn w:val="Normal"/>
    <w:next w:val="Normal"/>
    <w:link w:val="Heading3Char"/>
    <w:uiPriority w:val="9"/>
    <w:semiHidden/>
    <w:unhideWhenUsed/>
    <w:qFormat/>
    <w:rsid w:val="00475D20"/>
    <w:pPr>
      <w:keepNext/>
      <w:keepLines/>
      <w:spacing w:before="40" w:after="0"/>
      <w:outlineLvl w:val="2"/>
    </w:pPr>
    <w:rPr>
      <w:rFonts w:asciiTheme="majorHAnsi" w:eastAsiaTheme="majorEastAsia" w:hAnsiTheme="majorHAnsi" w:cstheme="majorBidi"/>
      <w:color w:val="574E51"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EC6FF7"/>
    <w:pPr>
      <w:spacing w:after="120" w:line="240" w:lineRule="auto"/>
    </w:pPr>
  </w:style>
  <w:style w:type="paragraph" w:customStyle="1" w:styleId="ATGBodyBullet1">
    <w:name w:val="ATG Body Bullet 1"/>
    <w:basedOn w:val="ATGBodyText"/>
    <w:qFormat/>
    <w:rsid w:val="002F2EBD"/>
    <w:pPr>
      <w:numPr>
        <w:numId w:val="1"/>
      </w:numPr>
    </w:pPr>
  </w:style>
  <w:style w:type="paragraph" w:customStyle="1" w:styleId="ATGBodyBullet2">
    <w:name w:val="ATG Body Bullet 2"/>
    <w:basedOn w:val="ATGBodyText"/>
    <w:qFormat/>
    <w:rsid w:val="008F7176"/>
    <w:pPr>
      <w:numPr>
        <w:numId w:val="2"/>
      </w:numPr>
    </w:pPr>
  </w:style>
  <w:style w:type="paragraph" w:styleId="Header">
    <w:name w:val="header"/>
    <w:basedOn w:val="Normal"/>
    <w:link w:val="HeaderChar"/>
    <w:uiPriority w:val="99"/>
    <w:unhideWhenUsed/>
    <w:rsid w:val="00575A88"/>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575A88"/>
    <w:rPr>
      <w:sz w:val="20"/>
    </w:rPr>
  </w:style>
  <w:style w:type="paragraph" w:styleId="Footer">
    <w:name w:val="footer"/>
    <w:basedOn w:val="Normal"/>
    <w:link w:val="FooterChar"/>
    <w:uiPriority w:val="99"/>
    <w:unhideWhenUsed/>
    <w:rsid w:val="00575A88"/>
    <w:pPr>
      <w:pBdr>
        <w:top w:val="single" w:sz="4" w:space="1" w:color="43A7B7" w:themeColor="accent2"/>
      </w:pBdr>
      <w:tabs>
        <w:tab w:val="center" w:pos="4680"/>
        <w:tab w:val="right" w:pos="9360"/>
      </w:tabs>
      <w:spacing w:after="0" w:line="240" w:lineRule="auto"/>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000000" w:themeColor="accent3"/>
      <w:sz w:val="20"/>
    </w:rPr>
  </w:style>
  <w:style w:type="paragraph" w:customStyle="1" w:styleId="ATGHeading1">
    <w:name w:val="ATG Heading 1"/>
    <w:basedOn w:val="Normal"/>
    <w:qFormat/>
    <w:rsid w:val="00EC4275"/>
    <w:pPr>
      <w:keepNext/>
      <w:shd w:val="clear" w:color="auto" w:fill="1BA6B7"/>
      <w:spacing w:after="120" w:line="240" w:lineRule="auto"/>
    </w:pPr>
    <w:rPr>
      <w:rFonts w:asciiTheme="majorHAnsi" w:hAnsiTheme="majorHAnsi"/>
      <w:b/>
      <w:color w:val="FFFFFF" w:themeColor="background1"/>
      <w:sz w:val="32"/>
    </w:rPr>
  </w:style>
  <w:style w:type="paragraph" w:customStyle="1" w:styleId="ATGHeading2">
    <w:name w:val="ATG Heading 2"/>
    <w:basedOn w:val="Normal"/>
    <w:qFormat/>
    <w:rsid w:val="00EC4275"/>
    <w:pPr>
      <w:keepNext/>
      <w:pBdr>
        <w:bottom w:val="single" w:sz="4" w:space="1" w:color="000000" w:themeColor="accent3"/>
      </w:pBdr>
      <w:spacing w:before="240" w:after="120" w:line="240" w:lineRule="auto"/>
    </w:pPr>
    <w:rPr>
      <w:rFonts w:asciiTheme="majorHAnsi" w:hAnsiTheme="majorHAnsi"/>
      <w:b/>
      <w:color w:val="1BA6B7"/>
      <w:sz w:val="28"/>
    </w:rPr>
  </w:style>
  <w:style w:type="paragraph" w:customStyle="1" w:styleId="ATGHeading3">
    <w:name w:val="ATG Heading 3"/>
    <w:basedOn w:val="Normal"/>
    <w:qFormat/>
    <w:rsid w:val="00EC4275"/>
    <w:pPr>
      <w:keepNext/>
      <w:spacing w:before="180" w:after="60" w:line="240" w:lineRule="auto"/>
    </w:pPr>
    <w:rPr>
      <w:rFonts w:asciiTheme="majorHAnsi" w:hAnsiTheme="majorHAnsi"/>
      <w:b/>
      <w:color w:val="3D3D3D"/>
      <w:sz w:val="26"/>
    </w:rPr>
  </w:style>
  <w:style w:type="paragraph" w:customStyle="1" w:styleId="ATGHeading4">
    <w:name w:val="ATG Heading 4"/>
    <w:basedOn w:val="Normal"/>
    <w:qFormat/>
    <w:rsid w:val="008D17F5"/>
    <w:pPr>
      <w:keepNext/>
      <w:spacing w:before="120" w:after="60" w:line="240" w:lineRule="auto"/>
    </w:pPr>
    <w:rPr>
      <w:rFonts w:asciiTheme="majorHAnsi" w:hAnsiTheme="majorHAnsi"/>
      <w:b/>
      <w:i/>
      <w:color w:val="3D3D3D" w:themeColor="background2"/>
    </w:rPr>
  </w:style>
  <w:style w:type="paragraph" w:customStyle="1" w:styleId="ATGHeading5">
    <w:name w:val="ATG Heading 5"/>
    <w:basedOn w:val="Normal"/>
    <w:qFormat/>
    <w:rsid w:val="002E3047"/>
    <w:pPr>
      <w:keepNext/>
      <w:pBdr>
        <w:bottom w:val="single" w:sz="4" w:space="1" w:color="43A7B7" w:themeColor="accent2"/>
      </w:pBdr>
      <w:spacing w:before="120" w:after="60" w:line="240" w:lineRule="auto"/>
    </w:pPr>
    <w:rPr>
      <w:rFonts w:asciiTheme="majorHAnsi" w:hAnsiTheme="majorHAnsi"/>
      <w:color w:val="43A7B7" w:themeColor="text2"/>
    </w:rPr>
  </w:style>
  <w:style w:type="table" w:styleId="TableGrid">
    <w:name w:val="Table Grid"/>
    <w:basedOn w:val="TableNormal"/>
    <w:uiPriority w:val="39"/>
    <w:rsid w:val="001B5308"/>
    <w:pPr>
      <w:spacing w:after="0" w:line="240" w:lineRule="auto"/>
    </w:pPr>
    <w:rPr>
      <w:sz w:val="24"/>
    </w:rPr>
    <w:tblPr>
      <w:tblStyleRow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blStylePr w:type="firstRow">
      <w:rPr>
        <w:b/>
        <w:color w:val="FFFFFF" w:themeColor="background1"/>
      </w:rPr>
      <w:tblPr/>
      <w:tcPr>
        <w:shd w:val="clear" w:color="auto" w:fill="1C7590" w:themeFill="accent6" w:themeFillShade="80"/>
      </w:tcPr>
    </w:tblStylePr>
    <w:tblStylePr w:type="band2Horz">
      <w:tblPr/>
      <w:tcPr>
        <w:shd w:val="clear" w:color="auto" w:fill="D8EDF1" w:themeFill="text2" w:themeFillTint="33"/>
      </w:tcPr>
    </w:tblStylePr>
  </w:style>
  <w:style w:type="paragraph" w:customStyle="1" w:styleId="ATGBoxText">
    <w:name w:val="ATG Box Text"/>
    <w:basedOn w:val="Normal"/>
    <w:qFormat/>
    <w:rsid w:val="002E3047"/>
    <w:pPr>
      <w:spacing w:after="60" w:line="240" w:lineRule="auto"/>
    </w:pPr>
    <w:rPr>
      <w:sz w:val="20"/>
    </w:rPr>
  </w:style>
  <w:style w:type="paragraph" w:customStyle="1" w:styleId="ATGBoxBullet1">
    <w:name w:val="ATG Box Bullet 1"/>
    <w:basedOn w:val="ATGBoxText"/>
    <w:qFormat/>
    <w:rsid w:val="002F2EBD"/>
    <w:pPr>
      <w:numPr>
        <w:numId w:val="3"/>
      </w:numPr>
    </w:pPr>
    <w:rPr>
      <w:color w:val="3D3D3D"/>
    </w:rPr>
  </w:style>
  <w:style w:type="paragraph" w:customStyle="1" w:styleId="ATGBoxBullet2">
    <w:name w:val="ATG Box Bullet 2"/>
    <w:basedOn w:val="ATGBoxText"/>
    <w:qFormat/>
    <w:rsid w:val="002E3047"/>
    <w:pPr>
      <w:numPr>
        <w:numId w:val="4"/>
      </w:numPr>
      <w:ind w:left="576" w:hanging="288"/>
    </w:pPr>
  </w:style>
  <w:style w:type="paragraph" w:customStyle="1" w:styleId="ATGBoxCheck">
    <w:name w:val="ATG Box Check"/>
    <w:basedOn w:val="ATGBoxText"/>
    <w:qFormat/>
    <w:rsid w:val="002E3047"/>
    <w:pPr>
      <w:numPr>
        <w:numId w:val="5"/>
      </w:numPr>
      <w:ind w:left="288" w:hanging="288"/>
    </w:pPr>
  </w:style>
  <w:style w:type="paragraph" w:customStyle="1" w:styleId="ATGBoxTitle">
    <w:name w:val="ATG Box Title"/>
    <w:basedOn w:val="Normal"/>
    <w:qFormat/>
    <w:rsid w:val="00EC4275"/>
    <w:pPr>
      <w:shd w:val="clear" w:color="auto" w:fill="3D3D3D"/>
      <w:spacing w:after="60" w:line="240" w:lineRule="auto"/>
      <w:jc w:val="center"/>
    </w:pPr>
    <w:rPr>
      <w:rFonts w:asciiTheme="majorHAnsi" w:hAnsiTheme="majorHAnsi"/>
      <w:b/>
      <w:color w:val="FFFFFF" w:themeColor="background1"/>
    </w:rPr>
  </w:style>
  <w:style w:type="paragraph" w:customStyle="1" w:styleId="ATGBoxHeading">
    <w:name w:val="ATG Box Heading"/>
    <w:basedOn w:val="Normal"/>
    <w:qFormat/>
    <w:rsid w:val="00575A88"/>
    <w:pPr>
      <w:pBdr>
        <w:bottom w:val="single" w:sz="4" w:space="1" w:color="3D3D3D" w:themeColor="background2"/>
      </w:pBdr>
      <w:spacing w:after="0" w:line="240" w:lineRule="auto"/>
    </w:pPr>
    <w:rPr>
      <w:rFonts w:asciiTheme="majorHAnsi" w:hAnsiTheme="majorHAnsi"/>
      <w:b/>
      <w:color w:val="43A7B7"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575A88"/>
    <w:pPr>
      <w:numPr>
        <w:numId w:val="6"/>
      </w:numPr>
      <w:ind w:left="288" w:hanging="288"/>
    </w:pPr>
  </w:style>
  <w:style w:type="character" w:styleId="Hyperlink">
    <w:name w:val="Hyperlink"/>
    <w:basedOn w:val="DefaultParagraphFont"/>
    <w:uiPriority w:val="99"/>
    <w:unhideWhenUsed/>
    <w:rsid w:val="00A55001"/>
    <w:rPr>
      <w:color w:val="43A7B7" w:themeColor="hyperlink"/>
      <w:u w:val="single"/>
    </w:rPr>
  </w:style>
  <w:style w:type="paragraph" w:styleId="BalloonText">
    <w:name w:val="Balloon Text"/>
    <w:basedOn w:val="Normal"/>
    <w:link w:val="BalloonTextChar"/>
    <w:uiPriority w:val="99"/>
    <w:semiHidden/>
    <w:unhideWhenUsed/>
    <w:rsid w:val="004E1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E0"/>
    <w:rPr>
      <w:rFonts w:ascii="Segoe UI" w:hAnsi="Segoe UI" w:cs="Segoe UI"/>
      <w:sz w:val="18"/>
      <w:szCs w:val="18"/>
    </w:rPr>
  </w:style>
  <w:style w:type="paragraph" w:styleId="NoSpacing">
    <w:name w:val="No Spacing"/>
    <w:link w:val="NoSpacingChar"/>
    <w:uiPriority w:val="1"/>
    <w:qFormat/>
    <w:rsid w:val="00E3398D"/>
    <w:pPr>
      <w:spacing w:after="0" w:line="240" w:lineRule="auto"/>
    </w:pPr>
    <w:rPr>
      <w:rFonts w:eastAsiaTheme="minorEastAsia"/>
    </w:rPr>
  </w:style>
  <w:style w:type="character" w:customStyle="1" w:styleId="NoSpacingChar">
    <w:name w:val="No Spacing Char"/>
    <w:basedOn w:val="DefaultParagraphFont"/>
    <w:link w:val="NoSpacing"/>
    <w:uiPriority w:val="1"/>
    <w:rsid w:val="00E3398D"/>
    <w:rPr>
      <w:rFonts w:eastAsiaTheme="minorEastAsia"/>
    </w:rPr>
  </w:style>
  <w:style w:type="paragraph" w:styleId="ListParagraph">
    <w:name w:val="List Paragraph"/>
    <w:aliases w:val="Bulleted"/>
    <w:basedOn w:val="Normal"/>
    <w:uiPriority w:val="34"/>
    <w:qFormat/>
    <w:rsid w:val="0023517B"/>
    <w:pPr>
      <w:spacing w:after="200" w:line="276" w:lineRule="auto"/>
      <w:ind w:left="720"/>
      <w:contextualSpacing/>
    </w:pPr>
  </w:style>
  <w:style w:type="paragraph" w:styleId="Caption">
    <w:name w:val="caption"/>
    <w:basedOn w:val="Normal"/>
    <w:next w:val="Normal"/>
    <w:uiPriority w:val="35"/>
    <w:unhideWhenUsed/>
    <w:qFormat/>
    <w:rsid w:val="00F67553"/>
    <w:pPr>
      <w:spacing w:after="80" w:line="240" w:lineRule="auto"/>
    </w:pPr>
    <w:rPr>
      <w:i/>
      <w:iCs/>
      <w:color w:val="43A7B7" w:themeColor="text2"/>
      <w:szCs w:val="18"/>
    </w:rPr>
  </w:style>
  <w:style w:type="character" w:customStyle="1" w:styleId="Heading1Char">
    <w:name w:val="Heading 1 Char"/>
    <w:basedOn w:val="DefaultParagraphFont"/>
    <w:link w:val="Heading1"/>
    <w:uiPriority w:val="9"/>
    <w:rsid w:val="00475D20"/>
    <w:rPr>
      <w:rFonts w:asciiTheme="majorHAnsi" w:eastAsiaTheme="majorEastAsia" w:hAnsiTheme="majorHAnsi" w:cstheme="majorBidi"/>
      <w:color w:val="84767A" w:themeColor="accent1" w:themeShade="BF"/>
      <w:sz w:val="32"/>
      <w:szCs w:val="32"/>
    </w:rPr>
  </w:style>
  <w:style w:type="character" w:customStyle="1" w:styleId="Heading2Char">
    <w:name w:val="Heading 2 Char"/>
    <w:basedOn w:val="DefaultParagraphFont"/>
    <w:link w:val="Heading2"/>
    <w:uiPriority w:val="9"/>
    <w:semiHidden/>
    <w:rsid w:val="00475D20"/>
    <w:rPr>
      <w:rFonts w:asciiTheme="majorHAnsi" w:eastAsiaTheme="majorEastAsia" w:hAnsiTheme="majorHAnsi" w:cstheme="majorBidi"/>
      <w:color w:val="84767A" w:themeColor="accent1" w:themeShade="BF"/>
      <w:sz w:val="26"/>
      <w:szCs w:val="26"/>
    </w:rPr>
  </w:style>
  <w:style w:type="character" w:customStyle="1" w:styleId="Heading3Char">
    <w:name w:val="Heading 3 Char"/>
    <w:basedOn w:val="DefaultParagraphFont"/>
    <w:link w:val="Heading3"/>
    <w:uiPriority w:val="9"/>
    <w:semiHidden/>
    <w:rsid w:val="00475D20"/>
    <w:rPr>
      <w:rFonts w:asciiTheme="majorHAnsi" w:eastAsiaTheme="majorEastAsia" w:hAnsiTheme="majorHAnsi" w:cstheme="majorBidi"/>
      <w:color w:val="574E51" w:themeColor="accent1" w:themeShade="7F"/>
      <w:sz w:val="24"/>
      <w:szCs w:val="24"/>
    </w:rPr>
  </w:style>
  <w:style w:type="paragraph" w:styleId="TOC3">
    <w:name w:val="toc 3"/>
    <w:basedOn w:val="Normal"/>
    <w:next w:val="Normal"/>
    <w:autoRedefine/>
    <w:uiPriority w:val="39"/>
    <w:unhideWhenUsed/>
    <w:rsid w:val="00475D20"/>
    <w:pPr>
      <w:spacing w:after="100"/>
      <w:ind w:left="480"/>
    </w:pPr>
  </w:style>
  <w:style w:type="paragraph" w:styleId="TOC1">
    <w:name w:val="toc 1"/>
    <w:basedOn w:val="Normal"/>
    <w:next w:val="Normal"/>
    <w:autoRedefine/>
    <w:uiPriority w:val="39"/>
    <w:unhideWhenUsed/>
    <w:rsid w:val="00475D20"/>
    <w:pPr>
      <w:spacing w:after="100"/>
    </w:pPr>
  </w:style>
  <w:style w:type="paragraph" w:styleId="TOC2">
    <w:name w:val="toc 2"/>
    <w:basedOn w:val="Normal"/>
    <w:next w:val="Normal"/>
    <w:autoRedefine/>
    <w:uiPriority w:val="39"/>
    <w:unhideWhenUsed/>
    <w:rsid w:val="00475D20"/>
    <w:pPr>
      <w:spacing w:after="100"/>
      <w:ind w:left="240"/>
    </w:pPr>
  </w:style>
  <w:style w:type="paragraph" w:styleId="Title">
    <w:name w:val="Title"/>
    <w:basedOn w:val="Normal"/>
    <w:next w:val="Normal"/>
    <w:link w:val="TitleChar"/>
    <w:uiPriority w:val="10"/>
    <w:qFormat/>
    <w:rsid w:val="00A572C3"/>
    <w:pPr>
      <w:spacing w:after="0" w:line="240" w:lineRule="auto"/>
      <w:contextualSpacing/>
    </w:pPr>
    <w:rPr>
      <w:rFonts w:asciiTheme="majorHAnsi" w:eastAsiaTheme="majorEastAsia" w:hAnsiTheme="majorHAnsi" w:cstheme="majorBidi"/>
      <w:b/>
      <w:color w:val="1C7590" w:themeColor="accent6" w:themeShade="80"/>
      <w:spacing w:val="-10"/>
      <w:kern w:val="28"/>
      <w:sz w:val="40"/>
      <w:szCs w:val="56"/>
    </w:rPr>
  </w:style>
  <w:style w:type="character" w:customStyle="1" w:styleId="TitleChar">
    <w:name w:val="Title Char"/>
    <w:basedOn w:val="DefaultParagraphFont"/>
    <w:link w:val="Title"/>
    <w:uiPriority w:val="10"/>
    <w:rsid w:val="00A572C3"/>
    <w:rPr>
      <w:rFonts w:asciiTheme="majorHAnsi" w:eastAsiaTheme="majorEastAsia" w:hAnsiTheme="majorHAnsi" w:cstheme="majorBidi"/>
      <w:b/>
      <w:color w:val="1C7590" w:themeColor="accent6" w:themeShade="80"/>
      <w:spacing w:val="-10"/>
      <w:kern w:val="28"/>
      <w:sz w:val="40"/>
      <w:szCs w:val="5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FootnoteText1">
    <w:name w:val="Footnote Text1"/>
    <w:basedOn w:val="Normal"/>
    <w:next w:val="FootnoteText"/>
    <w:link w:val="FootnoteTextChar"/>
    <w:uiPriority w:val="99"/>
    <w:semiHidden/>
    <w:unhideWhenUsed/>
    <w:rsid w:val="009A3F42"/>
    <w:pPr>
      <w:spacing w:after="0" w:line="240" w:lineRule="auto"/>
    </w:pPr>
    <w:rPr>
      <w:rFonts w:ascii="Segoe UI" w:hAnsi="Segoe UI"/>
      <w:sz w:val="20"/>
      <w:szCs w:val="20"/>
    </w:rPr>
  </w:style>
  <w:style w:type="character" w:customStyle="1" w:styleId="FootnoteTextChar">
    <w:name w:val="Footnote Text Char"/>
    <w:basedOn w:val="DefaultParagraphFont"/>
    <w:link w:val="FootnoteText1"/>
    <w:uiPriority w:val="99"/>
    <w:semiHidden/>
    <w:rsid w:val="009A3F42"/>
    <w:rPr>
      <w:rFonts w:ascii="Segoe UI" w:hAnsi="Segoe UI"/>
      <w:sz w:val="20"/>
      <w:szCs w:val="20"/>
    </w:rPr>
  </w:style>
  <w:style w:type="character" w:styleId="FootnoteReference">
    <w:name w:val="footnote reference"/>
    <w:basedOn w:val="DefaultParagraphFont"/>
    <w:uiPriority w:val="99"/>
    <w:semiHidden/>
    <w:unhideWhenUsed/>
    <w:rsid w:val="009A3F42"/>
    <w:rPr>
      <w:vertAlign w:val="superscript"/>
    </w:rPr>
  </w:style>
  <w:style w:type="paragraph" w:styleId="FootnoteText">
    <w:name w:val="footnote text"/>
    <w:basedOn w:val="Normal"/>
    <w:link w:val="FootnoteTextChar1"/>
    <w:uiPriority w:val="99"/>
    <w:semiHidden/>
    <w:unhideWhenUsed/>
    <w:rsid w:val="009A3F42"/>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9A3F4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4377">
      <w:bodyDiv w:val="1"/>
      <w:marLeft w:val="0"/>
      <w:marRight w:val="0"/>
      <w:marTop w:val="0"/>
      <w:marBottom w:val="0"/>
      <w:divBdr>
        <w:top w:val="none" w:sz="0" w:space="0" w:color="auto"/>
        <w:left w:val="none" w:sz="0" w:space="0" w:color="auto"/>
        <w:bottom w:val="none" w:sz="0" w:space="0" w:color="auto"/>
        <w:right w:val="none" w:sz="0" w:space="0" w:color="auto"/>
      </w:divBdr>
    </w:div>
    <w:div w:id="408891104">
      <w:bodyDiv w:val="1"/>
      <w:marLeft w:val="0"/>
      <w:marRight w:val="0"/>
      <w:marTop w:val="0"/>
      <w:marBottom w:val="0"/>
      <w:divBdr>
        <w:top w:val="none" w:sz="0" w:space="0" w:color="auto"/>
        <w:left w:val="none" w:sz="0" w:space="0" w:color="auto"/>
        <w:bottom w:val="none" w:sz="0" w:space="0" w:color="auto"/>
        <w:right w:val="none" w:sz="0" w:space="0" w:color="auto"/>
      </w:divBdr>
    </w:div>
    <w:div w:id="449127487">
      <w:bodyDiv w:val="1"/>
      <w:marLeft w:val="0"/>
      <w:marRight w:val="0"/>
      <w:marTop w:val="0"/>
      <w:marBottom w:val="0"/>
      <w:divBdr>
        <w:top w:val="none" w:sz="0" w:space="0" w:color="auto"/>
        <w:left w:val="none" w:sz="0" w:space="0" w:color="auto"/>
        <w:bottom w:val="none" w:sz="0" w:space="0" w:color="auto"/>
        <w:right w:val="none" w:sz="0" w:space="0" w:color="auto"/>
      </w:divBdr>
    </w:div>
    <w:div w:id="721947710">
      <w:bodyDiv w:val="1"/>
      <w:marLeft w:val="0"/>
      <w:marRight w:val="0"/>
      <w:marTop w:val="0"/>
      <w:marBottom w:val="0"/>
      <w:divBdr>
        <w:top w:val="none" w:sz="0" w:space="0" w:color="auto"/>
        <w:left w:val="none" w:sz="0" w:space="0" w:color="auto"/>
        <w:bottom w:val="none" w:sz="0" w:space="0" w:color="auto"/>
        <w:right w:val="none" w:sz="0" w:space="0" w:color="auto"/>
      </w:divBdr>
    </w:div>
    <w:div w:id="740641254">
      <w:bodyDiv w:val="1"/>
      <w:marLeft w:val="0"/>
      <w:marRight w:val="0"/>
      <w:marTop w:val="0"/>
      <w:marBottom w:val="0"/>
      <w:divBdr>
        <w:top w:val="none" w:sz="0" w:space="0" w:color="auto"/>
        <w:left w:val="none" w:sz="0" w:space="0" w:color="auto"/>
        <w:bottom w:val="none" w:sz="0" w:space="0" w:color="auto"/>
        <w:right w:val="none" w:sz="0" w:space="0" w:color="auto"/>
      </w:divBdr>
    </w:div>
    <w:div w:id="1637639179">
      <w:bodyDiv w:val="1"/>
      <w:marLeft w:val="0"/>
      <w:marRight w:val="0"/>
      <w:marTop w:val="0"/>
      <w:marBottom w:val="0"/>
      <w:divBdr>
        <w:top w:val="none" w:sz="0" w:space="0" w:color="auto"/>
        <w:left w:val="none" w:sz="0" w:space="0" w:color="auto"/>
        <w:bottom w:val="none" w:sz="0" w:space="0" w:color="auto"/>
        <w:right w:val="none" w:sz="0" w:space="0" w:color="auto"/>
      </w:divBdr>
    </w:div>
    <w:div w:id="1814906176">
      <w:bodyDiv w:val="1"/>
      <w:marLeft w:val="0"/>
      <w:marRight w:val="0"/>
      <w:marTop w:val="0"/>
      <w:marBottom w:val="0"/>
      <w:divBdr>
        <w:top w:val="none" w:sz="0" w:space="0" w:color="auto"/>
        <w:left w:val="none" w:sz="0" w:space="0" w:color="auto"/>
        <w:bottom w:val="none" w:sz="0" w:space="0" w:color="auto"/>
        <w:right w:val="none" w:sz="0" w:space="0" w:color="auto"/>
      </w:divBdr>
    </w:div>
    <w:div w:id="189439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3D3D3D"/>
      </a:dk1>
      <a:lt1>
        <a:sysClr val="window" lastClr="FFFFFF"/>
      </a:lt1>
      <a:dk2>
        <a:srgbClr val="43A7B7"/>
      </a:dk2>
      <a:lt2>
        <a:srgbClr val="3D3D3D"/>
      </a:lt2>
      <a:accent1>
        <a:srgbClr val="ACA2A5"/>
      </a:accent1>
      <a:accent2>
        <a:srgbClr val="43A7B7"/>
      </a:accent2>
      <a:accent3>
        <a:srgbClr val="000000"/>
      </a:accent3>
      <a:accent4>
        <a:srgbClr val="F9A663"/>
      </a:accent4>
      <a:accent5>
        <a:srgbClr val="E2D9DC"/>
      </a:accent5>
      <a:accent6>
        <a:srgbClr val="75CAE4"/>
      </a:accent6>
      <a:hlink>
        <a:srgbClr val="43A7B7"/>
      </a:hlink>
      <a:folHlink>
        <a:srgbClr val="ACA2A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044DD37579A5D4D9C7ADC1394F5150B" ma:contentTypeVersion="6" ma:contentTypeDescription="Create a new document." ma:contentTypeScope="" ma:versionID="38a6b59beb45569c8ffe6769c5102f5f">
  <xsd:schema xmlns:xsd="http://www.w3.org/2001/XMLSchema" xmlns:xs="http://www.w3.org/2001/XMLSchema" xmlns:p="http://schemas.microsoft.com/office/2006/metadata/properties" xmlns:ns2="39cba505-956e-4c02-aeda-0bc52db65f4a" xmlns:ns3="3762715f-52d0-4251-8bca-f537485b877a" targetNamespace="http://schemas.microsoft.com/office/2006/metadata/properties" ma:root="true" ma:fieldsID="daf7ec00bea14252e168199a0a872a9e" ns2:_="" ns3:_="">
    <xsd:import namespace="39cba505-956e-4c02-aeda-0bc52db65f4a"/>
    <xsd:import namespace="3762715f-52d0-4251-8bca-f537485b87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ba505-956e-4c02-aeda-0bc52db65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62715f-52d0-4251-8bca-f537485b87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FEB0C3-A91E-4898-B187-4C7CF6227468}">
  <ds:schemaRefs>
    <ds:schemaRef ds:uri="http://schemas.openxmlformats.org/officeDocument/2006/bibliography"/>
  </ds:schemaRefs>
</ds:datastoreItem>
</file>

<file path=customXml/itemProps2.xml><?xml version="1.0" encoding="utf-8"?>
<ds:datastoreItem xmlns:ds="http://schemas.openxmlformats.org/officeDocument/2006/customXml" ds:itemID="{38770F63-974C-4EB4-AF79-61A7E6817A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ba505-956e-4c02-aeda-0bc52db65f4a"/>
    <ds:schemaRef ds:uri="3762715f-52d0-4251-8bca-f537485b8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51DAC1-D9B7-4D15-8CB6-12210BB9B9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BB107B-1683-456D-A433-3148334FD9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3001</Words>
  <Characters>17109</Characters>
  <Application>Microsoft Office Word</Application>
  <DocSecurity>0</DocSecurity>
  <Lines>142</Lines>
  <Paragraphs>40</Paragraphs>
  <ScaleCrop>false</ScaleCrop>
  <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Dougherty</dc:creator>
  <cp:keywords/>
  <dc:description/>
  <cp:lastModifiedBy>Clint Jumper</cp:lastModifiedBy>
  <cp:revision>42</cp:revision>
  <cp:lastPrinted>2019-03-19T22:47:00Z</cp:lastPrinted>
  <dcterms:created xsi:type="dcterms:W3CDTF">2021-05-25T21:09:00Z</dcterms:created>
  <dcterms:modified xsi:type="dcterms:W3CDTF">2021-08-16T17:11:00Z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0x0101008044DD37579A5D4D9C7ADC1394F5150B</vt:lpwstr>
  </property>
</Properties>
</file>